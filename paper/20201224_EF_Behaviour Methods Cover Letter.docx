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A5644" w14:textId="67256CFD" w:rsidR="006300D5" w:rsidRDefault="006300D5" w:rsidP="006300D5">
      <w:pPr>
        <w:jc w:val="right"/>
        <w:rPr>
          <w:rFonts w:ascii="Times New Roman" w:hAnsi="Times New Roman"/>
          <w:sz w:val="24"/>
          <w:szCs w:val="24"/>
        </w:rPr>
      </w:pPr>
      <w:r w:rsidRPr="006300D5">
        <w:rPr>
          <w:rFonts w:ascii="Times New Roman" w:hAnsi="Times New Roman"/>
          <w:sz w:val="24"/>
          <w:szCs w:val="24"/>
        </w:rPr>
        <w:t>James Brereton</w:t>
      </w:r>
    </w:p>
    <w:p w14:paraId="21D31C60" w14:textId="0D8BABF9" w:rsidR="006300D5" w:rsidRDefault="006300D5" w:rsidP="006300D5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University Centre Sparsholt,</w:t>
      </w:r>
    </w:p>
    <w:p w14:paraId="42511A2B" w14:textId="4FD5A15E" w:rsidR="006300D5" w:rsidRDefault="006300D5" w:rsidP="006300D5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Sparsholt, Winchester,</w:t>
      </w:r>
    </w:p>
    <w:p w14:paraId="519C6199" w14:textId="59675158" w:rsidR="006300D5" w:rsidRDefault="006300D5" w:rsidP="006300D5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James.Brereton@sparsholt.ac.uk</w:t>
      </w:r>
    </w:p>
    <w:p w14:paraId="01C215EA" w14:textId="1A2CB4EA" w:rsidR="00CA5DD2" w:rsidRDefault="00B63569" w:rsidP="006300D5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December</w:t>
      </w:r>
      <w:r w:rsidR="008F26C5">
        <w:rPr>
          <w:rFonts w:ascii="Times New Roman" w:hAnsi="Times New Roman"/>
          <w:sz w:val="24"/>
          <w:szCs w:val="24"/>
        </w:rPr>
        <w:t xml:space="preserve"> </w:t>
      </w:r>
      <w:del w:id="0" w:author="Eddie F" w:date="2020-12-22T20:11:00Z">
        <w:r w:rsidR="00E36A2F" w:rsidDel="00C87277">
          <w:rPr>
            <w:rFonts w:ascii="Times New Roman" w:hAnsi="Times New Roman"/>
            <w:sz w:val="24"/>
            <w:szCs w:val="24"/>
          </w:rPr>
          <w:delText>15</w:delText>
        </w:r>
        <w:r w:rsidR="008F26C5" w:rsidRPr="008F26C5" w:rsidDel="00C87277">
          <w:rPr>
            <w:rFonts w:ascii="Times New Roman" w:hAnsi="Times New Roman"/>
            <w:sz w:val="24"/>
            <w:szCs w:val="24"/>
            <w:vertAlign w:val="superscript"/>
          </w:rPr>
          <w:delText>th</w:delText>
        </w:r>
      </w:del>
      <w:ins w:id="1" w:author="Eddie F" w:date="2020-12-22T20:11:00Z">
        <w:r w:rsidR="00C87277">
          <w:rPr>
            <w:rFonts w:ascii="Times New Roman" w:hAnsi="Times New Roman"/>
            <w:sz w:val="24"/>
            <w:szCs w:val="24"/>
          </w:rPr>
          <w:t>30</w:t>
        </w:r>
        <w:r w:rsidR="00C87277" w:rsidRPr="008F26C5">
          <w:rPr>
            <w:rFonts w:ascii="Times New Roman" w:hAnsi="Times New Roman"/>
            <w:sz w:val="24"/>
            <w:szCs w:val="24"/>
            <w:vertAlign w:val="superscript"/>
          </w:rPr>
          <w:t>th</w:t>
        </w:r>
      </w:ins>
      <w:r w:rsidR="000D0EC4">
        <w:rPr>
          <w:rFonts w:ascii="Times New Roman" w:hAnsi="Times New Roman"/>
          <w:sz w:val="24"/>
          <w:szCs w:val="24"/>
        </w:rPr>
        <w:t>, 20</w:t>
      </w:r>
      <w:r w:rsidR="001A52D1">
        <w:rPr>
          <w:rFonts w:ascii="Times New Roman" w:hAnsi="Times New Roman"/>
          <w:sz w:val="24"/>
          <w:szCs w:val="24"/>
        </w:rPr>
        <w:t>20</w:t>
      </w:r>
    </w:p>
    <w:p w14:paraId="0DCF577A" w14:textId="73615798" w:rsidR="00CA5DD2" w:rsidRDefault="006300D5" w:rsidP="006300D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Editors of </w:t>
      </w:r>
      <w:del w:id="2" w:author="Eddie F" w:date="2020-12-22T20:11:00Z">
        <w:r w:rsidDel="008A2E7E">
          <w:rPr>
            <w:rFonts w:ascii="Times New Roman" w:hAnsi="Times New Roman"/>
            <w:sz w:val="24"/>
            <w:szCs w:val="24"/>
          </w:rPr>
          <w:delText>Applied Animal Behaviour Science</w:delText>
        </w:r>
      </w:del>
      <w:ins w:id="3" w:author="Eddie F" w:date="2020-12-22T20:11:00Z">
        <w:r w:rsidR="008A2E7E">
          <w:rPr>
            <w:rFonts w:ascii="Times New Roman" w:hAnsi="Times New Roman"/>
            <w:sz w:val="24"/>
            <w:szCs w:val="24"/>
          </w:rPr>
          <w:t>Animal Behavior</w:t>
        </w:r>
      </w:ins>
    </w:p>
    <w:p w14:paraId="665B8FE7" w14:textId="1E50E2F8" w:rsidR="001A52D1" w:rsidDel="00745B84" w:rsidRDefault="006300D5" w:rsidP="006300D5">
      <w:pPr>
        <w:jc w:val="both"/>
        <w:rPr>
          <w:del w:id="4" w:author="Eddie F" w:date="2020-12-22T20:15:00Z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Please find attached for your consideration a paper entitled</w:t>
      </w:r>
      <w:ins w:id="5" w:author="Eddie F" w:date="2020-12-22T20:12:00Z">
        <w:r w:rsidR="00AC1C2B">
          <w:rPr>
            <w:rFonts w:ascii="Times New Roman" w:hAnsi="Times New Roman"/>
            <w:sz w:val="24"/>
            <w:szCs w:val="24"/>
          </w:rPr>
          <w:t>,</w:t>
        </w:r>
      </w:ins>
      <w:r>
        <w:rPr>
          <w:rFonts w:ascii="Times New Roman" w:hAnsi="Times New Roman"/>
          <w:sz w:val="24"/>
          <w:szCs w:val="24"/>
        </w:rPr>
        <w:t xml:space="preserve"> </w:t>
      </w:r>
      <w:ins w:id="6" w:author="Eddie F" w:date="2020-12-22T20:12:00Z">
        <w:r w:rsidR="00AC1C2B">
          <w:rPr>
            <w:rFonts w:ascii="Times New Roman" w:hAnsi="Times New Roman"/>
            <w:sz w:val="24"/>
            <w:szCs w:val="24"/>
          </w:rPr>
          <w:t>“</w:t>
        </w:r>
      </w:ins>
      <w:r w:rsidRPr="004701E2">
        <w:rPr>
          <w:rFonts w:ascii="Times New Roman" w:hAnsi="Times New Roman"/>
          <w:sz w:val="24"/>
          <w:szCs w:val="24"/>
        </w:rPr>
        <w:t>Optimizing Behavioural Observations: A Comparative Approach to Simulated Sampling Methods</w:t>
      </w:r>
      <w:del w:id="7" w:author="Eddie F" w:date="2020-12-22T20:11:00Z">
        <w:r w:rsidRPr="004701E2" w:rsidDel="00C87277">
          <w:rPr>
            <w:rFonts w:ascii="Times New Roman" w:hAnsi="Times New Roman"/>
            <w:sz w:val="24"/>
            <w:szCs w:val="24"/>
          </w:rPr>
          <w:delText xml:space="preserve"> </w:delText>
        </w:r>
      </w:del>
      <w:r w:rsidR="001A52D1">
        <w:rPr>
          <w:rFonts w:ascii="Times New Roman" w:hAnsi="Times New Roman"/>
          <w:iCs/>
          <w:color w:val="000000"/>
          <w:sz w:val="24"/>
          <w:szCs w:val="24"/>
        </w:rPr>
        <w:t>”.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In thus study, we compared two </w:t>
      </w:r>
      <w:del w:id="8" w:author="Eddie F" w:date="2020-12-22T20:12:00Z">
        <w:r w:rsidDel="00E8569D">
          <w:rPr>
            <w:rFonts w:ascii="Times New Roman" w:hAnsi="Times New Roman"/>
            <w:iCs/>
            <w:color w:val="000000"/>
            <w:sz w:val="24"/>
            <w:szCs w:val="24"/>
          </w:rPr>
          <w:delText>commonly-used</w:delText>
        </w:r>
      </w:del>
      <w:ins w:id="9" w:author="Eddie F" w:date="2020-12-22T20:12:00Z">
        <w:r w:rsidR="00E8569D">
          <w:rPr>
            <w:rFonts w:ascii="Times New Roman" w:hAnsi="Times New Roman"/>
            <w:iCs/>
            <w:color w:val="000000"/>
            <w:sz w:val="24"/>
            <w:szCs w:val="24"/>
          </w:rPr>
          <w:t>commonly used</w:t>
        </w:r>
      </w:ins>
      <w:r>
        <w:rPr>
          <w:rFonts w:ascii="Times New Roman" w:hAnsi="Times New Roman"/>
          <w:iCs/>
          <w:color w:val="000000"/>
          <w:sz w:val="24"/>
          <w:szCs w:val="24"/>
        </w:rPr>
        <w:t xml:space="preserve"> behavioural methods: pinpoint (instantaneous) and one-zero </w:t>
      </w:r>
      <w:ins w:id="10" w:author="Eddie F" w:date="2020-12-22T20:12:00Z">
        <w:r w:rsidR="00E8569D">
          <w:rPr>
            <w:rFonts w:ascii="Times New Roman" w:hAnsi="Times New Roman"/>
            <w:iCs/>
            <w:color w:val="000000"/>
            <w:sz w:val="24"/>
            <w:szCs w:val="24"/>
          </w:rPr>
          <w:t xml:space="preserve">(interval) </w:t>
        </w:r>
      </w:ins>
      <w:r>
        <w:rPr>
          <w:rFonts w:ascii="Times New Roman" w:hAnsi="Times New Roman"/>
          <w:iCs/>
          <w:color w:val="000000"/>
          <w:sz w:val="24"/>
          <w:szCs w:val="24"/>
        </w:rPr>
        <w:t>sampling</w:t>
      </w:r>
      <w:ins w:id="11" w:author="Eddie F" w:date="2020-12-22T20:13:00Z">
        <w:r w:rsidR="00AC1C2B">
          <w:rPr>
            <w:rFonts w:ascii="Times New Roman" w:hAnsi="Times New Roman"/>
            <w:iCs/>
            <w:color w:val="000000"/>
            <w:sz w:val="24"/>
            <w:szCs w:val="24"/>
          </w:rPr>
          <w:t>,</w:t>
        </w:r>
      </w:ins>
      <w:r>
        <w:rPr>
          <w:rFonts w:ascii="Times New Roman" w:hAnsi="Times New Roman"/>
          <w:iCs/>
          <w:color w:val="000000"/>
          <w:sz w:val="24"/>
          <w:szCs w:val="24"/>
        </w:rPr>
        <w:t xml:space="preserve"> under three different interval lengths and two conditions </w:t>
      </w:r>
      <w:proofErr w:type="gramStart"/>
      <w:r>
        <w:rPr>
          <w:rFonts w:ascii="Times New Roman" w:hAnsi="Times New Roman"/>
          <w:iCs/>
          <w:color w:val="000000"/>
          <w:sz w:val="24"/>
          <w:szCs w:val="24"/>
        </w:rPr>
        <w:t>in order to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</w:rPr>
        <w:t xml:space="preserve"> determine which method has the lowest error margins.</w:t>
      </w:r>
      <w:r w:rsidR="001A52D1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We</w:t>
      </w:r>
      <w:r w:rsidR="000D0EC4">
        <w:rPr>
          <w:rFonts w:ascii="Times New Roman" w:hAnsi="Times New Roman"/>
          <w:sz w:val="24"/>
          <w:szCs w:val="24"/>
        </w:rPr>
        <w:t xml:space="preserve"> </w:t>
      </w:r>
      <w:r w:rsidR="00CA5DD2">
        <w:rPr>
          <w:rFonts w:ascii="Times New Roman" w:hAnsi="Times New Roman"/>
          <w:sz w:val="24"/>
          <w:szCs w:val="24"/>
        </w:rPr>
        <w:t xml:space="preserve">consider </w:t>
      </w:r>
      <w:del w:id="12" w:author="Eddie F" w:date="2020-12-22T20:12:00Z">
        <w:r w:rsidR="00B63569" w:rsidDel="00AC1C2B">
          <w:rPr>
            <w:rFonts w:ascii="Times New Roman" w:hAnsi="Times New Roman"/>
            <w:sz w:val="24"/>
            <w:szCs w:val="24"/>
          </w:rPr>
          <w:delText xml:space="preserve">Applied </w:delText>
        </w:r>
      </w:del>
      <w:r w:rsidR="00B63569">
        <w:rPr>
          <w:rFonts w:ascii="Times New Roman" w:hAnsi="Times New Roman"/>
          <w:sz w:val="24"/>
          <w:szCs w:val="24"/>
        </w:rPr>
        <w:t>Animal Behavio</w:t>
      </w:r>
      <w:del w:id="13" w:author="Eddie F" w:date="2020-12-22T20:12:00Z">
        <w:r w:rsidR="00B63569" w:rsidDel="00AC1C2B">
          <w:rPr>
            <w:rFonts w:ascii="Times New Roman" w:hAnsi="Times New Roman"/>
            <w:sz w:val="24"/>
            <w:szCs w:val="24"/>
          </w:rPr>
          <w:delText>u</w:delText>
        </w:r>
      </w:del>
      <w:r w:rsidR="00B63569">
        <w:rPr>
          <w:rFonts w:ascii="Times New Roman" w:hAnsi="Times New Roman"/>
          <w:sz w:val="24"/>
          <w:szCs w:val="24"/>
        </w:rPr>
        <w:t xml:space="preserve">r </w:t>
      </w:r>
      <w:del w:id="14" w:author="Eddie F" w:date="2020-12-22T20:12:00Z">
        <w:r w:rsidR="00B63569" w:rsidDel="00AC1C2B">
          <w:rPr>
            <w:rFonts w:ascii="Times New Roman" w:hAnsi="Times New Roman"/>
            <w:sz w:val="24"/>
            <w:szCs w:val="24"/>
          </w:rPr>
          <w:delText>Science</w:delText>
        </w:r>
        <w:r w:rsidR="000D0EC4" w:rsidDel="00AC1C2B">
          <w:rPr>
            <w:rFonts w:ascii="Times New Roman" w:hAnsi="Times New Roman"/>
            <w:sz w:val="24"/>
            <w:szCs w:val="24"/>
          </w:rPr>
          <w:delText xml:space="preserve"> </w:delText>
        </w:r>
      </w:del>
      <w:r w:rsidR="00CA5DD2">
        <w:rPr>
          <w:rFonts w:ascii="Times New Roman" w:hAnsi="Times New Roman"/>
          <w:sz w:val="24"/>
          <w:szCs w:val="24"/>
        </w:rPr>
        <w:t xml:space="preserve">to be the best </w:t>
      </w:r>
      <w:del w:id="15" w:author="Eddie F" w:date="2020-12-22T20:12:00Z">
        <w:r w:rsidR="00CA5DD2" w:rsidDel="00AC1C2B">
          <w:rPr>
            <w:rFonts w:ascii="Times New Roman" w:hAnsi="Times New Roman"/>
            <w:sz w:val="24"/>
            <w:szCs w:val="24"/>
          </w:rPr>
          <w:delText xml:space="preserve">vehicle </w:delText>
        </w:r>
      </w:del>
      <w:ins w:id="16" w:author="Eddie F" w:date="2020-12-22T20:12:00Z">
        <w:r w:rsidR="00AC1C2B">
          <w:rPr>
            <w:rFonts w:ascii="Times New Roman" w:hAnsi="Times New Roman"/>
            <w:sz w:val="24"/>
            <w:szCs w:val="24"/>
          </w:rPr>
          <w:t>journal</w:t>
        </w:r>
        <w:r w:rsidR="00AC1C2B">
          <w:rPr>
            <w:rFonts w:ascii="Times New Roman" w:hAnsi="Times New Roman"/>
            <w:sz w:val="24"/>
            <w:szCs w:val="24"/>
          </w:rPr>
          <w:t xml:space="preserve"> </w:t>
        </w:r>
      </w:ins>
      <w:r w:rsidR="00CA5DD2">
        <w:rPr>
          <w:rFonts w:ascii="Times New Roman" w:hAnsi="Times New Roman"/>
          <w:sz w:val="24"/>
          <w:szCs w:val="24"/>
        </w:rPr>
        <w:t xml:space="preserve">for </w:t>
      </w:r>
      <w:r>
        <w:rPr>
          <w:rFonts w:ascii="Times New Roman" w:hAnsi="Times New Roman"/>
          <w:sz w:val="24"/>
          <w:szCs w:val="24"/>
        </w:rPr>
        <w:t>the</w:t>
      </w:r>
      <w:r w:rsidR="00CA5DD2">
        <w:rPr>
          <w:rFonts w:ascii="Times New Roman" w:hAnsi="Times New Roman"/>
          <w:sz w:val="24"/>
          <w:szCs w:val="24"/>
        </w:rPr>
        <w:t xml:space="preserve"> publication</w:t>
      </w:r>
      <w:r>
        <w:rPr>
          <w:rFonts w:ascii="Times New Roman" w:hAnsi="Times New Roman"/>
          <w:sz w:val="24"/>
          <w:szCs w:val="24"/>
        </w:rPr>
        <w:t xml:space="preserve"> because of its readership and use by </w:t>
      </w:r>
      <w:del w:id="17" w:author="Eddie F" w:date="2020-12-22T20:13:00Z">
        <w:r w:rsidDel="008C05F7">
          <w:rPr>
            <w:rFonts w:ascii="Times New Roman" w:hAnsi="Times New Roman"/>
            <w:sz w:val="24"/>
            <w:szCs w:val="24"/>
          </w:rPr>
          <w:delText xml:space="preserve">practitioners </w:delText>
        </w:r>
      </w:del>
      <w:ins w:id="18" w:author="Eddie F" w:date="2020-12-22T20:13:00Z">
        <w:r w:rsidR="008C05F7">
          <w:rPr>
            <w:rFonts w:ascii="Times New Roman" w:hAnsi="Times New Roman"/>
            <w:sz w:val="24"/>
            <w:szCs w:val="24"/>
          </w:rPr>
          <w:t>scientists</w:t>
        </w:r>
        <w:r w:rsidR="008C05F7">
          <w:rPr>
            <w:rFonts w:ascii="Times New Roman" w:hAnsi="Times New Roman"/>
            <w:sz w:val="24"/>
            <w:szCs w:val="24"/>
          </w:rPr>
          <w:t xml:space="preserve"> </w:t>
        </w:r>
      </w:ins>
      <w:ins w:id="19" w:author="Eddie F" w:date="2020-12-22T20:14:00Z">
        <w:r w:rsidR="000511DD">
          <w:rPr>
            <w:rFonts w:ascii="Times New Roman" w:hAnsi="Times New Roman"/>
            <w:sz w:val="24"/>
            <w:szCs w:val="24"/>
          </w:rPr>
          <w:t xml:space="preserve">in a variety of fields that rely on </w:t>
        </w:r>
        <w:r w:rsidR="00DF3694">
          <w:rPr>
            <w:rFonts w:ascii="Times New Roman" w:hAnsi="Times New Roman"/>
            <w:sz w:val="24"/>
            <w:szCs w:val="24"/>
          </w:rPr>
          <w:t>behavioral sampling methods to conduct their research</w:t>
        </w:r>
      </w:ins>
      <w:del w:id="20" w:author="Eddie F" w:date="2020-12-22T20:13:00Z">
        <w:r w:rsidDel="000511DD">
          <w:rPr>
            <w:rFonts w:ascii="Times New Roman" w:hAnsi="Times New Roman"/>
            <w:sz w:val="24"/>
            <w:szCs w:val="24"/>
          </w:rPr>
          <w:delText>from many different aspects of animal care</w:delText>
        </w:r>
      </w:del>
      <w:r>
        <w:rPr>
          <w:rFonts w:ascii="Times New Roman" w:hAnsi="Times New Roman"/>
          <w:sz w:val="24"/>
          <w:szCs w:val="24"/>
        </w:rPr>
        <w:t xml:space="preserve">. This work has some broad implications that can be used for informing project development for both </w:t>
      </w:r>
      <w:del w:id="21" w:author="Eddie F" w:date="2020-12-22T20:14:00Z">
        <w:r w:rsidDel="00DF3694">
          <w:rPr>
            <w:rFonts w:ascii="Times New Roman" w:hAnsi="Times New Roman"/>
            <w:sz w:val="24"/>
            <w:szCs w:val="24"/>
          </w:rPr>
          <w:delText xml:space="preserve">wild </w:delText>
        </w:r>
      </w:del>
      <w:ins w:id="22" w:author="Eddie F" w:date="2020-12-22T20:14:00Z">
        <w:r w:rsidR="00DF3694">
          <w:rPr>
            <w:rFonts w:ascii="Times New Roman" w:hAnsi="Times New Roman"/>
            <w:sz w:val="24"/>
            <w:szCs w:val="24"/>
          </w:rPr>
          <w:t>basic</w:t>
        </w:r>
        <w:r w:rsidR="00DF3694">
          <w:rPr>
            <w:rFonts w:ascii="Times New Roman" w:hAnsi="Times New Roman"/>
            <w:sz w:val="24"/>
            <w:szCs w:val="24"/>
          </w:rPr>
          <w:t xml:space="preserve"> </w:t>
        </w:r>
      </w:ins>
      <w:r>
        <w:rPr>
          <w:rFonts w:ascii="Times New Roman" w:hAnsi="Times New Roman"/>
          <w:sz w:val="24"/>
          <w:szCs w:val="24"/>
        </w:rPr>
        <w:t xml:space="preserve">and </w:t>
      </w:r>
      <w:del w:id="23" w:author="Eddie F" w:date="2020-12-22T20:14:00Z">
        <w:r w:rsidDel="00DF3694">
          <w:rPr>
            <w:rFonts w:ascii="Times New Roman" w:hAnsi="Times New Roman"/>
            <w:sz w:val="24"/>
            <w:szCs w:val="24"/>
          </w:rPr>
          <w:delText xml:space="preserve">captive </w:delText>
        </w:r>
      </w:del>
      <w:ins w:id="24" w:author="Eddie F" w:date="2020-12-22T20:14:00Z">
        <w:r w:rsidR="00DF3694">
          <w:rPr>
            <w:rFonts w:ascii="Times New Roman" w:hAnsi="Times New Roman"/>
            <w:sz w:val="24"/>
            <w:szCs w:val="24"/>
          </w:rPr>
          <w:t>applied</w:t>
        </w:r>
        <w:r w:rsidR="00DF3694">
          <w:rPr>
            <w:rFonts w:ascii="Times New Roman" w:hAnsi="Times New Roman"/>
            <w:sz w:val="24"/>
            <w:szCs w:val="24"/>
          </w:rPr>
          <w:t xml:space="preserve"> </w:t>
        </w:r>
      </w:ins>
      <w:r>
        <w:rPr>
          <w:rFonts w:ascii="Times New Roman" w:hAnsi="Times New Roman"/>
          <w:sz w:val="24"/>
          <w:szCs w:val="24"/>
        </w:rPr>
        <w:t>animal research.</w:t>
      </w:r>
      <w:r w:rsidR="00CA5DD2">
        <w:rPr>
          <w:rFonts w:ascii="Times New Roman" w:hAnsi="Times New Roman"/>
          <w:sz w:val="24"/>
          <w:szCs w:val="24"/>
        </w:rPr>
        <w:t xml:space="preserve"> </w:t>
      </w:r>
    </w:p>
    <w:p w14:paraId="45FF93FA" w14:textId="77777777" w:rsidR="006300D5" w:rsidRPr="006300D5" w:rsidRDefault="006300D5" w:rsidP="006300D5">
      <w:pPr>
        <w:jc w:val="both"/>
        <w:rPr>
          <w:rFonts w:ascii="Times New Roman" w:hAnsi="Times New Roman"/>
          <w:sz w:val="24"/>
          <w:szCs w:val="24"/>
        </w:rPr>
      </w:pPr>
    </w:p>
    <w:p w14:paraId="61AC84AE" w14:textId="4B4C7BE1" w:rsidR="001A52D1" w:rsidRPr="001A52D1" w:rsidRDefault="006300D5" w:rsidP="006300D5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</w:t>
      </w:r>
      <w:r w:rsidR="001A52D1" w:rsidRPr="001A52D1">
        <w:rPr>
          <w:rFonts w:ascii="Times New Roman" w:hAnsi="Times New Roman"/>
          <w:sz w:val="24"/>
          <w:szCs w:val="24"/>
        </w:rPr>
        <w:t xml:space="preserve">confirm that there are no known conflicts of interest associated with this publication and there has been no significant financial support for this work that could have influenced its outcome. </w:t>
      </w:r>
    </w:p>
    <w:p w14:paraId="4CEEB75D" w14:textId="2901BD86" w:rsidR="001A52D1" w:rsidRPr="001A52D1" w:rsidRDefault="006300D5" w:rsidP="006300D5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</w:t>
      </w:r>
      <w:r w:rsidR="001A52D1" w:rsidRPr="001A52D1">
        <w:rPr>
          <w:rFonts w:ascii="Times New Roman" w:hAnsi="Times New Roman"/>
          <w:sz w:val="24"/>
          <w:szCs w:val="24"/>
        </w:rPr>
        <w:t xml:space="preserve"> have given due consideration to the protection of intellectual property associated with this work and that there are no impediments to publication, including the timing of publication, </w:t>
      </w:r>
      <w:r w:rsidR="001A52D1" w:rsidRPr="001A52D1">
        <w:rPr>
          <w:rFonts w:ascii="Times New Roman" w:hAnsi="Times New Roman"/>
          <w:sz w:val="24"/>
          <w:szCs w:val="24"/>
        </w:rPr>
        <w:lastRenderedPageBreak/>
        <w:t xml:space="preserve">with respect to intellectual property. In so doing </w:t>
      </w:r>
      <w:del w:id="25" w:author="Eddie F" w:date="2020-12-22T20:15:00Z">
        <w:r w:rsidR="00B63569" w:rsidDel="00745B84">
          <w:rPr>
            <w:rFonts w:ascii="Times New Roman" w:hAnsi="Times New Roman"/>
            <w:sz w:val="24"/>
            <w:szCs w:val="24"/>
          </w:rPr>
          <w:delText>I</w:delText>
        </w:r>
        <w:r w:rsidR="001A52D1" w:rsidRPr="001A52D1" w:rsidDel="00745B84">
          <w:rPr>
            <w:rFonts w:ascii="Times New Roman" w:hAnsi="Times New Roman"/>
            <w:sz w:val="24"/>
            <w:szCs w:val="24"/>
          </w:rPr>
          <w:delText xml:space="preserve"> </w:delText>
        </w:r>
      </w:del>
      <w:ins w:id="26" w:author="Eddie F" w:date="2020-12-22T20:15:00Z">
        <w:r w:rsidR="00745B84">
          <w:rPr>
            <w:rFonts w:ascii="Times New Roman" w:hAnsi="Times New Roman"/>
            <w:sz w:val="24"/>
            <w:szCs w:val="24"/>
          </w:rPr>
          <w:t>we</w:t>
        </w:r>
        <w:r w:rsidR="00745B84" w:rsidRPr="001A52D1">
          <w:rPr>
            <w:rFonts w:ascii="Times New Roman" w:hAnsi="Times New Roman"/>
            <w:sz w:val="24"/>
            <w:szCs w:val="24"/>
          </w:rPr>
          <w:t xml:space="preserve"> </w:t>
        </w:r>
      </w:ins>
      <w:r w:rsidR="001A52D1" w:rsidRPr="001A52D1">
        <w:rPr>
          <w:rFonts w:ascii="Times New Roman" w:hAnsi="Times New Roman"/>
          <w:sz w:val="24"/>
          <w:szCs w:val="24"/>
        </w:rPr>
        <w:t xml:space="preserve">confirm that </w:t>
      </w:r>
      <w:ins w:id="27" w:author="Eddie F" w:date="2020-12-22T20:15:00Z">
        <w:r w:rsidR="00745B84">
          <w:rPr>
            <w:rFonts w:ascii="Times New Roman" w:hAnsi="Times New Roman"/>
            <w:sz w:val="24"/>
            <w:szCs w:val="24"/>
          </w:rPr>
          <w:t>we</w:t>
        </w:r>
      </w:ins>
      <w:del w:id="28" w:author="Eddie F" w:date="2020-12-22T20:15:00Z">
        <w:r w:rsidR="00B63569" w:rsidDel="00745B84">
          <w:rPr>
            <w:rFonts w:ascii="Times New Roman" w:hAnsi="Times New Roman"/>
            <w:sz w:val="24"/>
            <w:szCs w:val="24"/>
          </w:rPr>
          <w:delText>I</w:delText>
        </w:r>
      </w:del>
      <w:r w:rsidR="001A52D1" w:rsidRPr="001A52D1">
        <w:rPr>
          <w:rFonts w:ascii="Times New Roman" w:hAnsi="Times New Roman"/>
          <w:sz w:val="24"/>
          <w:szCs w:val="24"/>
        </w:rPr>
        <w:t xml:space="preserve"> have followed the regulations of </w:t>
      </w:r>
      <w:r w:rsidR="00B63569">
        <w:rPr>
          <w:rFonts w:ascii="Times New Roman" w:hAnsi="Times New Roman"/>
          <w:sz w:val="24"/>
          <w:szCs w:val="24"/>
        </w:rPr>
        <w:t>my</w:t>
      </w:r>
      <w:r w:rsidR="001A52D1" w:rsidRPr="001A52D1">
        <w:rPr>
          <w:rFonts w:ascii="Times New Roman" w:hAnsi="Times New Roman"/>
          <w:sz w:val="24"/>
          <w:szCs w:val="24"/>
        </w:rPr>
        <w:t xml:space="preserve"> institution concerning intellectual property. </w:t>
      </w:r>
    </w:p>
    <w:p w14:paraId="1473B050" w14:textId="7ED72E0B" w:rsidR="001A52D1" w:rsidRDefault="00745B84" w:rsidP="006300D5">
      <w:pPr>
        <w:ind w:firstLine="720"/>
        <w:jc w:val="both"/>
        <w:rPr>
          <w:rFonts w:ascii="Times New Roman" w:hAnsi="Times New Roman"/>
          <w:sz w:val="24"/>
          <w:szCs w:val="24"/>
        </w:rPr>
      </w:pPr>
      <w:ins w:id="29" w:author="Eddie F" w:date="2020-12-22T20:15:00Z">
        <w:r>
          <w:rPr>
            <w:rFonts w:ascii="Times New Roman" w:hAnsi="Times New Roman"/>
            <w:sz w:val="24"/>
            <w:szCs w:val="24"/>
          </w:rPr>
          <w:t>We</w:t>
        </w:r>
      </w:ins>
      <w:del w:id="30" w:author="Eddie F" w:date="2020-12-22T20:15:00Z">
        <w:r w:rsidR="00B63569" w:rsidDel="00745B84">
          <w:rPr>
            <w:rFonts w:ascii="Times New Roman" w:hAnsi="Times New Roman"/>
            <w:sz w:val="24"/>
            <w:szCs w:val="24"/>
          </w:rPr>
          <w:delText>I</w:delText>
        </w:r>
      </w:del>
      <w:r w:rsidR="001A52D1" w:rsidRPr="001A52D1">
        <w:rPr>
          <w:rFonts w:ascii="Times New Roman" w:hAnsi="Times New Roman"/>
          <w:sz w:val="24"/>
          <w:szCs w:val="24"/>
        </w:rPr>
        <w:t xml:space="preserve"> understand that the Corresponding Author is the sole contact for the </w:t>
      </w:r>
      <w:r w:rsidR="00B63569">
        <w:rPr>
          <w:rFonts w:ascii="Times New Roman" w:hAnsi="Times New Roman"/>
          <w:sz w:val="24"/>
          <w:szCs w:val="24"/>
        </w:rPr>
        <w:t>e</w:t>
      </w:r>
      <w:r w:rsidR="001A52D1" w:rsidRPr="001A52D1">
        <w:rPr>
          <w:rFonts w:ascii="Times New Roman" w:hAnsi="Times New Roman"/>
          <w:sz w:val="24"/>
          <w:szCs w:val="24"/>
        </w:rPr>
        <w:t xml:space="preserve">ditorial process (including Editorial Manager and direct communications with the office). </w:t>
      </w:r>
      <w:ins w:id="31" w:author="Eddie F" w:date="2020-12-22T20:15:00Z">
        <w:r w:rsidR="00B524D7">
          <w:rPr>
            <w:rFonts w:ascii="Times New Roman" w:hAnsi="Times New Roman"/>
            <w:sz w:val="24"/>
            <w:szCs w:val="24"/>
          </w:rPr>
          <w:t>He</w:t>
        </w:r>
      </w:ins>
      <w:del w:id="32" w:author="Eddie F" w:date="2020-12-22T20:15:00Z">
        <w:r w:rsidR="00B63569" w:rsidDel="00B524D7">
          <w:rPr>
            <w:rFonts w:ascii="Times New Roman" w:hAnsi="Times New Roman"/>
            <w:sz w:val="24"/>
            <w:szCs w:val="24"/>
          </w:rPr>
          <w:delText>I</w:delText>
        </w:r>
      </w:del>
      <w:r w:rsidR="00B63569">
        <w:rPr>
          <w:rFonts w:ascii="Times New Roman" w:hAnsi="Times New Roman"/>
          <w:sz w:val="24"/>
          <w:szCs w:val="24"/>
        </w:rPr>
        <w:t xml:space="preserve"> </w:t>
      </w:r>
      <w:ins w:id="33" w:author="Eddie F" w:date="2020-12-22T20:15:00Z">
        <w:r w:rsidR="00B524D7">
          <w:rPr>
            <w:rFonts w:ascii="Times New Roman" w:hAnsi="Times New Roman"/>
            <w:sz w:val="24"/>
            <w:szCs w:val="24"/>
          </w:rPr>
          <w:t>is</w:t>
        </w:r>
      </w:ins>
      <w:del w:id="34" w:author="Eddie F" w:date="2020-12-22T20:15:00Z">
        <w:r w:rsidR="00B63569" w:rsidDel="00B524D7">
          <w:rPr>
            <w:rFonts w:ascii="Times New Roman" w:hAnsi="Times New Roman"/>
            <w:sz w:val="24"/>
            <w:szCs w:val="24"/>
          </w:rPr>
          <w:delText>am</w:delText>
        </w:r>
      </w:del>
      <w:r w:rsidR="001A52D1" w:rsidRPr="001A52D1">
        <w:rPr>
          <w:rFonts w:ascii="Times New Roman" w:hAnsi="Times New Roman"/>
          <w:sz w:val="24"/>
          <w:szCs w:val="24"/>
        </w:rPr>
        <w:t xml:space="preserve"> responsible for submissions of revisions and final approval of proofs. </w:t>
      </w:r>
      <w:ins w:id="35" w:author="Eddie F" w:date="2020-12-22T20:15:00Z">
        <w:r w:rsidR="00B524D7">
          <w:rPr>
            <w:rFonts w:ascii="Times New Roman" w:hAnsi="Times New Roman"/>
            <w:sz w:val="24"/>
            <w:szCs w:val="24"/>
          </w:rPr>
          <w:t>He</w:t>
        </w:r>
      </w:ins>
      <w:del w:id="36" w:author="Eddie F" w:date="2020-12-22T20:15:00Z">
        <w:r w:rsidR="00B63569" w:rsidDel="00B524D7">
          <w:rPr>
            <w:rFonts w:ascii="Times New Roman" w:hAnsi="Times New Roman"/>
            <w:sz w:val="24"/>
            <w:szCs w:val="24"/>
          </w:rPr>
          <w:delText>I</w:delText>
        </w:r>
      </w:del>
      <w:r w:rsidR="001A52D1" w:rsidRPr="001A52D1">
        <w:rPr>
          <w:rFonts w:ascii="Times New Roman" w:hAnsi="Times New Roman"/>
          <w:sz w:val="24"/>
          <w:szCs w:val="24"/>
        </w:rPr>
        <w:t xml:space="preserve"> ha</w:t>
      </w:r>
      <w:ins w:id="37" w:author="Eddie F" w:date="2020-12-22T20:15:00Z">
        <w:r w:rsidR="00B524D7">
          <w:rPr>
            <w:rFonts w:ascii="Times New Roman" w:hAnsi="Times New Roman"/>
            <w:sz w:val="24"/>
            <w:szCs w:val="24"/>
          </w:rPr>
          <w:t>s</w:t>
        </w:r>
      </w:ins>
      <w:del w:id="38" w:author="Eddie F" w:date="2020-12-22T20:15:00Z">
        <w:r w:rsidR="001A52D1" w:rsidRPr="001A52D1" w:rsidDel="00B524D7">
          <w:rPr>
            <w:rFonts w:ascii="Times New Roman" w:hAnsi="Times New Roman"/>
            <w:sz w:val="24"/>
            <w:szCs w:val="24"/>
          </w:rPr>
          <w:delText>ve</w:delText>
        </w:r>
      </w:del>
      <w:r w:rsidR="001A52D1" w:rsidRPr="001A52D1">
        <w:rPr>
          <w:rFonts w:ascii="Times New Roman" w:hAnsi="Times New Roman"/>
          <w:sz w:val="24"/>
          <w:szCs w:val="24"/>
        </w:rPr>
        <w:t xml:space="preserve"> provided a current, correct email address</w:t>
      </w:r>
      <w:r w:rsidR="00B63569">
        <w:rPr>
          <w:rFonts w:ascii="Times New Roman" w:hAnsi="Times New Roman"/>
          <w:sz w:val="24"/>
          <w:szCs w:val="24"/>
        </w:rPr>
        <w:t xml:space="preserve">: </w:t>
      </w:r>
      <w:r w:rsidR="006300D5">
        <w:rPr>
          <w:rFonts w:ascii="Times New Roman" w:hAnsi="Times New Roman"/>
          <w:sz w:val="24"/>
          <w:szCs w:val="24"/>
        </w:rPr>
        <w:t>James.Brereton@sparsholt.ac.uk</w:t>
      </w:r>
    </w:p>
    <w:p w14:paraId="667CEE9A" w14:textId="65C0BDFF" w:rsidR="00CA5DD2" w:rsidRDefault="00CA5DD2" w:rsidP="006300D5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Thank you for considering </w:t>
      </w:r>
      <w:r w:rsidR="006300D5">
        <w:rPr>
          <w:rFonts w:ascii="Times New Roman" w:hAnsi="Times New Roman"/>
          <w:sz w:val="24"/>
          <w:szCs w:val="24"/>
        </w:rPr>
        <w:t>this</w:t>
      </w:r>
      <w:r>
        <w:rPr>
          <w:rFonts w:ascii="Times New Roman" w:hAnsi="Times New Roman"/>
          <w:sz w:val="24"/>
          <w:szCs w:val="24"/>
        </w:rPr>
        <w:t xml:space="preserve"> article for publication.</w:t>
      </w:r>
      <w:r w:rsidR="000D0EC4">
        <w:rPr>
          <w:rFonts w:ascii="Times New Roman" w:hAnsi="Times New Roman"/>
          <w:sz w:val="24"/>
          <w:szCs w:val="24"/>
        </w:rPr>
        <w:t xml:space="preserve"> </w:t>
      </w:r>
      <w:ins w:id="39" w:author="Eddie F" w:date="2020-12-22T20:16:00Z">
        <w:r w:rsidR="00F16AD6">
          <w:rPr>
            <w:rFonts w:ascii="Times New Roman" w:hAnsi="Times New Roman"/>
            <w:sz w:val="24"/>
            <w:szCs w:val="24"/>
          </w:rPr>
          <w:t>We</w:t>
        </w:r>
      </w:ins>
      <w:del w:id="40" w:author="Eddie F" w:date="2020-12-22T20:16:00Z">
        <w:r w:rsidR="00B63569" w:rsidDel="00F16AD6">
          <w:rPr>
            <w:rFonts w:ascii="Times New Roman" w:hAnsi="Times New Roman"/>
            <w:sz w:val="24"/>
            <w:szCs w:val="24"/>
          </w:rPr>
          <w:delText>I</w:delText>
        </w:r>
      </w:del>
      <w:r>
        <w:rPr>
          <w:rFonts w:ascii="Times New Roman" w:hAnsi="Times New Roman"/>
          <w:sz w:val="24"/>
          <w:szCs w:val="24"/>
        </w:rPr>
        <w:t xml:space="preserve"> look forward to hearing your reply.</w:t>
      </w:r>
    </w:p>
    <w:p w14:paraId="61DA7EAF" w14:textId="77777777" w:rsidR="00CA5DD2" w:rsidRDefault="00CA5DD2" w:rsidP="006300D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Sincerely,</w:t>
      </w:r>
    </w:p>
    <w:p w14:paraId="163AD944" w14:textId="781389A8" w:rsidR="001A52D1" w:rsidRDefault="006300D5" w:rsidP="006300D5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47C1B7E" wp14:editId="1B96D4D9">
            <wp:extent cx="1719263" cy="862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128" cy="86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C970" w14:textId="31781E0F" w:rsidR="00CA5DD2" w:rsidRPr="0022196B" w:rsidRDefault="006300D5" w:rsidP="006300D5">
      <w:pPr>
        <w:pStyle w:val="NoSpacing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James Brereton</w:t>
      </w:r>
      <w:r w:rsidR="0022196B" w:rsidRPr="0022196B">
        <w:rPr>
          <w:rFonts w:ascii="Times New Roman" w:hAnsi="Times New Roman"/>
          <w:sz w:val="24"/>
          <w:szCs w:val="24"/>
        </w:rPr>
        <w:br/>
      </w:r>
    </w:p>
    <w:sectPr w:rsidR="00CA5DD2" w:rsidRPr="0022196B" w:rsidSect="0084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ddie F">
    <w15:presenceInfo w15:providerId="Windows Live" w15:userId="18a000a475d8e1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0B"/>
    <w:rsid w:val="000511DD"/>
    <w:rsid w:val="000D0EC4"/>
    <w:rsid w:val="00192C59"/>
    <w:rsid w:val="001A52D1"/>
    <w:rsid w:val="0022196B"/>
    <w:rsid w:val="00291203"/>
    <w:rsid w:val="002C24A6"/>
    <w:rsid w:val="004B50F3"/>
    <w:rsid w:val="006300D5"/>
    <w:rsid w:val="00710F87"/>
    <w:rsid w:val="00727AF8"/>
    <w:rsid w:val="00745B84"/>
    <w:rsid w:val="00845FB5"/>
    <w:rsid w:val="008A2E7E"/>
    <w:rsid w:val="008A6142"/>
    <w:rsid w:val="008C05F7"/>
    <w:rsid w:val="008F26C5"/>
    <w:rsid w:val="009B2F73"/>
    <w:rsid w:val="00AC1C2B"/>
    <w:rsid w:val="00B4776E"/>
    <w:rsid w:val="00B524D7"/>
    <w:rsid w:val="00B63569"/>
    <w:rsid w:val="00B848FF"/>
    <w:rsid w:val="00C0183D"/>
    <w:rsid w:val="00C035DB"/>
    <w:rsid w:val="00C46639"/>
    <w:rsid w:val="00C87277"/>
    <w:rsid w:val="00CA5DD2"/>
    <w:rsid w:val="00CC7B46"/>
    <w:rsid w:val="00DF3694"/>
    <w:rsid w:val="00E36A2F"/>
    <w:rsid w:val="00E43D42"/>
    <w:rsid w:val="00E8569D"/>
    <w:rsid w:val="00ED25DE"/>
    <w:rsid w:val="00F118BF"/>
    <w:rsid w:val="00F16AD6"/>
    <w:rsid w:val="00F712BC"/>
    <w:rsid w:val="00FB52F3"/>
    <w:rsid w:val="00FB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AA43"/>
  <w15:chartTrackingRefBased/>
  <w15:docId w15:val="{B5228661-CA7E-4C7A-AC47-6B4032EA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FB5"/>
    <w:pPr>
      <w:spacing w:line="480" w:lineRule="auto"/>
      <w:jc w:val="center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A5DD2"/>
    <w:rPr>
      <w:color w:val="0000FF"/>
      <w:u w:val="single"/>
    </w:rPr>
  </w:style>
  <w:style w:type="paragraph" w:styleId="NoSpacing">
    <w:name w:val="No Spacing"/>
    <w:uiPriority w:val="1"/>
    <w:qFormat/>
    <w:rsid w:val="0022196B"/>
    <w:pPr>
      <w:jc w:val="center"/>
    </w:pPr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1A52D1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1A52D1"/>
    <w:rPr>
      <w:sz w:val="22"/>
      <w:szCs w:val="22"/>
    </w:rPr>
  </w:style>
  <w:style w:type="character" w:styleId="UnresolvedMention">
    <w:name w:val="Unresolved Mention"/>
    <w:uiPriority w:val="99"/>
    <w:semiHidden/>
    <w:unhideWhenUsed/>
    <w:rsid w:val="001A52D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69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6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Links>
    <vt:vector size="6" baseType="variant">
      <vt:variant>
        <vt:i4>131135</vt:i4>
      </vt:variant>
      <vt:variant>
        <vt:i4>0</vt:i4>
      </vt:variant>
      <vt:variant>
        <vt:i4>0</vt:i4>
      </vt:variant>
      <vt:variant>
        <vt:i4>5</vt:i4>
      </vt:variant>
      <vt:variant>
        <vt:lpwstr>mailto:edjfern@gmail.com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Barbera</dc:creator>
  <cp:keywords/>
  <cp:lastModifiedBy>Eddie F</cp:lastModifiedBy>
  <cp:revision>13</cp:revision>
  <dcterms:created xsi:type="dcterms:W3CDTF">2020-12-22T17:18:00Z</dcterms:created>
  <dcterms:modified xsi:type="dcterms:W3CDTF">2020-12-23T04:16:00Z</dcterms:modified>
</cp:coreProperties>
</file>