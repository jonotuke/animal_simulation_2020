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03CD" w14:textId="77777777" w:rsidR="009226E2" w:rsidRPr="00AF42E1" w:rsidRDefault="009226E2" w:rsidP="00341FBB">
      <w:pPr>
        <w:spacing w:line="480" w:lineRule="auto"/>
        <w:rPr>
          <w:rFonts w:ascii="Times New Roman" w:hAnsi="Times New Roman" w:cs="Times New Roman"/>
          <w:b/>
          <w:bCs/>
        </w:rPr>
      </w:pPr>
    </w:p>
    <w:p w14:paraId="1E852FD6" w14:textId="71A44B18" w:rsidR="00D46433" w:rsidRPr="00AF42E1" w:rsidRDefault="00F72644" w:rsidP="00341FBB">
      <w:pPr>
        <w:spacing w:line="480" w:lineRule="auto"/>
        <w:jc w:val="center"/>
        <w:rPr>
          <w:rFonts w:ascii="Times New Roman" w:hAnsi="Times New Roman" w:cs="Times New Roman"/>
          <w:b/>
          <w:bCs/>
        </w:rPr>
      </w:pPr>
      <w:r w:rsidRPr="00AF42E1">
        <w:rPr>
          <w:rFonts w:ascii="Times New Roman" w:hAnsi="Times New Roman" w:cs="Times New Roman"/>
          <w:b/>
          <w:bCs/>
        </w:rPr>
        <w:t>A comparison of behavioural observation sampling methods</w:t>
      </w:r>
    </w:p>
    <w:p w14:paraId="1F6AB364" w14:textId="0A5FEFFB" w:rsidR="0053742F" w:rsidRPr="00AF42E1" w:rsidRDefault="0053742F" w:rsidP="00341FBB">
      <w:pPr>
        <w:spacing w:line="480" w:lineRule="auto"/>
        <w:jc w:val="center"/>
        <w:rPr>
          <w:rFonts w:ascii="Times New Roman" w:hAnsi="Times New Roman" w:cs="Times New Roman"/>
          <w:vertAlign w:val="superscript"/>
        </w:rPr>
      </w:pPr>
      <w:r w:rsidRPr="00AF42E1">
        <w:rPr>
          <w:rFonts w:ascii="Times New Roman" w:hAnsi="Times New Roman" w:cs="Times New Roman"/>
        </w:rPr>
        <w:t>James Edward Brereton</w:t>
      </w:r>
      <w:r w:rsidR="00864A67" w:rsidRPr="00AF42E1">
        <w:rPr>
          <w:rFonts w:ascii="Times New Roman" w:hAnsi="Times New Roman" w:cs="Times New Roman"/>
          <w:vertAlign w:val="superscript"/>
        </w:rPr>
        <w:t>1</w:t>
      </w:r>
      <w:r w:rsidR="002958CD" w:rsidRPr="00AF42E1">
        <w:rPr>
          <w:rFonts w:ascii="Times New Roman" w:hAnsi="Times New Roman" w:cs="Times New Roman"/>
          <w:vertAlign w:val="superscript"/>
        </w:rPr>
        <w:t>*</w:t>
      </w:r>
      <w:r w:rsidR="00864A67" w:rsidRPr="00AF42E1">
        <w:rPr>
          <w:rFonts w:ascii="Times New Roman" w:hAnsi="Times New Roman" w:cs="Times New Roman"/>
          <w:vertAlign w:val="superscript"/>
        </w:rPr>
        <w:t xml:space="preserve">, </w:t>
      </w:r>
      <w:r w:rsidR="00864A67" w:rsidRPr="00AF42E1">
        <w:rPr>
          <w:rFonts w:ascii="Times New Roman" w:hAnsi="Times New Roman" w:cs="Times New Roman"/>
        </w:rPr>
        <w:t>Jonath</w:t>
      </w:r>
      <w:r w:rsidR="005F1DD6" w:rsidRPr="00AF42E1">
        <w:rPr>
          <w:rFonts w:ascii="Times New Roman" w:hAnsi="Times New Roman" w:cs="Times New Roman"/>
        </w:rPr>
        <w:t>a</w:t>
      </w:r>
      <w:r w:rsidR="00864A67" w:rsidRPr="00AF42E1">
        <w:rPr>
          <w:rFonts w:ascii="Times New Roman" w:hAnsi="Times New Roman" w:cs="Times New Roman"/>
        </w:rPr>
        <w:t>n Tuke</w:t>
      </w:r>
      <w:r w:rsidR="00864A67" w:rsidRPr="00AF42E1">
        <w:rPr>
          <w:rFonts w:ascii="Times New Roman" w:hAnsi="Times New Roman" w:cs="Times New Roman"/>
          <w:vertAlign w:val="superscript"/>
        </w:rPr>
        <w:t>2</w:t>
      </w:r>
      <w:r w:rsidRPr="00AF42E1">
        <w:rPr>
          <w:rFonts w:ascii="Times New Roman" w:hAnsi="Times New Roman" w:cs="Times New Roman"/>
        </w:rPr>
        <w:t xml:space="preserve"> and Eduardo J</w:t>
      </w:r>
      <w:r w:rsidR="007B2B70" w:rsidRPr="00AF42E1">
        <w:rPr>
          <w:rFonts w:ascii="Times New Roman" w:hAnsi="Times New Roman" w:cs="Times New Roman"/>
        </w:rPr>
        <w:t>.</w:t>
      </w:r>
      <w:r w:rsidRPr="00AF42E1">
        <w:rPr>
          <w:rFonts w:ascii="Times New Roman" w:hAnsi="Times New Roman" w:cs="Times New Roman"/>
        </w:rPr>
        <w:t xml:space="preserve"> Fernandez</w:t>
      </w:r>
      <w:r w:rsidR="005F1DD6" w:rsidRPr="00AF42E1">
        <w:rPr>
          <w:rFonts w:ascii="Times New Roman" w:hAnsi="Times New Roman" w:cs="Times New Roman"/>
          <w:vertAlign w:val="superscript"/>
        </w:rPr>
        <w:t>3</w:t>
      </w:r>
    </w:p>
    <w:p w14:paraId="5B70BC92" w14:textId="73EEE1E9" w:rsidR="0053742F" w:rsidRPr="00AF42E1" w:rsidRDefault="0053742F" w:rsidP="00341FBB">
      <w:pPr>
        <w:spacing w:line="480" w:lineRule="auto"/>
        <w:jc w:val="center"/>
        <w:rPr>
          <w:rFonts w:ascii="Times New Roman" w:hAnsi="Times New Roman" w:cs="Times New Roman"/>
        </w:rPr>
      </w:pPr>
      <w:r w:rsidRPr="00AF42E1">
        <w:rPr>
          <w:rFonts w:ascii="Times New Roman" w:hAnsi="Times New Roman" w:cs="Times New Roman"/>
          <w:vertAlign w:val="superscript"/>
        </w:rPr>
        <w:t>1</w:t>
      </w:r>
      <w:r w:rsidRPr="00AF42E1">
        <w:rPr>
          <w:rFonts w:ascii="Times New Roman" w:hAnsi="Times New Roman" w:cs="Times New Roman"/>
        </w:rPr>
        <w:t>University Centre Sparsholt, Westley Lane, Sparsholt, Winchester, Hampshire, SO21 2NF United Kingdom</w:t>
      </w:r>
    </w:p>
    <w:p w14:paraId="2E5D8B73" w14:textId="5685BD1D" w:rsidR="005F1DD6" w:rsidRPr="00AF42E1" w:rsidRDefault="005F1DD6" w:rsidP="00341FBB">
      <w:pPr>
        <w:spacing w:line="480" w:lineRule="auto"/>
        <w:jc w:val="center"/>
        <w:rPr>
          <w:rFonts w:ascii="Times New Roman" w:hAnsi="Times New Roman" w:cs="Times New Roman"/>
        </w:rPr>
      </w:pPr>
      <w:r w:rsidRPr="00AF42E1">
        <w:rPr>
          <w:rFonts w:ascii="Times New Roman" w:hAnsi="Times New Roman" w:cs="Times New Roman"/>
          <w:vertAlign w:val="superscript"/>
        </w:rPr>
        <w:t>2</w:t>
      </w:r>
      <w:r w:rsidRPr="00AF42E1">
        <w:rPr>
          <w:rFonts w:ascii="Times New Roman" w:hAnsi="Times New Roman" w:cs="Times New Roman"/>
        </w:rPr>
        <w:t>School of Mathematical Sciences, The University of Adelaide, SA 5005, Australia</w:t>
      </w:r>
    </w:p>
    <w:p w14:paraId="0EFF248E" w14:textId="1226343F" w:rsidR="0053742F" w:rsidRPr="00AF42E1" w:rsidRDefault="005F1DD6" w:rsidP="00341FBB">
      <w:pPr>
        <w:spacing w:line="480" w:lineRule="auto"/>
        <w:jc w:val="center"/>
        <w:rPr>
          <w:rFonts w:ascii="Times New Roman" w:hAnsi="Times New Roman" w:cs="Times New Roman"/>
        </w:rPr>
      </w:pPr>
      <w:r w:rsidRPr="00AF42E1">
        <w:rPr>
          <w:rFonts w:ascii="Times New Roman" w:hAnsi="Times New Roman" w:cs="Times New Roman"/>
          <w:vertAlign w:val="superscript"/>
        </w:rPr>
        <w:t>3</w:t>
      </w:r>
      <w:r w:rsidR="0053742F" w:rsidRPr="00AF42E1">
        <w:rPr>
          <w:rFonts w:ascii="Times New Roman" w:hAnsi="Times New Roman" w:cs="Times New Roman"/>
        </w:rPr>
        <w:t>School of Animal and Veterinary Sciences, The University of Adelaide, SA 5005, Australia</w:t>
      </w:r>
    </w:p>
    <w:p w14:paraId="6D2A0432" w14:textId="6DBCADD5" w:rsidR="0053742F" w:rsidRPr="00AF42E1" w:rsidRDefault="0053742F" w:rsidP="00341FBB">
      <w:pPr>
        <w:spacing w:line="480" w:lineRule="auto"/>
        <w:rPr>
          <w:rFonts w:ascii="Times New Roman" w:hAnsi="Times New Roman" w:cs="Times New Roman"/>
        </w:rPr>
      </w:pPr>
      <w:r w:rsidRPr="00AF42E1">
        <w:rPr>
          <w:rFonts w:ascii="Times New Roman" w:hAnsi="Times New Roman" w:cs="Times New Roman"/>
          <w:vertAlign w:val="superscript"/>
        </w:rPr>
        <w:t>*</w:t>
      </w:r>
      <w:r w:rsidR="00E21195" w:rsidRPr="00AF42E1">
        <w:rPr>
          <w:rFonts w:ascii="Times New Roman" w:hAnsi="Times New Roman" w:cs="Times New Roman"/>
        </w:rPr>
        <w:t>Corresponding author</w:t>
      </w:r>
      <w:r w:rsidRPr="00AF42E1">
        <w:rPr>
          <w:rFonts w:ascii="Times New Roman" w:hAnsi="Times New Roman" w:cs="Times New Roman"/>
        </w:rPr>
        <w:t xml:space="preserve">: </w:t>
      </w:r>
      <w:r w:rsidR="00E21195" w:rsidRPr="00AF42E1">
        <w:rPr>
          <w:rFonts w:ascii="Times New Roman" w:hAnsi="Times New Roman" w:cs="Times New Roman"/>
        </w:rPr>
        <w:t xml:space="preserve">James </w:t>
      </w:r>
      <w:r w:rsidR="007B2B70" w:rsidRPr="00AF42E1">
        <w:rPr>
          <w:rFonts w:ascii="Times New Roman" w:hAnsi="Times New Roman" w:cs="Times New Roman"/>
        </w:rPr>
        <w:t xml:space="preserve">Brereton; </w:t>
      </w:r>
      <w:r w:rsidRPr="00AF42E1">
        <w:rPr>
          <w:rFonts w:ascii="Times New Roman" w:hAnsi="Times New Roman" w:cs="Times New Roman"/>
        </w:rPr>
        <w:t xml:space="preserve">+447748354279; </w:t>
      </w:r>
      <w:hyperlink r:id="rId8" w:history="1">
        <w:r w:rsidRPr="00AF42E1">
          <w:rPr>
            <w:rStyle w:val="Hyperlink"/>
            <w:rFonts w:ascii="Times New Roman" w:hAnsi="Times New Roman" w:cs="Times New Roman"/>
          </w:rPr>
          <w:t>James.Brereton@sparsholt.ac.uk</w:t>
        </w:r>
      </w:hyperlink>
      <w:r w:rsidR="000E02F7" w:rsidRPr="00AF42E1" w:rsidDel="000E02F7">
        <w:rPr>
          <w:rFonts w:ascii="Times New Roman" w:hAnsi="Times New Roman" w:cs="Times New Roman"/>
        </w:rPr>
        <w:t xml:space="preserve"> </w:t>
      </w:r>
    </w:p>
    <w:p w14:paraId="1FBD7976" w14:textId="7BAA0DB6" w:rsidR="0053742F" w:rsidRPr="00AF42E1" w:rsidRDefault="00F72644" w:rsidP="00341FBB">
      <w:pPr>
        <w:spacing w:line="480" w:lineRule="auto"/>
        <w:rPr>
          <w:rFonts w:ascii="Times New Roman" w:hAnsi="Times New Roman" w:cs="Times New Roman"/>
        </w:rPr>
      </w:pPr>
      <w:r w:rsidRPr="00AF42E1">
        <w:rPr>
          <w:rFonts w:ascii="Times New Roman" w:hAnsi="Times New Roman" w:cs="Times New Roman"/>
        </w:rPr>
        <w:t>The authors have no competing interests to declare.</w:t>
      </w:r>
    </w:p>
    <w:p w14:paraId="10C08B5F" w14:textId="1F680C53" w:rsidR="00F609AA" w:rsidRPr="00AF42E1" w:rsidRDefault="000B26EB" w:rsidP="00341FBB">
      <w:pPr>
        <w:spacing w:line="480" w:lineRule="auto"/>
        <w:rPr>
          <w:rFonts w:ascii="Times New Roman" w:hAnsi="Times New Roman" w:cs="Times New Roman"/>
        </w:rPr>
      </w:pPr>
      <w:r>
        <w:rPr>
          <w:rFonts w:ascii="Times New Roman" w:hAnsi="Times New Roman" w:cs="Times New Roman"/>
        </w:rPr>
        <w:t>The researchers did not receive any specific grant from funding agencies in the public, commercial or not-for-profit sectors.</w:t>
      </w:r>
    </w:p>
    <w:p w14:paraId="41EE1133" w14:textId="36AC674D" w:rsidR="00F609AA" w:rsidRPr="00AF42E1" w:rsidRDefault="00F609AA" w:rsidP="00341FBB">
      <w:pPr>
        <w:spacing w:line="480" w:lineRule="auto"/>
        <w:rPr>
          <w:rFonts w:ascii="Times New Roman" w:hAnsi="Times New Roman" w:cs="Times New Roman"/>
        </w:rPr>
      </w:pPr>
    </w:p>
    <w:p w14:paraId="0F03C96C" w14:textId="7EE44E01" w:rsidR="00F609AA" w:rsidRPr="00AF42E1" w:rsidRDefault="00F609AA" w:rsidP="00341FBB">
      <w:pPr>
        <w:spacing w:line="480" w:lineRule="auto"/>
        <w:rPr>
          <w:rFonts w:ascii="Times New Roman" w:hAnsi="Times New Roman" w:cs="Times New Roman"/>
        </w:rPr>
      </w:pPr>
    </w:p>
    <w:p w14:paraId="179185B6" w14:textId="4CEA20DB" w:rsidR="00F609AA" w:rsidRPr="00AF42E1" w:rsidRDefault="00F609AA" w:rsidP="00341FBB">
      <w:pPr>
        <w:spacing w:line="480" w:lineRule="auto"/>
        <w:rPr>
          <w:rFonts w:ascii="Times New Roman" w:hAnsi="Times New Roman" w:cs="Times New Roman"/>
        </w:rPr>
      </w:pPr>
    </w:p>
    <w:p w14:paraId="50D6BC5C" w14:textId="05AC61CA" w:rsidR="00F609AA" w:rsidRPr="00AF42E1" w:rsidRDefault="002958CD" w:rsidP="00341FBB">
      <w:pPr>
        <w:spacing w:line="480" w:lineRule="auto"/>
        <w:rPr>
          <w:rFonts w:ascii="Times New Roman" w:hAnsi="Times New Roman" w:cs="Times New Roman"/>
          <w:bCs/>
        </w:rPr>
        <w:sectPr w:rsidR="00F609AA" w:rsidRPr="00AF42E1" w:rsidSect="0053742F">
          <w:headerReference w:type="default" r:id="rId9"/>
          <w:footerReference w:type="default" r:id="rId10"/>
          <w:pgSz w:w="11906" w:h="16838"/>
          <w:pgMar w:top="1440" w:right="1440" w:bottom="1440" w:left="1440" w:header="708" w:footer="708" w:gutter="0"/>
          <w:lnNumType w:countBy="1" w:restart="continuous"/>
          <w:cols w:space="708"/>
          <w:docGrid w:linePitch="360"/>
        </w:sectPr>
      </w:pPr>
      <w:r w:rsidRPr="00AF42E1">
        <w:rPr>
          <w:rFonts w:ascii="Times New Roman" w:hAnsi="Times New Roman" w:cs="Times New Roman"/>
          <w:bCs/>
        </w:rPr>
        <w:t xml:space="preserve">Word count: </w:t>
      </w:r>
      <w:r w:rsidR="009D20D1" w:rsidRPr="00AF42E1">
        <w:rPr>
          <w:rFonts w:ascii="Times New Roman" w:hAnsi="Times New Roman" w:cs="Times New Roman"/>
          <w:bCs/>
        </w:rPr>
        <w:t xml:space="preserve"> </w:t>
      </w:r>
      <w:r w:rsidR="00094352" w:rsidRPr="00AF42E1">
        <w:rPr>
          <w:rFonts w:ascii="Times New Roman" w:hAnsi="Times New Roman" w:cs="Times New Roman"/>
          <w:bCs/>
        </w:rPr>
        <w:t>6265</w:t>
      </w:r>
    </w:p>
    <w:p w14:paraId="4A499BB8" w14:textId="77777777" w:rsidR="00F609AA" w:rsidRPr="00AF42E1" w:rsidRDefault="00F609AA" w:rsidP="00341FBB">
      <w:pPr>
        <w:spacing w:line="480" w:lineRule="auto"/>
        <w:rPr>
          <w:rFonts w:ascii="Times New Roman" w:hAnsi="Times New Roman" w:cs="Times New Roman"/>
          <w:b/>
        </w:rPr>
        <w:sectPr w:rsidR="00F609AA" w:rsidRPr="00AF42E1" w:rsidSect="00F609AA">
          <w:type w:val="continuous"/>
          <w:pgSz w:w="11906" w:h="16838"/>
          <w:pgMar w:top="1440" w:right="1440" w:bottom="1440" w:left="1440" w:header="708" w:footer="708" w:gutter="0"/>
          <w:lnNumType w:countBy="1" w:restart="continuous"/>
          <w:cols w:space="708"/>
          <w:docGrid w:linePitch="360"/>
        </w:sectPr>
      </w:pPr>
    </w:p>
    <w:p w14:paraId="42E95804" w14:textId="785404D0" w:rsidR="0053742F" w:rsidRPr="00AF42E1" w:rsidRDefault="00BA3827" w:rsidP="00341FBB">
      <w:pPr>
        <w:spacing w:line="480" w:lineRule="auto"/>
        <w:rPr>
          <w:rFonts w:ascii="Times New Roman" w:hAnsi="Times New Roman" w:cs="Times New Roman"/>
          <w:b/>
        </w:rPr>
      </w:pPr>
      <w:r w:rsidRPr="00AF42E1">
        <w:rPr>
          <w:rFonts w:ascii="Times New Roman" w:hAnsi="Times New Roman" w:cs="Times New Roman"/>
          <w:b/>
        </w:rPr>
        <w:lastRenderedPageBreak/>
        <w:t>Abstract:</w:t>
      </w:r>
    </w:p>
    <w:p w14:paraId="7B799817" w14:textId="236EA661" w:rsidR="00F609AA" w:rsidRPr="00AF42E1" w:rsidRDefault="00FF1E13" w:rsidP="00341FBB">
      <w:pPr>
        <w:spacing w:line="480" w:lineRule="auto"/>
        <w:rPr>
          <w:rFonts w:ascii="Times New Roman" w:hAnsi="Times New Roman" w:cs="Times New Roman"/>
          <w:iCs/>
        </w:rPr>
      </w:pPr>
      <w:r w:rsidRPr="00AF42E1">
        <w:rPr>
          <w:rFonts w:ascii="Times New Roman" w:hAnsi="Times New Roman" w:cs="Times New Roman"/>
          <w:iCs/>
        </w:rPr>
        <w:t>Animal behavio</w:t>
      </w:r>
      <w:r w:rsidR="009F3D19" w:rsidRPr="00AF42E1">
        <w:rPr>
          <w:rFonts w:ascii="Times New Roman" w:hAnsi="Times New Roman" w:cs="Times New Roman"/>
          <w:iCs/>
        </w:rPr>
        <w:t>u</w:t>
      </w:r>
      <w:r w:rsidRPr="00AF42E1">
        <w:rPr>
          <w:rFonts w:ascii="Times New Roman" w:hAnsi="Times New Roman" w:cs="Times New Roman"/>
          <w:iCs/>
        </w:rPr>
        <w:t xml:space="preserve">r </w:t>
      </w:r>
      <w:r w:rsidR="00E828AE" w:rsidRPr="00AF42E1">
        <w:rPr>
          <w:rFonts w:ascii="Times New Roman" w:hAnsi="Times New Roman" w:cs="Times New Roman"/>
          <w:iCs/>
        </w:rPr>
        <w:t xml:space="preserve">research requires the use of </w:t>
      </w:r>
      <w:r w:rsidR="009F3D19" w:rsidRPr="00AF42E1">
        <w:rPr>
          <w:rFonts w:ascii="Times New Roman" w:hAnsi="Times New Roman" w:cs="Times New Roman"/>
          <w:iCs/>
        </w:rPr>
        <w:t xml:space="preserve">behavioural recording methods to document the occurrence of </w:t>
      </w:r>
      <w:r w:rsidR="00576DB6" w:rsidRPr="00AF42E1">
        <w:rPr>
          <w:rFonts w:ascii="Times New Roman" w:hAnsi="Times New Roman" w:cs="Times New Roman"/>
          <w:iCs/>
        </w:rPr>
        <w:t xml:space="preserve">responses observed. While continuous </w:t>
      </w:r>
      <w:r w:rsidR="00BC5F89" w:rsidRPr="00AF42E1">
        <w:rPr>
          <w:rFonts w:ascii="Times New Roman" w:hAnsi="Times New Roman" w:cs="Times New Roman"/>
          <w:iCs/>
        </w:rPr>
        <w:t xml:space="preserve">recording, </w:t>
      </w:r>
      <w:r w:rsidR="00576DB6" w:rsidRPr="00AF42E1">
        <w:rPr>
          <w:rFonts w:ascii="Times New Roman" w:hAnsi="Times New Roman" w:cs="Times New Roman"/>
          <w:iCs/>
        </w:rPr>
        <w:t xml:space="preserve">or focal </w:t>
      </w:r>
      <w:r w:rsidR="00BC5F89" w:rsidRPr="00AF42E1">
        <w:rPr>
          <w:rFonts w:ascii="Times New Roman" w:hAnsi="Times New Roman" w:cs="Times New Roman"/>
          <w:iCs/>
        </w:rPr>
        <w:t xml:space="preserve">sampling, has been considered the gold standard of </w:t>
      </w:r>
      <w:r w:rsidR="00282ACD" w:rsidRPr="00AF42E1">
        <w:rPr>
          <w:rFonts w:ascii="Times New Roman" w:hAnsi="Times New Roman" w:cs="Times New Roman"/>
          <w:iCs/>
        </w:rPr>
        <w:t xml:space="preserve">behavioural measurement, several other sampling methods are commonplace, including </w:t>
      </w:r>
      <w:r w:rsidR="00E05BAE" w:rsidRPr="00AF42E1">
        <w:rPr>
          <w:rFonts w:ascii="Times New Roman" w:hAnsi="Times New Roman" w:cs="Times New Roman"/>
          <w:iCs/>
        </w:rPr>
        <w:t xml:space="preserve">less formal </w:t>
      </w:r>
      <w:r w:rsidR="00E05BAE" w:rsidRPr="00AF42E1">
        <w:rPr>
          <w:rFonts w:ascii="Times New Roman" w:hAnsi="Times New Roman" w:cs="Times New Roman"/>
          <w:i/>
        </w:rPr>
        <w:t>ad libitum</w:t>
      </w:r>
      <w:r w:rsidR="000402AC" w:rsidRPr="00AF42E1">
        <w:rPr>
          <w:rFonts w:ascii="Times New Roman" w:hAnsi="Times New Roman" w:cs="Times New Roman"/>
          <w:iCs/>
        </w:rPr>
        <w:t xml:space="preserve"> sampling, pinpoint or instan</w:t>
      </w:r>
      <w:r w:rsidR="00247009" w:rsidRPr="00AF42E1">
        <w:rPr>
          <w:rFonts w:ascii="Times New Roman" w:hAnsi="Times New Roman" w:cs="Times New Roman"/>
          <w:iCs/>
        </w:rPr>
        <w:t xml:space="preserve">taneous sampling, and </w:t>
      </w:r>
      <w:r w:rsidR="00893B8F" w:rsidRPr="00AF42E1">
        <w:rPr>
          <w:rFonts w:ascii="Times New Roman" w:hAnsi="Times New Roman" w:cs="Times New Roman"/>
          <w:iCs/>
        </w:rPr>
        <w:t xml:space="preserve">one-zero or interval sampling. </w:t>
      </w:r>
      <w:del w:id="0" w:author="Eddie F" w:date="2021-03-16T15:53:00Z">
        <w:r w:rsidR="0053292B" w:rsidRPr="00AF42E1" w:rsidDel="0093775A">
          <w:rPr>
            <w:rFonts w:ascii="Times New Roman" w:hAnsi="Times New Roman" w:cs="Times New Roman"/>
            <w:iCs/>
          </w:rPr>
          <w:delText xml:space="preserve">While </w:delText>
        </w:r>
      </w:del>
      <w:ins w:id="1" w:author="Eddie F" w:date="2021-03-16T15:53:00Z">
        <w:r w:rsidR="0093775A">
          <w:rPr>
            <w:rFonts w:ascii="Times New Roman" w:hAnsi="Times New Roman" w:cs="Times New Roman"/>
            <w:iCs/>
          </w:rPr>
          <w:t>Although</w:t>
        </w:r>
        <w:r w:rsidR="0093775A" w:rsidRPr="00AF42E1">
          <w:rPr>
            <w:rFonts w:ascii="Times New Roman" w:hAnsi="Times New Roman" w:cs="Times New Roman"/>
            <w:iCs/>
          </w:rPr>
          <w:t xml:space="preserve"> </w:t>
        </w:r>
      </w:ins>
      <w:r w:rsidR="0053292B" w:rsidRPr="00AF42E1">
        <w:rPr>
          <w:rFonts w:ascii="Times New Roman" w:hAnsi="Times New Roman" w:cs="Times New Roman"/>
          <w:iCs/>
        </w:rPr>
        <w:t>these sampling methods have facilitated the ability to track</w:t>
      </w:r>
      <w:r w:rsidR="00E358D4" w:rsidRPr="00AF42E1">
        <w:rPr>
          <w:rFonts w:ascii="Times New Roman" w:hAnsi="Times New Roman" w:cs="Times New Roman"/>
          <w:iCs/>
        </w:rPr>
        <w:t xml:space="preserve"> both multiple behaviours and animals simultaneously, </w:t>
      </w:r>
      <w:r w:rsidR="00204698" w:rsidRPr="00AF42E1">
        <w:rPr>
          <w:rFonts w:ascii="Times New Roman" w:hAnsi="Times New Roman" w:cs="Times New Roman"/>
          <w:iCs/>
        </w:rPr>
        <w:t xml:space="preserve">researchers have questioned the utility of </w:t>
      </w:r>
      <w:r w:rsidR="00B04A1D" w:rsidRPr="00AF42E1">
        <w:rPr>
          <w:rFonts w:ascii="Times New Roman" w:hAnsi="Times New Roman" w:cs="Times New Roman"/>
          <w:iCs/>
        </w:rPr>
        <w:t xml:space="preserve">different </w:t>
      </w:r>
      <w:r w:rsidR="0090072F" w:rsidRPr="00AF42E1">
        <w:rPr>
          <w:rFonts w:ascii="Times New Roman" w:hAnsi="Times New Roman" w:cs="Times New Roman"/>
          <w:iCs/>
        </w:rPr>
        <w:t xml:space="preserve">sampling methods under different contexts. For instance, some researchers have suggested that pinpoint sampling is less effective for measuring </w:t>
      </w:r>
      <w:r w:rsidR="00A53B73" w:rsidRPr="00AF42E1">
        <w:rPr>
          <w:rFonts w:ascii="Times New Roman" w:hAnsi="Times New Roman" w:cs="Times New Roman"/>
          <w:iCs/>
        </w:rPr>
        <w:t>frequency (event) responses</w:t>
      </w:r>
      <w:r w:rsidR="009C6A7A" w:rsidRPr="00AF42E1">
        <w:rPr>
          <w:rFonts w:ascii="Times New Roman" w:hAnsi="Times New Roman" w:cs="Times New Roman"/>
          <w:iCs/>
        </w:rPr>
        <w:t xml:space="preserve"> than duration (state) behaviours</w:t>
      </w:r>
      <w:r w:rsidR="00A53B73" w:rsidRPr="00AF42E1">
        <w:rPr>
          <w:rFonts w:ascii="Times New Roman" w:hAnsi="Times New Roman" w:cs="Times New Roman"/>
          <w:iCs/>
        </w:rPr>
        <w:t>, while o</w:t>
      </w:r>
      <w:r w:rsidR="00E74A68" w:rsidRPr="00AF42E1">
        <w:rPr>
          <w:rFonts w:ascii="Times New Roman" w:hAnsi="Times New Roman" w:cs="Times New Roman"/>
          <w:iCs/>
        </w:rPr>
        <w:t xml:space="preserve">thers have suggested that one-zero sampling techniques should be avoided altogether. </w:t>
      </w:r>
      <w:r w:rsidR="00D94334" w:rsidRPr="00AF42E1">
        <w:rPr>
          <w:rFonts w:ascii="Times New Roman" w:hAnsi="Times New Roman" w:cs="Times New Roman"/>
          <w:iCs/>
        </w:rPr>
        <w:t>Our study</w:t>
      </w:r>
      <w:r w:rsidR="00846447" w:rsidRPr="00AF42E1">
        <w:rPr>
          <w:rFonts w:ascii="Times New Roman" w:hAnsi="Times New Roman" w:cs="Times New Roman"/>
          <w:iCs/>
        </w:rPr>
        <w:t xml:space="preserve"> examined these possibilities by comparing </w:t>
      </w:r>
      <w:r w:rsidR="00495A90" w:rsidRPr="00AF42E1">
        <w:rPr>
          <w:rFonts w:ascii="Times New Roman" w:hAnsi="Times New Roman" w:cs="Times New Roman"/>
          <w:iCs/>
        </w:rPr>
        <w:t xml:space="preserve">both pinpoint and one-zero sampling to continuous recordings under </w:t>
      </w:r>
      <w:r w:rsidR="005D6783" w:rsidRPr="00AF42E1">
        <w:rPr>
          <w:rFonts w:ascii="Times New Roman" w:hAnsi="Times New Roman" w:cs="Times New Roman"/>
          <w:iCs/>
        </w:rPr>
        <w:t>computerized</w:t>
      </w:r>
      <w:r w:rsidR="00495A90" w:rsidRPr="00AF42E1">
        <w:rPr>
          <w:rFonts w:ascii="Times New Roman" w:hAnsi="Times New Roman" w:cs="Times New Roman"/>
          <w:iCs/>
        </w:rPr>
        <w:t xml:space="preserve"> simulations. </w:t>
      </w:r>
      <w:r w:rsidR="007875D0" w:rsidRPr="00AF42E1">
        <w:rPr>
          <w:rFonts w:ascii="Times New Roman" w:hAnsi="Times New Roman" w:cs="Times New Roman"/>
          <w:iCs/>
        </w:rPr>
        <w:t xml:space="preserve">Two separate </w:t>
      </w:r>
      <w:ins w:id="2" w:author="Eddie F" w:date="2021-03-16T15:54:00Z">
        <w:r w:rsidR="00C33A02">
          <w:rPr>
            <w:rFonts w:ascii="Times New Roman" w:hAnsi="Times New Roman" w:cs="Times New Roman"/>
            <w:iCs/>
          </w:rPr>
          <w:t xml:space="preserve">computer </w:t>
        </w:r>
      </w:ins>
      <w:r w:rsidR="007875D0" w:rsidRPr="00AF42E1">
        <w:rPr>
          <w:rFonts w:ascii="Times New Roman" w:hAnsi="Times New Roman" w:cs="Times New Roman"/>
          <w:iCs/>
        </w:rPr>
        <w:t>simulations were generated, one for response frequency and one for response duration</w:t>
      </w:r>
      <w:r w:rsidR="003E772E" w:rsidRPr="00AF42E1">
        <w:rPr>
          <w:rFonts w:ascii="Times New Roman" w:hAnsi="Times New Roman" w:cs="Times New Roman"/>
          <w:iCs/>
        </w:rPr>
        <w:t xml:space="preserve">, with three different </w:t>
      </w:r>
      <w:r w:rsidR="00F9533E" w:rsidRPr="00AF42E1">
        <w:rPr>
          <w:rFonts w:ascii="Times New Roman" w:hAnsi="Times New Roman" w:cs="Times New Roman"/>
          <w:iCs/>
        </w:rPr>
        <w:t xml:space="preserve">response </w:t>
      </w:r>
      <w:r w:rsidR="00BE6B6E" w:rsidRPr="00AF42E1">
        <w:rPr>
          <w:rFonts w:ascii="Times New Roman" w:hAnsi="Times New Roman" w:cs="Times New Roman"/>
          <w:iCs/>
        </w:rPr>
        <w:t>frequencies (</w:t>
      </w:r>
      <w:r w:rsidR="002D0AF7" w:rsidRPr="00AF42E1">
        <w:rPr>
          <w:rFonts w:ascii="Times New Roman" w:hAnsi="Times New Roman" w:cs="Times New Roman"/>
          <w:iCs/>
        </w:rPr>
        <w:t>high</w:t>
      </w:r>
      <w:r w:rsidR="00BE6B6E" w:rsidRPr="00AF42E1">
        <w:rPr>
          <w:rFonts w:ascii="Times New Roman" w:hAnsi="Times New Roman" w:cs="Times New Roman"/>
          <w:iCs/>
        </w:rPr>
        <w:t xml:space="preserve">, medium, or </w:t>
      </w:r>
      <w:r w:rsidR="003B5B95" w:rsidRPr="00AF42E1">
        <w:rPr>
          <w:rFonts w:ascii="Times New Roman" w:hAnsi="Times New Roman" w:cs="Times New Roman"/>
          <w:iCs/>
        </w:rPr>
        <w:t>low</w:t>
      </w:r>
      <w:r w:rsidR="00BE6B6E" w:rsidRPr="00AF42E1">
        <w:rPr>
          <w:rFonts w:ascii="Times New Roman" w:hAnsi="Times New Roman" w:cs="Times New Roman"/>
          <w:iCs/>
        </w:rPr>
        <w:t xml:space="preserve">) and response </w:t>
      </w:r>
      <w:r w:rsidR="006B714A" w:rsidRPr="00AF42E1">
        <w:rPr>
          <w:rFonts w:ascii="Times New Roman" w:hAnsi="Times New Roman" w:cs="Times New Roman"/>
          <w:iCs/>
        </w:rPr>
        <w:t xml:space="preserve">durations (short, medium, and long) </w:t>
      </w:r>
      <w:r w:rsidR="00C7763A" w:rsidRPr="00AF42E1">
        <w:rPr>
          <w:rFonts w:ascii="Times New Roman" w:hAnsi="Times New Roman" w:cs="Times New Roman"/>
          <w:iCs/>
        </w:rPr>
        <w:t xml:space="preserve">in each simulation, respectively. </w:t>
      </w:r>
      <w:r w:rsidR="00063D2E" w:rsidRPr="00AF42E1">
        <w:rPr>
          <w:rFonts w:ascii="Times New Roman" w:hAnsi="Times New Roman" w:cs="Times New Roman"/>
          <w:iCs/>
        </w:rPr>
        <w:t xml:space="preserve">Similarly, three different </w:t>
      </w:r>
      <w:r w:rsidR="00DC64DF" w:rsidRPr="00AF42E1">
        <w:rPr>
          <w:rFonts w:ascii="Times New Roman" w:hAnsi="Times New Roman" w:cs="Times New Roman"/>
          <w:iCs/>
        </w:rPr>
        <w:t xml:space="preserve">observation </w:t>
      </w:r>
      <w:r w:rsidR="00B44C71" w:rsidRPr="00AF42E1">
        <w:rPr>
          <w:rFonts w:ascii="Times New Roman" w:hAnsi="Times New Roman" w:cs="Times New Roman"/>
          <w:iCs/>
        </w:rPr>
        <w:t>intervals</w:t>
      </w:r>
      <w:r w:rsidR="00C9738C" w:rsidRPr="00AF42E1">
        <w:rPr>
          <w:rFonts w:ascii="Times New Roman" w:hAnsi="Times New Roman" w:cs="Times New Roman"/>
          <w:iCs/>
        </w:rPr>
        <w:t xml:space="preserve"> (5, 50, and 500 s)</w:t>
      </w:r>
      <w:r w:rsidR="00DC64DF" w:rsidRPr="00AF42E1">
        <w:rPr>
          <w:rFonts w:ascii="Times New Roman" w:hAnsi="Times New Roman" w:cs="Times New Roman"/>
          <w:iCs/>
        </w:rPr>
        <w:t xml:space="preserve"> were used to record responses </w:t>
      </w:r>
      <w:r w:rsidR="001256C3" w:rsidRPr="00AF42E1">
        <w:rPr>
          <w:rFonts w:ascii="Times New Roman" w:hAnsi="Times New Roman" w:cs="Times New Roman"/>
          <w:iCs/>
        </w:rPr>
        <w:t xml:space="preserve">as </w:t>
      </w:r>
      <w:r w:rsidR="00A66E90" w:rsidRPr="00AF42E1">
        <w:rPr>
          <w:rFonts w:ascii="Times New Roman" w:hAnsi="Times New Roman" w:cs="Times New Roman"/>
          <w:iCs/>
        </w:rPr>
        <w:t>both pinpoint and one-zero sampling methods</w:t>
      </w:r>
      <w:r w:rsidR="00806B34" w:rsidRPr="00AF42E1">
        <w:rPr>
          <w:rFonts w:ascii="Times New Roman" w:hAnsi="Times New Roman" w:cs="Times New Roman"/>
          <w:iCs/>
        </w:rPr>
        <w:t xml:space="preserve"> in the simulations. </w:t>
      </w:r>
      <w:r w:rsidR="00446120" w:rsidRPr="00AF42E1">
        <w:rPr>
          <w:rFonts w:ascii="Times New Roman" w:hAnsi="Times New Roman" w:cs="Times New Roman"/>
          <w:iCs/>
        </w:rPr>
        <w:t>Under both simulations, pinpoint sampling outperformed one-zero</w:t>
      </w:r>
      <w:r w:rsidR="0043587D" w:rsidRPr="00AF42E1">
        <w:rPr>
          <w:rFonts w:ascii="Times New Roman" w:hAnsi="Times New Roman" w:cs="Times New Roman"/>
          <w:iCs/>
        </w:rPr>
        <w:t xml:space="preserve"> sampling, with </w:t>
      </w:r>
      <w:r w:rsidR="003302FD" w:rsidRPr="00AF42E1">
        <w:rPr>
          <w:rFonts w:ascii="Times New Roman" w:hAnsi="Times New Roman" w:cs="Times New Roman"/>
          <w:iCs/>
        </w:rPr>
        <w:t xml:space="preserve">pinpoint sampling producing </w:t>
      </w:r>
      <w:r w:rsidR="008B4DBB" w:rsidRPr="00AF42E1">
        <w:rPr>
          <w:rFonts w:ascii="Times New Roman" w:hAnsi="Times New Roman" w:cs="Times New Roman"/>
          <w:iCs/>
        </w:rPr>
        <w:t>less bias in</w:t>
      </w:r>
      <w:r w:rsidR="003302FD" w:rsidRPr="00AF42E1">
        <w:rPr>
          <w:rFonts w:ascii="Times New Roman" w:hAnsi="Times New Roman" w:cs="Times New Roman"/>
          <w:iCs/>
        </w:rPr>
        <w:t xml:space="preserve"> error rates </w:t>
      </w:r>
      <w:r w:rsidR="003A299C" w:rsidRPr="00AF42E1">
        <w:rPr>
          <w:rFonts w:ascii="Times New Roman" w:hAnsi="Times New Roman" w:cs="Times New Roman"/>
          <w:iCs/>
        </w:rPr>
        <w:t>under all frequencies</w:t>
      </w:r>
      <w:r w:rsidR="0090549C" w:rsidRPr="00AF42E1">
        <w:rPr>
          <w:rFonts w:ascii="Times New Roman" w:hAnsi="Times New Roman" w:cs="Times New Roman"/>
          <w:iCs/>
        </w:rPr>
        <w:t xml:space="preserve">, durations, and observation </w:t>
      </w:r>
      <w:r w:rsidR="00C05E61" w:rsidRPr="00AF42E1">
        <w:rPr>
          <w:rFonts w:ascii="Times New Roman" w:hAnsi="Times New Roman" w:cs="Times New Roman"/>
          <w:iCs/>
        </w:rPr>
        <w:t>interval</w:t>
      </w:r>
      <w:r w:rsidR="0090549C" w:rsidRPr="00AF42E1">
        <w:rPr>
          <w:rFonts w:ascii="Times New Roman" w:hAnsi="Times New Roman" w:cs="Times New Roman"/>
          <w:iCs/>
        </w:rPr>
        <w:t xml:space="preserve">s. </w:t>
      </w:r>
      <w:r w:rsidR="00085799" w:rsidRPr="00AF42E1">
        <w:rPr>
          <w:rFonts w:ascii="Times New Roman" w:hAnsi="Times New Roman" w:cs="Times New Roman"/>
          <w:iCs/>
        </w:rPr>
        <w:t xml:space="preserve">As observation </w:t>
      </w:r>
      <w:r w:rsidR="00B44C71" w:rsidRPr="00AF42E1">
        <w:rPr>
          <w:rFonts w:ascii="Times New Roman" w:hAnsi="Times New Roman" w:cs="Times New Roman"/>
          <w:iCs/>
        </w:rPr>
        <w:t>intervals</w:t>
      </w:r>
      <w:r w:rsidR="00085799" w:rsidRPr="00AF42E1">
        <w:rPr>
          <w:rFonts w:ascii="Times New Roman" w:hAnsi="Times New Roman" w:cs="Times New Roman"/>
          <w:iCs/>
        </w:rPr>
        <w:t xml:space="preserve"> increased, both </w:t>
      </w:r>
      <w:r w:rsidR="000A0666" w:rsidRPr="00AF42E1">
        <w:rPr>
          <w:rFonts w:ascii="Times New Roman" w:hAnsi="Times New Roman" w:cs="Times New Roman"/>
          <w:iCs/>
        </w:rPr>
        <w:t xml:space="preserve">mean error rates and variability </w:t>
      </w:r>
      <w:r w:rsidR="0034071C" w:rsidRPr="00AF42E1">
        <w:rPr>
          <w:rFonts w:ascii="Times New Roman" w:hAnsi="Times New Roman" w:cs="Times New Roman"/>
          <w:iCs/>
        </w:rPr>
        <w:t xml:space="preserve">in error rates </w:t>
      </w:r>
      <w:r w:rsidR="000A0666" w:rsidRPr="00AF42E1">
        <w:rPr>
          <w:rFonts w:ascii="Times New Roman" w:hAnsi="Times New Roman" w:cs="Times New Roman"/>
          <w:iCs/>
        </w:rPr>
        <w:t xml:space="preserve">increased for one-zero sampling, while only the latter variability in error rate increased for pinpoint sampling. </w:t>
      </w:r>
      <w:r w:rsidR="007A5BE7" w:rsidRPr="00AF42E1">
        <w:rPr>
          <w:rFonts w:ascii="Times New Roman" w:hAnsi="Times New Roman" w:cs="Times New Roman"/>
          <w:iCs/>
        </w:rPr>
        <w:t>The results suggest that</w:t>
      </w:r>
      <w:r w:rsidR="002D3EDE" w:rsidRPr="00AF42E1">
        <w:rPr>
          <w:rFonts w:ascii="Times New Roman" w:hAnsi="Times New Roman" w:cs="Times New Roman"/>
          <w:iCs/>
        </w:rPr>
        <w:t xml:space="preserve"> pinpoint sampling techniques are effective for measuring both </w:t>
      </w:r>
      <w:r w:rsidR="00666E6B" w:rsidRPr="00AF42E1">
        <w:rPr>
          <w:rFonts w:ascii="Times New Roman" w:hAnsi="Times New Roman" w:cs="Times New Roman"/>
          <w:iCs/>
        </w:rPr>
        <w:t xml:space="preserve">event and state behaviours, and that pinpoint sampling is a </w:t>
      </w:r>
      <w:r w:rsidR="008B4DBB" w:rsidRPr="00AF42E1">
        <w:rPr>
          <w:rFonts w:ascii="Times New Roman" w:hAnsi="Times New Roman" w:cs="Times New Roman"/>
          <w:iCs/>
        </w:rPr>
        <w:t xml:space="preserve">less biased </w:t>
      </w:r>
      <w:r w:rsidR="00666E6B" w:rsidRPr="00AF42E1">
        <w:rPr>
          <w:rFonts w:ascii="Times New Roman" w:hAnsi="Times New Roman" w:cs="Times New Roman"/>
          <w:iCs/>
        </w:rPr>
        <w:t>behavioural observation method than one-zero sampling.</w:t>
      </w:r>
    </w:p>
    <w:p w14:paraId="0CE27B7B" w14:textId="3176D49B" w:rsidR="00BA3827" w:rsidRPr="00AF42E1" w:rsidRDefault="00BA3827" w:rsidP="00341FBB">
      <w:pPr>
        <w:spacing w:line="480" w:lineRule="auto"/>
        <w:rPr>
          <w:rFonts w:ascii="Times New Roman" w:hAnsi="Times New Roman" w:cs="Times New Roman"/>
        </w:rPr>
      </w:pPr>
      <w:r w:rsidRPr="00AF42E1">
        <w:rPr>
          <w:rFonts w:ascii="Times New Roman" w:hAnsi="Times New Roman" w:cs="Times New Roman"/>
          <w:i/>
        </w:rPr>
        <w:t xml:space="preserve">Keywords: </w:t>
      </w:r>
      <w:r w:rsidR="00AE69F3" w:rsidRPr="00AF42E1">
        <w:rPr>
          <w:rFonts w:ascii="Times New Roman" w:hAnsi="Times New Roman" w:cs="Times New Roman"/>
        </w:rPr>
        <w:t xml:space="preserve">continuous recording, pinpoint sampling, </w:t>
      </w:r>
      <w:r w:rsidR="00844726" w:rsidRPr="00AF42E1">
        <w:rPr>
          <w:rFonts w:ascii="Times New Roman" w:hAnsi="Times New Roman" w:cs="Times New Roman"/>
        </w:rPr>
        <w:t>instan</w:t>
      </w:r>
      <w:r w:rsidR="00247009" w:rsidRPr="00AF42E1">
        <w:rPr>
          <w:rFonts w:ascii="Times New Roman" w:hAnsi="Times New Roman" w:cs="Times New Roman"/>
        </w:rPr>
        <w:t xml:space="preserve">taneous sampling, </w:t>
      </w:r>
      <w:r w:rsidR="00AE69F3" w:rsidRPr="00AF42E1">
        <w:rPr>
          <w:rFonts w:ascii="Times New Roman" w:hAnsi="Times New Roman" w:cs="Times New Roman"/>
        </w:rPr>
        <w:t xml:space="preserve">one-zero sampling, </w:t>
      </w:r>
      <w:r w:rsidR="008D53C3" w:rsidRPr="00AF42E1">
        <w:rPr>
          <w:rFonts w:ascii="Times New Roman" w:hAnsi="Times New Roman" w:cs="Times New Roman"/>
        </w:rPr>
        <w:t>behavioural measurement, sampling methods</w:t>
      </w:r>
    </w:p>
    <w:p w14:paraId="6B7C77FD" w14:textId="77777777" w:rsidR="00F609AA" w:rsidRPr="00AF42E1" w:rsidRDefault="00F609AA" w:rsidP="00341FBB">
      <w:pPr>
        <w:spacing w:line="480" w:lineRule="auto"/>
        <w:rPr>
          <w:rFonts w:ascii="Times New Roman" w:hAnsi="Times New Roman" w:cs="Times New Roman"/>
          <w:b/>
        </w:rPr>
      </w:pPr>
    </w:p>
    <w:p w14:paraId="57B2A740" w14:textId="77777777" w:rsidR="00F609AA" w:rsidRPr="00AF42E1" w:rsidRDefault="00F609AA" w:rsidP="00341FBB">
      <w:pPr>
        <w:spacing w:line="480" w:lineRule="auto"/>
        <w:rPr>
          <w:rFonts w:ascii="Times New Roman" w:hAnsi="Times New Roman" w:cs="Times New Roman"/>
          <w:b/>
        </w:rPr>
      </w:pPr>
    </w:p>
    <w:p w14:paraId="45852065" w14:textId="77777777" w:rsidR="00F609AA" w:rsidRPr="00AF42E1" w:rsidDel="00B00C30" w:rsidRDefault="00F609AA" w:rsidP="00341FBB">
      <w:pPr>
        <w:spacing w:line="480" w:lineRule="auto"/>
        <w:rPr>
          <w:del w:id="3" w:author="Eddie F" w:date="2021-03-16T15:55:00Z"/>
          <w:rFonts w:ascii="Times New Roman" w:hAnsi="Times New Roman" w:cs="Times New Roman"/>
          <w:b/>
        </w:rPr>
      </w:pPr>
    </w:p>
    <w:p w14:paraId="1BD791B4" w14:textId="77777777" w:rsidR="00F609AA" w:rsidRPr="00AF42E1" w:rsidDel="00B00C30" w:rsidRDefault="00F609AA" w:rsidP="00341FBB">
      <w:pPr>
        <w:spacing w:line="480" w:lineRule="auto"/>
        <w:rPr>
          <w:del w:id="4" w:author="Eddie F" w:date="2021-03-16T15:55:00Z"/>
          <w:rFonts w:ascii="Times New Roman" w:hAnsi="Times New Roman" w:cs="Times New Roman"/>
          <w:b/>
        </w:rPr>
      </w:pPr>
    </w:p>
    <w:p w14:paraId="031D6BE7" w14:textId="77777777" w:rsidR="00F609AA" w:rsidRPr="00AF42E1" w:rsidDel="00B00C30" w:rsidRDefault="00F609AA" w:rsidP="00341FBB">
      <w:pPr>
        <w:spacing w:line="480" w:lineRule="auto"/>
        <w:rPr>
          <w:del w:id="5" w:author="Eddie F" w:date="2021-03-16T15:55:00Z"/>
          <w:rFonts w:ascii="Times New Roman" w:hAnsi="Times New Roman" w:cs="Times New Roman"/>
          <w:b/>
        </w:rPr>
      </w:pPr>
    </w:p>
    <w:p w14:paraId="0B08956E" w14:textId="77777777" w:rsidR="00F609AA" w:rsidRPr="00AF42E1" w:rsidDel="00B00C30" w:rsidRDefault="00F609AA" w:rsidP="00341FBB">
      <w:pPr>
        <w:spacing w:line="480" w:lineRule="auto"/>
        <w:rPr>
          <w:del w:id="6" w:author="Eddie F" w:date="2021-03-16T15:55:00Z"/>
          <w:rFonts w:ascii="Times New Roman" w:hAnsi="Times New Roman" w:cs="Times New Roman"/>
          <w:b/>
        </w:rPr>
      </w:pPr>
    </w:p>
    <w:p w14:paraId="1C3F1FF4" w14:textId="77777777" w:rsidR="00F609AA" w:rsidRPr="00AF42E1" w:rsidDel="00B00C30" w:rsidRDefault="00F609AA" w:rsidP="00341FBB">
      <w:pPr>
        <w:spacing w:line="480" w:lineRule="auto"/>
        <w:rPr>
          <w:del w:id="7" w:author="Eddie F" w:date="2021-03-16T15:55:00Z"/>
          <w:rFonts w:ascii="Times New Roman" w:hAnsi="Times New Roman" w:cs="Times New Roman"/>
          <w:b/>
        </w:rPr>
      </w:pPr>
    </w:p>
    <w:p w14:paraId="2E302947" w14:textId="77777777" w:rsidR="00F609AA" w:rsidRPr="00AF42E1" w:rsidDel="00B00C30" w:rsidRDefault="00F609AA" w:rsidP="00341FBB">
      <w:pPr>
        <w:spacing w:line="480" w:lineRule="auto"/>
        <w:rPr>
          <w:del w:id="8" w:author="Eddie F" w:date="2021-03-16T15:55:00Z"/>
          <w:rFonts w:ascii="Times New Roman" w:hAnsi="Times New Roman" w:cs="Times New Roman"/>
          <w:b/>
        </w:rPr>
      </w:pPr>
    </w:p>
    <w:p w14:paraId="2BA52CAA" w14:textId="77777777" w:rsidR="00F609AA" w:rsidRPr="00AF42E1" w:rsidDel="00B00C30" w:rsidRDefault="00F609AA" w:rsidP="00341FBB">
      <w:pPr>
        <w:spacing w:line="480" w:lineRule="auto"/>
        <w:rPr>
          <w:del w:id="9" w:author="Eddie F" w:date="2021-03-16T15:55:00Z"/>
          <w:rFonts w:ascii="Times New Roman" w:hAnsi="Times New Roman" w:cs="Times New Roman"/>
          <w:b/>
        </w:rPr>
      </w:pPr>
    </w:p>
    <w:p w14:paraId="5E1CEAB1" w14:textId="77777777" w:rsidR="00F609AA" w:rsidRPr="00AF42E1" w:rsidDel="00B00C30" w:rsidRDefault="00F609AA" w:rsidP="00341FBB">
      <w:pPr>
        <w:spacing w:line="480" w:lineRule="auto"/>
        <w:rPr>
          <w:del w:id="10" w:author="Eddie F" w:date="2021-03-16T15:55:00Z"/>
          <w:rFonts w:ascii="Times New Roman" w:hAnsi="Times New Roman" w:cs="Times New Roman"/>
          <w:b/>
        </w:rPr>
      </w:pPr>
    </w:p>
    <w:p w14:paraId="79A643BE" w14:textId="77777777" w:rsidR="00F609AA" w:rsidRPr="00AF42E1" w:rsidDel="00B00C30" w:rsidRDefault="00F609AA" w:rsidP="00341FBB">
      <w:pPr>
        <w:spacing w:line="480" w:lineRule="auto"/>
        <w:rPr>
          <w:del w:id="11" w:author="Eddie F" w:date="2021-03-16T15:55:00Z"/>
          <w:rFonts w:ascii="Times New Roman" w:hAnsi="Times New Roman" w:cs="Times New Roman"/>
          <w:b/>
        </w:rPr>
      </w:pPr>
    </w:p>
    <w:p w14:paraId="1BAB51F5" w14:textId="77777777" w:rsidR="00F609AA" w:rsidRPr="00AF42E1" w:rsidDel="00B00C30" w:rsidRDefault="00F609AA" w:rsidP="00341FBB">
      <w:pPr>
        <w:spacing w:line="480" w:lineRule="auto"/>
        <w:rPr>
          <w:del w:id="12" w:author="Eddie F" w:date="2021-03-16T15:55:00Z"/>
          <w:rFonts w:ascii="Times New Roman" w:hAnsi="Times New Roman" w:cs="Times New Roman"/>
          <w:b/>
        </w:rPr>
      </w:pPr>
    </w:p>
    <w:p w14:paraId="796BAFDF" w14:textId="77777777" w:rsidR="00F609AA" w:rsidRPr="00AF42E1" w:rsidDel="00B00C30" w:rsidRDefault="00F609AA" w:rsidP="00341FBB">
      <w:pPr>
        <w:spacing w:line="480" w:lineRule="auto"/>
        <w:rPr>
          <w:del w:id="13" w:author="Eddie F" w:date="2021-03-16T15:55:00Z"/>
          <w:rFonts w:ascii="Times New Roman" w:hAnsi="Times New Roman" w:cs="Times New Roman"/>
          <w:b/>
        </w:rPr>
      </w:pPr>
    </w:p>
    <w:p w14:paraId="0BBED4BF" w14:textId="77777777" w:rsidR="00F609AA" w:rsidRPr="00AF42E1" w:rsidDel="00B00C30" w:rsidRDefault="00F609AA" w:rsidP="00341FBB">
      <w:pPr>
        <w:spacing w:line="480" w:lineRule="auto"/>
        <w:rPr>
          <w:del w:id="14" w:author="Eddie F" w:date="2021-03-16T15:55:00Z"/>
          <w:rFonts w:ascii="Times New Roman" w:hAnsi="Times New Roman" w:cs="Times New Roman"/>
          <w:b/>
        </w:rPr>
      </w:pPr>
    </w:p>
    <w:p w14:paraId="1EF6590E" w14:textId="77777777" w:rsidR="00F609AA" w:rsidRPr="00AF42E1" w:rsidRDefault="00F609AA" w:rsidP="00341FBB">
      <w:pPr>
        <w:spacing w:line="480" w:lineRule="auto"/>
        <w:rPr>
          <w:rFonts w:ascii="Times New Roman" w:hAnsi="Times New Roman" w:cs="Times New Roman"/>
          <w:b/>
        </w:rPr>
        <w:sectPr w:rsidR="00F609AA" w:rsidRPr="00AF42E1" w:rsidSect="00F609AA">
          <w:pgSz w:w="11906" w:h="16838"/>
          <w:pgMar w:top="1440" w:right="1440" w:bottom="1440" w:left="1440" w:header="708" w:footer="708" w:gutter="0"/>
          <w:lnNumType w:countBy="1" w:restart="continuous"/>
          <w:cols w:space="708"/>
          <w:docGrid w:linePitch="360"/>
        </w:sectPr>
      </w:pPr>
    </w:p>
    <w:p w14:paraId="7C62DA17" w14:textId="77777777" w:rsidR="00F609AA" w:rsidRPr="00AF42E1" w:rsidRDefault="00F609AA" w:rsidP="00341FBB">
      <w:pPr>
        <w:spacing w:line="480" w:lineRule="auto"/>
        <w:rPr>
          <w:rFonts w:ascii="Times New Roman" w:hAnsi="Times New Roman" w:cs="Times New Roman"/>
          <w:b/>
        </w:rPr>
        <w:sectPr w:rsidR="00F609AA" w:rsidRPr="00AF42E1" w:rsidSect="00F609AA">
          <w:type w:val="continuous"/>
          <w:pgSz w:w="11906" w:h="16838"/>
          <w:pgMar w:top="1440" w:right="1440" w:bottom="1440" w:left="1440" w:header="708" w:footer="708" w:gutter="0"/>
          <w:lnNumType w:countBy="1" w:restart="continuous"/>
          <w:cols w:space="708"/>
          <w:docGrid w:linePitch="360"/>
        </w:sectPr>
      </w:pPr>
    </w:p>
    <w:p w14:paraId="67A7D1FB" w14:textId="61153720" w:rsidR="00BA3827" w:rsidRPr="00AF42E1" w:rsidRDefault="00AF42E1" w:rsidP="00AF42E1">
      <w:pPr>
        <w:pStyle w:val="ListParagraph"/>
        <w:numPr>
          <w:ilvl w:val="0"/>
          <w:numId w:val="11"/>
        </w:numPr>
        <w:spacing w:line="480" w:lineRule="auto"/>
        <w:rPr>
          <w:rFonts w:ascii="Times New Roman" w:hAnsi="Times New Roman" w:cs="Times New Roman"/>
          <w:b/>
        </w:rPr>
      </w:pPr>
      <w:r w:rsidRPr="00AF42E1">
        <w:rPr>
          <w:rFonts w:ascii="Times New Roman" w:hAnsi="Times New Roman" w:cs="Times New Roman"/>
          <w:b/>
        </w:rPr>
        <w:lastRenderedPageBreak/>
        <w:t>Introduction</w:t>
      </w:r>
    </w:p>
    <w:p w14:paraId="43DEC7C4" w14:textId="7589CD28" w:rsidR="00877581" w:rsidRPr="00AF42E1" w:rsidRDefault="00877581" w:rsidP="00341FBB">
      <w:pPr>
        <w:spacing w:line="480" w:lineRule="auto"/>
        <w:ind w:firstLine="720"/>
        <w:rPr>
          <w:rFonts w:ascii="Times New Roman" w:hAnsi="Times New Roman" w:cs="Times New Roman"/>
          <w:i/>
        </w:rPr>
      </w:pPr>
      <w:r w:rsidRPr="00AF42E1">
        <w:rPr>
          <w:rFonts w:ascii="Times New Roman" w:hAnsi="Times New Roman" w:cs="Times New Roman"/>
        </w:rPr>
        <w:t>The measurement of behaviour is important for those involved in the scientific study of animal behaviour. Behavioural studies are used as a tool to measure captive animal welfare and are used more often than other welfare indicators such as glucocorticoid analysis (Fraser, 2009; Sands</w:t>
      </w:r>
      <w:r w:rsidR="00FB2C5A">
        <w:rPr>
          <w:rFonts w:ascii="Times New Roman" w:hAnsi="Times New Roman" w:cs="Times New Roman"/>
        </w:rPr>
        <w:t xml:space="preserve"> and </w:t>
      </w:r>
      <w:r w:rsidRPr="00AF42E1">
        <w:rPr>
          <w:rFonts w:ascii="Times New Roman" w:hAnsi="Times New Roman" w:cs="Times New Roman"/>
        </w:rPr>
        <w:t xml:space="preserve">Creel, 2004). For captive animals, behavioural research may also be used to investigate the prevalence of positive behaviours, </w:t>
      </w:r>
      <w:del w:id="15" w:author="Eddie F" w:date="2021-03-16T15:57:00Z">
        <w:r w:rsidRPr="00AF42E1" w:rsidDel="00D96F47">
          <w:rPr>
            <w:rFonts w:ascii="Times New Roman" w:hAnsi="Times New Roman" w:cs="Times New Roman"/>
          </w:rPr>
          <w:delText>such as</w:delText>
        </w:r>
      </w:del>
      <w:ins w:id="16" w:author="Eddie F" w:date="2021-03-16T15:57:00Z">
        <w:r w:rsidR="00D96F47">
          <w:rPr>
            <w:rFonts w:ascii="Times New Roman" w:hAnsi="Times New Roman" w:cs="Times New Roman"/>
          </w:rPr>
          <w:t>like</w:t>
        </w:r>
      </w:ins>
      <w:r w:rsidRPr="00AF42E1">
        <w:rPr>
          <w:rFonts w:ascii="Times New Roman" w:hAnsi="Times New Roman" w:cs="Times New Roman"/>
        </w:rPr>
        <w:t xml:space="preserve"> foraging, or negative behavio</w:t>
      </w:r>
      <w:r w:rsidR="006816B8" w:rsidRPr="00AF42E1">
        <w:rPr>
          <w:rFonts w:ascii="Times New Roman" w:hAnsi="Times New Roman" w:cs="Times New Roman"/>
        </w:rPr>
        <w:t>u</w:t>
      </w:r>
      <w:r w:rsidRPr="00AF42E1">
        <w:rPr>
          <w:rFonts w:ascii="Times New Roman" w:hAnsi="Times New Roman" w:cs="Times New Roman"/>
        </w:rPr>
        <w:t>rs, such as stereotypies (Carlstead</w:t>
      </w:r>
      <w:r w:rsidR="000D188A" w:rsidRPr="00AF42E1">
        <w:rPr>
          <w:rFonts w:ascii="Times New Roman" w:hAnsi="Times New Roman" w:cs="Times New Roman"/>
        </w:rPr>
        <w:t xml:space="preserve"> </w:t>
      </w:r>
      <w:r w:rsidR="00FB2C5A">
        <w:rPr>
          <w:rFonts w:ascii="Times New Roman" w:hAnsi="Times New Roman" w:cs="Times New Roman"/>
        </w:rPr>
        <w:t xml:space="preserve">et al., </w:t>
      </w:r>
      <w:r w:rsidRPr="00AF42E1">
        <w:rPr>
          <w:rFonts w:ascii="Times New Roman" w:hAnsi="Times New Roman" w:cs="Times New Roman"/>
        </w:rPr>
        <w:t>1991; Fernandez</w:t>
      </w:r>
      <w:r w:rsidR="00FB2C5A">
        <w:rPr>
          <w:rFonts w:ascii="Times New Roman" w:hAnsi="Times New Roman" w:cs="Times New Roman"/>
        </w:rPr>
        <w:t xml:space="preserve"> and </w:t>
      </w:r>
      <w:r w:rsidRPr="00AF42E1">
        <w:rPr>
          <w:rFonts w:ascii="Times New Roman" w:hAnsi="Times New Roman" w:cs="Times New Roman"/>
        </w:rPr>
        <w:t>Timberlake, 2008; Ward</w:t>
      </w:r>
      <w:r w:rsidR="000D188A" w:rsidRPr="00AF42E1">
        <w:rPr>
          <w:rFonts w:ascii="Times New Roman" w:hAnsi="Times New Roman" w:cs="Times New Roman"/>
        </w:rPr>
        <w:t xml:space="preserve"> </w:t>
      </w:r>
      <w:r w:rsidR="00FB2C5A">
        <w:rPr>
          <w:rFonts w:ascii="Times New Roman" w:hAnsi="Times New Roman" w:cs="Times New Roman"/>
        </w:rPr>
        <w:t xml:space="preserve">et al., </w:t>
      </w:r>
      <w:r w:rsidRPr="00AF42E1">
        <w:rPr>
          <w:rFonts w:ascii="Times New Roman" w:hAnsi="Times New Roman" w:cs="Times New Roman"/>
        </w:rPr>
        <w:t>2018). Studies of behaviour are also frequently conducted for wild animal populations and to better understand natural histor</w:t>
      </w:r>
      <w:ins w:id="17" w:author="Eddie F" w:date="2021-03-16T15:57:00Z">
        <w:r w:rsidR="00596121">
          <w:rPr>
            <w:rFonts w:ascii="Times New Roman" w:hAnsi="Times New Roman" w:cs="Times New Roman"/>
          </w:rPr>
          <w:t>ies</w:t>
        </w:r>
      </w:ins>
      <w:del w:id="18" w:author="Eddie F" w:date="2021-03-16T15:57:00Z">
        <w:r w:rsidRPr="00AF42E1" w:rsidDel="00596121">
          <w:rPr>
            <w:rFonts w:ascii="Times New Roman" w:hAnsi="Times New Roman" w:cs="Times New Roman"/>
          </w:rPr>
          <w:delText>y</w:delText>
        </w:r>
      </w:del>
      <w:r w:rsidRPr="00AF42E1">
        <w:rPr>
          <w:rFonts w:ascii="Times New Roman" w:hAnsi="Times New Roman" w:cs="Times New Roman"/>
        </w:rPr>
        <w:t xml:space="preserve"> or investigate the impact of human disturbance (Lehner, 1998; Sand</w:t>
      </w:r>
      <w:r w:rsidR="00FB2C5A">
        <w:rPr>
          <w:rFonts w:ascii="Times New Roman" w:hAnsi="Times New Roman" w:cs="Times New Roman"/>
        </w:rPr>
        <w:t xml:space="preserve"> and </w:t>
      </w:r>
      <w:r w:rsidRPr="00AF42E1">
        <w:rPr>
          <w:rFonts w:ascii="Times New Roman" w:hAnsi="Times New Roman" w:cs="Times New Roman"/>
        </w:rPr>
        <w:t xml:space="preserve">Creel, 2004). Research on animal behaviour is now so well recognised that there are numerous journals dedicated to its study, for instance: </w:t>
      </w:r>
      <w:r w:rsidRPr="00AF42E1">
        <w:rPr>
          <w:rFonts w:ascii="Times New Roman" w:hAnsi="Times New Roman" w:cs="Times New Roman"/>
          <w:i/>
        </w:rPr>
        <w:t>Animal Behaviour,</w:t>
      </w:r>
      <w:r w:rsidRPr="00AF42E1">
        <w:rPr>
          <w:rFonts w:ascii="Times New Roman" w:hAnsi="Times New Roman" w:cs="Times New Roman"/>
        </w:rPr>
        <w:t xml:space="preserve"> </w:t>
      </w:r>
      <w:r w:rsidR="00D55588">
        <w:rPr>
          <w:rFonts w:ascii="Times New Roman" w:hAnsi="Times New Roman" w:cs="Times New Roman"/>
          <w:i/>
        </w:rPr>
        <w:t>Appl. Anim. Behav. Sci.</w:t>
      </w:r>
      <w:r w:rsidRPr="00AF42E1">
        <w:rPr>
          <w:rFonts w:ascii="Times New Roman" w:hAnsi="Times New Roman" w:cs="Times New Roman"/>
          <w:i/>
        </w:rPr>
        <w:t>, and Ethology.</w:t>
      </w:r>
    </w:p>
    <w:p w14:paraId="54A282D8" w14:textId="659D21CD"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The methods used in animal behavio</w:t>
      </w:r>
      <w:r w:rsidR="006846D2" w:rsidRPr="00AF42E1">
        <w:rPr>
          <w:rFonts w:ascii="Times New Roman" w:hAnsi="Times New Roman" w:cs="Times New Roman"/>
        </w:rPr>
        <w:t>u</w:t>
      </w:r>
      <w:r w:rsidRPr="00AF42E1">
        <w:rPr>
          <w:rFonts w:ascii="Times New Roman" w:hAnsi="Times New Roman" w:cs="Times New Roman"/>
        </w:rPr>
        <w:t>r research can be traced back to human studies. Scientists during the mid-twentieth Century often used a mixture of both human and animal models to answer questions in the field of behavio</w:t>
      </w:r>
      <w:r w:rsidR="006846D2" w:rsidRPr="00AF42E1">
        <w:rPr>
          <w:rFonts w:ascii="Times New Roman" w:hAnsi="Times New Roman" w:cs="Times New Roman"/>
        </w:rPr>
        <w:t>u</w:t>
      </w:r>
      <w:r w:rsidRPr="00AF42E1">
        <w:rPr>
          <w:rFonts w:ascii="Times New Roman" w:hAnsi="Times New Roman" w:cs="Times New Roman"/>
        </w:rPr>
        <w:t>ral psychology (Domjan, 2014; Pierce</w:t>
      </w:r>
      <w:r w:rsidR="00FB2C5A">
        <w:rPr>
          <w:rFonts w:ascii="Times New Roman" w:hAnsi="Times New Roman" w:cs="Times New Roman"/>
        </w:rPr>
        <w:t xml:space="preserve"> and </w:t>
      </w:r>
      <w:r w:rsidRPr="00AF42E1">
        <w:rPr>
          <w:rFonts w:ascii="Times New Roman" w:hAnsi="Times New Roman" w:cs="Times New Roman"/>
        </w:rPr>
        <w:t xml:space="preserve">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53C8E82F"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Since </w:t>
      </w:r>
      <w:del w:id="19" w:author="Eddie F" w:date="2021-03-16T15:59:00Z">
        <w:r w:rsidRPr="00AF42E1" w:rsidDel="005668EA">
          <w:rPr>
            <w:rFonts w:ascii="Times New Roman" w:hAnsi="Times New Roman" w:cs="Times New Roman"/>
          </w:rPr>
          <w:delText>this initial</w:delText>
        </w:r>
      </w:del>
      <w:ins w:id="20" w:author="Eddie F" w:date="2021-03-16T15:59:00Z">
        <w:r w:rsidR="005668EA">
          <w:rPr>
            <w:rFonts w:ascii="Times New Roman" w:hAnsi="Times New Roman" w:cs="Times New Roman"/>
          </w:rPr>
          <w:t>Altmann’s</w:t>
        </w:r>
      </w:ins>
      <w:r w:rsidRPr="00AF42E1">
        <w:rPr>
          <w:rFonts w:ascii="Times New Roman" w:hAnsi="Times New Roman" w:cs="Times New Roman"/>
        </w:rPr>
        <w:t xml:space="preserve"> review of behavioural methods, some behavioural sampling techniques </w:t>
      </w:r>
      <w:del w:id="21" w:author="Eddie F" w:date="2021-03-16T15:59:00Z">
        <w:r w:rsidRPr="00AF42E1" w:rsidDel="00001822">
          <w:rPr>
            <w:rFonts w:ascii="Times New Roman" w:hAnsi="Times New Roman" w:cs="Times New Roman"/>
          </w:rPr>
          <w:delText xml:space="preserve">became </w:delText>
        </w:r>
      </w:del>
      <w:ins w:id="22" w:author="Eddie F" w:date="2021-03-16T15:59:00Z">
        <w:r w:rsidR="00001822">
          <w:rPr>
            <w:rFonts w:ascii="Times New Roman" w:hAnsi="Times New Roman" w:cs="Times New Roman"/>
          </w:rPr>
          <w:t xml:space="preserve">have become </w:t>
        </w:r>
      </w:ins>
      <w:r w:rsidRPr="00AF42E1">
        <w:rPr>
          <w:rFonts w:ascii="Times New Roman" w:hAnsi="Times New Roman" w:cs="Times New Roman"/>
        </w:rPr>
        <w:t xml:space="preserve">increasingly popular in animal literature, whereas others are rarely used. Several behaviour measurement techniques have received criticism in terms of their repeatability (Bernstein, 1991). For example, </w:t>
      </w:r>
      <w:r w:rsidRPr="00AF42E1">
        <w:rPr>
          <w:rFonts w:ascii="Times New Roman" w:hAnsi="Times New Roman" w:cs="Times New Roman"/>
          <w:i/>
          <w:iCs/>
        </w:rPr>
        <w:t>ad libitum</w:t>
      </w:r>
      <w:r w:rsidRPr="00AF42E1">
        <w:rPr>
          <w:rFonts w:ascii="Times New Roman" w:hAnsi="Times New Roman" w:cs="Times New Roman"/>
        </w:rPr>
        <w:t xml:space="preserve"> (qualitative) sampling may be useful for developing ethograms and for pilot studies but has methodological flaws with regards to its lack of standardisation (Martin</w:t>
      </w:r>
      <w:r w:rsidR="00FB2C5A">
        <w:rPr>
          <w:rFonts w:ascii="Times New Roman" w:hAnsi="Times New Roman" w:cs="Times New Roman"/>
        </w:rPr>
        <w:t xml:space="preserve"> and </w:t>
      </w:r>
      <w:r w:rsidRPr="00AF42E1">
        <w:rPr>
          <w:rFonts w:ascii="Times New Roman" w:hAnsi="Times New Roman" w:cs="Times New Roman"/>
        </w:rPr>
        <w:t>Bateson, 2007; Rhine</w:t>
      </w:r>
      <w:r w:rsidR="00FB2C5A">
        <w:rPr>
          <w:rFonts w:ascii="Times New Roman" w:hAnsi="Times New Roman" w:cs="Times New Roman"/>
        </w:rPr>
        <w:t xml:space="preserve"> and </w:t>
      </w:r>
      <w:r w:rsidRPr="00AF42E1">
        <w:rPr>
          <w:rFonts w:ascii="Times New Roman" w:hAnsi="Times New Roman" w:cs="Times New Roman"/>
        </w:rPr>
        <w:t>Ender, 1983). However</w:t>
      </w:r>
      <w:r w:rsidRPr="00AF42E1">
        <w:rPr>
          <w:rFonts w:ascii="Times New Roman" w:hAnsi="Times New Roman" w:cs="Times New Roman"/>
          <w:i/>
          <w:iCs/>
        </w:rPr>
        <w:t>, ad libitum</w:t>
      </w:r>
      <w:r w:rsidRPr="00AF42E1">
        <w:rPr>
          <w:rFonts w:ascii="Times New Roman" w:hAnsi="Times New Roman" w:cs="Times New Roman"/>
        </w:rPr>
        <w:t xml:space="preserve"> sampling is still used in animal behaviour </w:t>
      </w:r>
      <w:r w:rsidRPr="00AF42E1">
        <w:rPr>
          <w:rFonts w:ascii="Times New Roman" w:hAnsi="Times New Roman" w:cs="Times New Roman"/>
        </w:rPr>
        <w:lastRenderedPageBreak/>
        <w:t xml:space="preserve">literature, with a review by Mann (1999) identifying that between 53% and 59% of cetacean studies published in </w:t>
      </w:r>
      <w:r w:rsidRPr="00AF42E1">
        <w:rPr>
          <w:rFonts w:ascii="Times New Roman" w:hAnsi="Times New Roman" w:cs="Times New Roman"/>
          <w:i/>
        </w:rPr>
        <w:t>Marine Mammal Science</w:t>
      </w:r>
      <w:r w:rsidRPr="00AF42E1">
        <w:rPr>
          <w:rFonts w:ascii="Times New Roman" w:hAnsi="Times New Roman" w:cs="Times New Roman"/>
        </w:rPr>
        <w:t xml:space="preserve"> used this sampling technique. </w:t>
      </w:r>
    </w:p>
    <w:p w14:paraId="1BB8BA43" w14:textId="0E0589B4"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Continuous recording, or focal sampling, is considered the gold standard for behavioural sampling, as this method records all occurrences of behaviour and their durations (Hämäläinen </w:t>
      </w:r>
      <w:r w:rsidR="00FB2C5A">
        <w:rPr>
          <w:rFonts w:ascii="Times New Roman" w:hAnsi="Times New Roman" w:cs="Times New Roman"/>
        </w:rPr>
        <w:t xml:space="preserve">et al., </w:t>
      </w:r>
      <w:r w:rsidRPr="00AF42E1">
        <w:rPr>
          <w:rFonts w:ascii="Times New Roman" w:hAnsi="Times New Roman" w:cs="Times New Roman"/>
        </w:rPr>
        <w:t>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sampling of one individual (Altmann, 1974; Martin</w:t>
      </w:r>
      <w:r w:rsidR="00FB2C5A">
        <w:rPr>
          <w:rFonts w:ascii="Times New Roman" w:hAnsi="Times New Roman" w:cs="Times New Roman"/>
        </w:rPr>
        <w:t xml:space="preserve"> and </w:t>
      </w:r>
      <w:r w:rsidRPr="00AF42E1">
        <w:rPr>
          <w:rFonts w:ascii="Times New Roman" w:hAnsi="Times New Roman" w:cs="Times New Roman"/>
        </w:rPr>
        <w:t xml:space="preserve">Bateson, 2007). Use of modern technology has in part ameliorated some of these issues by allowing behaviour to be recorded and analysed later (Amato </w:t>
      </w:r>
      <w:r w:rsidR="00FB2C5A">
        <w:rPr>
          <w:rFonts w:ascii="Times New Roman" w:hAnsi="Times New Roman" w:cs="Times New Roman"/>
        </w:rPr>
        <w:t xml:space="preserve">et al., </w:t>
      </w:r>
      <w:r w:rsidRPr="00AF42E1">
        <w:rPr>
          <w:rFonts w:ascii="Times New Roman" w:hAnsi="Times New Roman" w:cs="Times New Roman"/>
        </w:rPr>
        <w:t xml:space="preserve">2013). However, continuous recording may remain a challenge, even with camera availability. As a result, several sampling methods have been developed </w:t>
      </w:r>
      <w:del w:id="23" w:author="Eddie F" w:date="2021-03-16T16:01:00Z">
        <w:r w:rsidRPr="00AF42E1" w:rsidDel="000E513C">
          <w:rPr>
            <w:rFonts w:ascii="Times New Roman" w:hAnsi="Times New Roman" w:cs="Times New Roman"/>
          </w:rPr>
          <w:delText>to measure</w:delText>
        </w:r>
      </w:del>
      <w:ins w:id="24" w:author="Eddie F" w:date="2021-03-16T16:01:00Z">
        <w:r w:rsidR="000E513C">
          <w:rPr>
            <w:rFonts w:ascii="Times New Roman" w:hAnsi="Times New Roman" w:cs="Times New Roman"/>
          </w:rPr>
          <w:t>that allow</w:t>
        </w:r>
      </w:ins>
      <w:r w:rsidRPr="00AF42E1">
        <w:rPr>
          <w:rFonts w:ascii="Times New Roman" w:hAnsi="Times New Roman" w:cs="Times New Roman"/>
        </w:rPr>
        <w:t xml:space="preserve"> multiple animals </w:t>
      </w:r>
      <w:ins w:id="25" w:author="Eddie F" w:date="2021-03-16T16:01:00Z">
        <w:r w:rsidR="000E513C">
          <w:rPr>
            <w:rFonts w:ascii="Times New Roman" w:hAnsi="Times New Roman" w:cs="Times New Roman"/>
          </w:rPr>
          <w:t>and</w:t>
        </w:r>
      </w:ins>
      <w:ins w:id="26" w:author="Eddie F" w:date="2021-03-16T16:02:00Z">
        <w:r w:rsidR="000E513C">
          <w:rPr>
            <w:rFonts w:ascii="Times New Roman" w:hAnsi="Times New Roman" w:cs="Times New Roman"/>
          </w:rPr>
          <w:t xml:space="preserve"> </w:t>
        </w:r>
      </w:ins>
      <w:ins w:id="27" w:author="Eddie F" w:date="2021-03-16T16:01:00Z">
        <w:r w:rsidR="000E513C">
          <w:rPr>
            <w:rFonts w:ascii="Times New Roman" w:hAnsi="Times New Roman" w:cs="Times New Roman"/>
          </w:rPr>
          <w:t>behavio</w:t>
        </w:r>
      </w:ins>
      <w:ins w:id="28" w:author="Eddie F" w:date="2021-03-16T16:02:00Z">
        <w:r w:rsidR="000E513C">
          <w:rPr>
            <w:rFonts w:ascii="Times New Roman" w:hAnsi="Times New Roman" w:cs="Times New Roman"/>
          </w:rPr>
          <w:t>u</w:t>
        </w:r>
      </w:ins>
      <w:ins w:id="29" w:author="Eddie F" w:date="2021-03-16T16:01:00Z">
        <w:r w:rsidR="000E513C">
          <w:rPr>
            <w:rFonts w:ascii="Times New Roman" w:hAnsi="Times New Roman" w:cs="Times New Roman"/>
          </w:rPr>
          <w:t>rs to be</w:t>
        </w:r>
      </w:ins>
      <w:ins w:id="30" w:author="Eddie F" w:date="2021-03-16T16:02:00Z">
        <w:r w:rsidR="000E513C">
          <w:rPr>
            <w:rFonts w:ascii="Times New Roman" w:hAnsi="Times New Roman" w:cs="Times New Roman"/>
          </w:rPr>
          <w:t xml:space="preserve"> measured </w:t>
        </w:r>
      </w:ins>
      <w:r w:rsidRPr="00AF42E1">
        <w:rPr>
          <w:rFonts w:ascii="Times New Roman" w:hAnsi="Times New Roman" w:cs="Times New Roman"/>
        </w:rPr>
        <w:t xml:space="preserve">at one time (scan sampling), as well in a non-continuous fashion. </w:t>
      </w:r>
    </w:p>
    <w:p w14:paraId="18CE64A6" w14:textId="06D11D0B"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The use of pinpoint sampling, also referred to as instantaneous or momentary time sampling, is a commonly used method for observational study (Fernandez, Kinley</w:t>
      </w:r>
      <w:r w:rsidR="00FB2C5A">
        <w:rPr>
          <w:rFonts w:ascii="Times New Roman" w:hAnsi="Times New Roman" w:cs="Times New Roman"/>
        </w:rPr>
        <w:t xml:space="preserve"> and </w:t>
      </w:r>
      <w:r w:rsidRPr="00AF42E1">
        <w:rPr>
          <w:rFonts w:ascii="Times New Roman" w:hAnsi="Times New Roman" w:cs="Times New Roman"/>
        </w:rPr>
        <w:t xml:space="preserve">Timberlake, 2019; </w:t>
      </w:r>
      <w:r w:rsidR="003B7295" w:rsidRPr="00AF42E1">
        <w:rPr>
          <w:rFonts w:ascii="Times New Roman" w:hAnsi="Times New Roman" w:cs="Times New Roman"/>
        </w:rPr>
        <w:t xml:space="preserve">Lehner, 1998; </w:t>
      </w:r>
      <w:r w:rsidRPr="00AF42E1">
        <w:rPr>
          <w:rFonts w:ascii="Times New Roman" w:hAnsi="Times New Roman" w:cs="Times New Roman"/>
        </w:rPr>
        <w:t xml:space="preserve">Stevens </w:t>
      </w:r>
      <w:r w:rsidR="00FB2C5A">
        <w:rPr>
          <w:rFonts w:ascii="Times New Roman" w:hAnsi="Times New Roman" w:cs="Times New Roman"/>
        </w:rPr>
        <w:t xml:space="preserve">et al., </w:t>
      </w:r>
      <w:r w:rsidRPr="00AF42E1">
        <w:rPr>
          <w:rFonts w:ascii="Times New Roman" w:hAnsi="Times New Roman" w:cs="Times New Roman"/>
        </w:rPr>
        <w:t xml:space="preserve">2013). With pinpoint sampling, one or more responses are recorded at preselected moments in time (e.g., every 15 s for an hour). The benefits of pinpoint sampling are that it is less intensive than continuous sampling, and therefore may be more feasible for researchers to conduct (Grenier </w:t>
      </w:r>
      <w:r w:rsidR="00FB2C5A">
        <w:rPr>
          <w:rFonts w:ascii="Times New Roman" w:hAnsi="Times New Roman" w:cs="Times New Roman"/>
        </w:rPr>
        <w:t xml:space="preserve">et al., </w:t>
      </w:r>
      <w:r w:rsidRPr="00AF42E1">
        <w:rPr>
          <w:rFonts w:ascii="Times New Roman" w:hAnsi="Times New Roman" w:cs="Times New Roman"/>
        </w:rPr>
        <w:t>1999; Martin</w:t>
      </w:r>
      <w:r w:rsidR="00FB2C5A">
        <w:rPr>
          <w:rFonts w:ascii="Times New Roman" w:hAnsi="Times New Roman" w:cs="Times New Roman"/>
        </w:rPr>
        <w:t xml:space="preserve"> and </w:t>
      </w:r>
      <w:r w:rsidRPr="00AF42E1">
        <w:rPr>
          <w:rFonts w:ascii="Times New Roman" w:hAnsi="Times New Roman" w:cs="Times New Roman"/>
        </w:rPr>
        <w:t xml:space="preserve">Bateson, 2007; </w:t>
      </w:r>
      <w:r w:rsidR="00F22431" w:rsidRPr="00AF42E1">
        <w:rPr>
          <w:rFonts w:ascii="Times New Roman" w:hAnsi="Times New Roman" w:cs="Times New Roman"/>
        </w:rPr>
        <w:t>Gilby</w:t>
      </w:r>
      <w:r w:rsidR="000D188A" w:rsidRPr="00AF42E1">
        <w:rPr>
          <w:rFonts w:ascii="Times New Roman" w:hAnsi="Times New Roman" w:cs="Times New Roman"/>
        </w:rPr>
        <w:t xml:space="preserve"> </w:t>
      </w:r>
      <w:r w:rsidR="00FB2C5A">
        <w:rPr>
          <w:rFonts w:ascii="Times New Roman" w:hAnsi="Times New Roman" w:cs="Times New Roman"/>
        </w:rPr>
        <w:t xml:space="preserve">et al., </w:t>
      </w:r>
      <w:r w:rsidR="00F22431" w:rsidRPr="00AF42E1">
        <w:rPr>
          <w:rFonts w:ascii="Times New Roman" w:hAnsi="Times New Roman" w:cs="Times New Roman"/>
        </w:rPr>
        <w:t>2010</w:t>
      </w:r>
      <w:r w:rsidRPr="00AF42E1">
        <w:rPr>
          <w:rFonts w:ascii="Times New Roman" w:hAnsi="Times New Roman" w:cs="Times New Roman"/>
        </w:rPr>
        <w:t>).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w:t>
      </w:r>
      <w:r w:rsidR="00FB2C5A">
        <w:rPr>
          <w:rFonts w:ascii="Times New Roman" w:hAnsi="Times New Roman" w:cs="Times New Roman"/>
        </w:rPr>
        <w:t xml:space="preserve"> and </w:t>
      </w:r>
      <w:r w:rsidRPr="00AF42E1">
        <w:rPr>
          <w:rFonts w:ascii="Times New Roman" w:hAnsi="Times New Roman" w:cs="Times New Roman"/>
        </w:rPr>
        <w:t>Timberlake, 2019). On the other hand, observers might choose to use much longer intervals, such as one-, two- or five-minute intervals when their subjects are inactive or if they are observing for long time periods (Shora</w:t>
      </w:r>
      <w:r w:rsidR="000D188A" w:rsidRPr="00AF42E1">
        <w:rPr>
          <w:rFonts w:ascii="Times New Roman" w:hAnsi="Times New Roman" w:cs="Times New Roman"/>
        </w:rPr>
        <w:t xml:space="preserve"> </w:t>
      </w:r>
      <w:r w:rsidR="00FB2C5A">
        <w:rPr>
          <w:rFonts w:ascii="Times New Roman" w:hAnsi="Times New Roman" w:cs="Times New Roman"/>
        </w:rPr>
        <w:t xml:space="preserve">et al., </w:t>
      </w:r>
      <w:r w:rsidRPr="00AF42E1">
        <w:rPr>
          <w:rFonts w:ascii="Times New Roman" w:hAnsi="Times New Roman" w:cs="Times New Roman"/>
        </w:rPr>
        <w:t xml:space="preserve">2020; Teixeira </w:t>
      </w:r>
      <w:r w:rsidR="00FB2C5A">
        <w:rPr>
          <w:rFonts w:ascii="Times New Roman" w:hAnsi="Times New Roman" w:cs="Times New Roman"/>
        </w:rPr>
        <w:t xml:space="preserve">et al., </w:t>
      </w:r>
      <w:r w:rsidRPr="00AF42E1">
        <w:rPr>
          <w:rFonts w:ascii="Times New Roman" w:hAnsi="Times New Roman" w:cs="Times New Roman"/>
        </w:rPr>
        <w:t xml:space="preserve">2017). It has been noted by </w:t>
      </w:r>
      <w:r w:rsidRPr="00AF42E1">
        <w:rPr>
          <w:rFonts w:ascii="Times New Roman" w:hAnsi="Times New Roman" w:cs="Times New Roman"/>
        </w:rPr>
        <w:lastRenderedPageBreak/>
        <w:t xml:space="preserve">some authors that shorter intervals tend to result in behavioural values that match more closely the continuous behaviour scores (Pullins </w:t>
      </w:r>
      <w:r w:rsidR="00FB2C5A">
        <w:rPr>
          <w:rFonts w:ascii="Times New Roman" w:hAnsi="Times New Roman" w:cs="Times New Roman"/>
        </w:rPr>
        <w:t xml:space="preserve">et al., </w:t>
      </w:r>
      <w:r w:rsidRPr="00AF42E1">
        <w:rPr>
          <w:rFonts w:ascii="Times New Roman" w:hAnsi="Times New Roman" w:cs="Times New Roman"/>
        </w:rPr>
        <w:t>2017).</w:t>
      </w:r>
    </w:p>
    <w:p w14:paraId="40F7F2A5" w14:textId="50544FAE"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One-zero or interval sampling involves choosing specific intervals of time, like pinpoint sampling, but instead recording whether one or more responses occur (or conversely, do not occur) within that interval of time (Bailey</w:t>
      </w:r>
      <w:r w:rsidR="00FB2C5A">
        <w:rPr>
          <w:rFonts w:ascii="Times New Roman" w:hAnsi="Times New Roman" w:cs="Times New Roman"/>
        </w:rPr>
        <w:t xml:space="preserve"> and </w:t>
      </w:r>
      <w:r w:rsidRPr="00AF42E1">
        <w:rPr>
          <w:rFonts w:ascii="Times New Roman" w:hAnsi="Times New Roman" w:cs="Times New Roman"/>
        </w:rPr>
        <w:t xml:space="preserve">Burch, 2017; </w:t>
      </w:r>
      <w:r w:rsidR="000A0D31" w:rsidRPr="00AF42E1">
        <w:rPr>
          <w:rFonts w:ascii="Times New Roman" w:hAnsi="Times New Roman" w:cs="Times New Roman"/>
        </w:rPr>
        <w:t>Bakeman</w:t>
      </w:r>
      <w:r w:rsidR="00FB2C5A">
        <w:rPr>
          <w:rFonts w:ascii="Times New Roman" w:hAnsi="Times New Roman" w:cs="Times New Roman"/>
        </w:rPr>
        <w:t xml:space="preserve"> and </w:t>
      </w:r>
      <w:r w:rsidR="000A0D31" w:rsidRPr="00AF42E1">
        <w:rPr>
          <w:rFonts w:ascii="Times New Roman" w:hAnsi="Times New Roman" w:cs="Times New Roman"/>
        </w:rPr>
        <w:t>Quera, 20</w:t>
      </w:r>
      <w:r w:rsidR="0053582D" w:rsidRPr="00AF42E1">
        <w:rPr>
          <w:rFonts w:ascii="Times New Roman" w:hAnsi="Times New Roman" w:cs="Times New Roman"/>
        </w:rPr>
        <w:t>12</w:t>
      </w:r>
      <w:r w:rsidR="00214412" w:rsidRPr="00AF42E1">
        <w:rPr>
          <w:rFonts w:ascii="Times New Roman" w:hAnsi="Times New Roman" w:cs="Times New Roman"/>
        </w:rPr>
        <w:t xml:space="preserve">; </w:t>
      </w:r>
      <w:r w:rsidRPr="00AF42E1">
        <w:rPr>
          <w:rFonts w:ascii="Times New Roman" w:hAnsi="Times New Roman" w:cs="Times New Roman"/>
        </w:rPr>
        <w:t>Lehner, 1998). While popular with both human and non-human primate research, one-zero sampling seems to receive less representation than pinpoint sampling in most animal behavio</w:t>
      </w:r>
      <w:r w:rsidR="006846D2" w:rsidRPr="00AF42E1">
        <w:rPr>
          <w:rFonts w:ascii="Times New Roman" w:hAnsi="Times New Roman" w:cs="Times New Roman"/>
        </w:rPr>
        <w:t>u</w:t>
      </w:r>
      <w:r w:rsidRPr="00AF42E1">
        <w:rPr>
          <w:rFonts w:ascii="Times New Roman" w:hAnsi="Times New Roman" w:cs="Times New Roman"/>
        </w:rPr>
        <w:t xml:space="preserve">r studies and has been criticised by previous researchers (Altmann, 1974; </w:t>
      </w:r>
      <w:r w:rsidR="00577F5E" w:rsidRPr="00AF42E1">
        <w:rPr>
          <w:rFonts w:ascii="Times New Roman" w:hAnsi="Times New Roman" w:cs="Times New Roman"/>
        </w:rPr>
        <w:t>Kraemer</w:t>
      </w:r>
      <w:r w:rsidRPr="00AF42E1">
        <w:rPr>
          <w:rFonts w:ascii="Times New Roman" w:hAnsi="Times New Roman" w:cs="Times New Roman"/>
        </w:rPr>
        <w:t>, 197</w:t>
      </w:r>
      <w:r w:rsidR="00577F5E" w:rsidRPr="00AF42E1">
        <w:rPr>
          <w:rFonts w:ascii="Times New Roman" w:hAnsi="Times New Roman" w:cs="Times New Roman"/>
        </w:rPr>
        <w:t>9</w:t>
      </w:r>
      <w:r w:rsidRPr="00AF42E1">
        <w:rPr>
          <w:rFonts w:ascii="Times New Roman" w:hAnsi="Times New Roman" w:cs="Times New Roman"/>
        </w:rPr>
        <w:t>).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sidRPr="00AF42E1">
        <w:rPr>
          <w:rFonts w:ascii="Times New Roman" w:hAnsi="Times New Roman" w:cs="Times New Roman"/>
          <w:i/>
        </w:rPr>
        <w:t>Pan troglodytes)</w:t>
      </w:r>
      <w:r w:rsidRPr="00AF42E1">
        <w:rPr>
          <w:rFonts w:ascii="Times New Roman" w:hAnsi="Times New Roman" w:cs="Times New Roman"/>
        </w:rPr>
        <w:t xml:space="preserve">. Likewise, </w:t>
      </w:r>
      <w:r w:rsidR="00BA5A3B" w:rsidRPr="00AF42E1">
        <w:rPr>
          <w:rFonts w:ascii="Times New Roman" w:hAnsi="Times New Roman" w:cs="Times New Roman"/>
        </w:rPr>
        <w:t>Rhine</w:t>
      </w:r>
      <w:r w:rsidRPr="00AF42E1">
        <w:rPr>
          <w:rFonts w:ascii="Times New Roman" w:hAnsi="Times New Roman" w:cs="Times New Roman"/>
        </w:rPr>
        <w:t xml:space="preserve"> and </w:t>
      </w:r>
      <w:r w:rsidR="00BA5A3B" w:rsidRPr="00AF42E1">
        <w:rPr>
          <w:rFonts w:ascii="Times New Roman" w:hAnsi="Times New Roman" w:cs="Times New Roman"/>
        </w:rPr>
        <w:t xml:space="preserve">Flanigon </w:t>
      </w:r>
      <w:r w:rsidRPr="00AF42E1">
        <w:rPr>
          <w:rFonts w:ascii="Times New Roman" w:hAnsi="Times New Roman" w:cs="Times New Roman"/>
        </w:rPr>
        <w:t>(</w:t>
      </w:r>
      <w:r w:rsidR="00BA5A3B" w:rsidRPr="00AF42E1">
        <w:rPr>
          <w:rFonts w:ascii="Times New Roman" w:hAnsi="Times New Roman" w:cs="Times New Roman"/>
        </w:rPr>
        <w:t>1978</w:t>
      </w:r>
      <w:r w:rsidRPr="00AF42E1">
        <w:rPr>
          <w:rFonts w:ascii="Times New Roman" w:hAnsi="Times New Roman" w:cs="Times New Roman"/>
        </w:rPr>
        <w:t>) found similar levels of occurrence when comparing continuous</w:t>
      </w:r>
      <w:r w:rsidR="003531F7" w:rsidRPr="00AF42E1">
        <w:rPr>
          <w:rFonts w:ascii="Times New Roman" w:hAnsi="Times New Roman" w:cs="Times New Roman"/>
        </w:rPr>
        <w:t>, pinpoint,</w:t>
      </w:r>
      <w:r w:rsidRPr="00AF42E1">
        <w:rPr>
          <w:rFonts w:ascii="Times New Roman" w:hAnsi="Times New Roman" w:cs="Times New Roman"/>
        </w:rPr>
        <w:t xml:space="preserve"> and one-zero sampling methods </w:t>
      </w:r>
      <w:r w:rsidR="00005E81" w:rsidRPr="00AF42E1">
        <w:rPr>
          <w:rFonts w:ascii="Times New Roman" w:hAnsi="Times New Roman" w:cs="Times New Roman"/>
        </w:rPr>
        <w:t>with a colony group of stumptail macaques</w:t>
      </w:r>
      <w:r w:rsidR="00583269" w:rsidRPr="00AF42E1">
        <w:rPr>
          <w:rFonts w:ascii="Times New Roman" w:hAnsi="Times New Roman" w:cs="Times New Roman"/>
        </w:rPr>
        <w:t xml:space="preserve"> </w:t>
      </w:r>
      <w:r w:rsidR="00AC38EF" w:rsidRPr="00AF42E1">
        <w:rPr>
          <w:rFonts w:ascii="Times New Roman" w:hAnsi="Times New Roman" w:cs="Times New Roman"/>
        </w:rPr>
        <w:t>(</w:t>
      </w:r>
      <w:r w:rsidR="00AC38EF" w:rsidRPr="00AF42E1">
        <w:rPr>
          <w:rFonts w:ascii="Times New Roman" w:hAnsi="Times New Roman" w:cs="Times New Roman"/>
          <w:i/>
          <w:iCs/>
        </w:rPr>
        <w:t>Macaca arctoides</w:t>
      </w:r>
      <w:r w:rsidR="00AC38EF" w:rsidRPr="00AF42E1">
        <w:rPr>
          <w:rFonts w:ascii="Times New Roman" w:hAnsi="Times New Roman" w:cs="Times New Roman"/>
        </w:rPr>
        <w:t>)</w:t>
      </w:r>
      <w:r w:rsidRPr="00AF42E1">
        <w:rPr>
          <w:rFonts w:ascii="Times New Roman" w:hAnsi="Times New Roman" w:cs="Times New Roman"/>
        </w:rPr>
        <w:t xml:space="preserve">. As noted above, one-zero (interval) sampling is also frequently used in studies on human behaviour, for example in the classroom (Dunkerton, 1981; Omark </w:t>
      </w:r>
      <w:r w:rsidR="00FB2C5A">
        <w:rPr>
          <w:rFonts w:ascii="Times New Roman" w:hAnsi="Times New Roman" w:cs="Times New Roman"/>
        </w:rPr>
        <w:t xml:space="preserve">et al., </w:t>
      </w:r>
      <w:r w:rsidRPr="00AF42E1">
        <w:rPr>
          <w:rFonts w:ascii="Times New Roman" w:hAnsi="Times New Roman" w:cs="Times New Roman"/>
        </w:rPr>
        <w:t>1976).</w:t>
      </w:r>
    </w:p>
    <w:p w14:paraId="03248294" w14:textId="63B91374"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Both pinpoint and one-zero sampling overcome some of the issues associated with continuous recording by reducing the amount of input required by the researcher, while still aiming to keep the sample representative of the animal’s behavioural repertoire (Mitlöhner </w:t>
      </w:r>
      <w:r w:rsidR="00FB2C5A">
        <w:rPr>
          <w:rFonts w:ascii="Times New Roman" w:hAnsi="Times New Roman" w:cs="Times New Roman"/>
        </w:rPr>
        <w:t xml:space="preserve">et al., </w:t>
      </w:r>
      <w:r w:rsidRPr="00AF42E1">
        <w:rPr>
          <w:rFonts w:ascii="Times New Roman" w:hAnsi="Times New Roman" w:cs="Times New Roman"/>
        </w:rPr>
        <w:t>2001; Simpson</w:t>
      </w:r>
      <w:r w:rsidR="00FB2C5A">
        <w:rPr>
          <w:rFonts w:ascii="Times New Roman" w:hAnsi="Times New Roman" w:cs="Times New Roman"/>
        </w:rPr>
        <w:t xml:space="preserve"> and </w:t>
      </w:r>
      <w:r w:rsidRPr="00AF42E1">
        <w:rPr>
          <w:rFonts w:ascii="Times New Roman" w:hAnsi="Times New Roman" w:cs="Times New Roman"/>
        </w:rPr>
        <w:t>Simpson, 1977). However, one key question is how closely these techniques correlate with continuous recording? Pinpoint sampling is reported to lose information in terms of behaviour duration and is potentially less likely to pick up any behaviours of short duration (events) (Martin</w:t>
      </w:r>
      <w:r w:rsidR="00FB2C5A">
        <w:rPr>
          <w:rFonts w:ascii="Times New Roman" w:hAnsi="Times New Roman" w:cs="Times New Roman"/>
        </w:rPr>
        <w:t xml:space="preserve"> and </w:t>
      </w:r>
      <w:r w:rsidRPr="00AF42E1">
        <w:rPr>
          <w:rFonts w:ascii="Times New Roman" w:hAnsi="Times New Roman" w:cs="Times New Roman"/>
        </w:rPr>
        <w:t xml:space="preserve">Bateson, 2007; Xiao </w:t>
      </w:r>
      <w:r w:rsidR="00FB2C5A">
        <w:rPr>
          <w:rFonts w:ascii="Times New Roman" w:hAnsi="Times New Roman" w:cs="Times New Roman"/>
        </w:rPr>
        <w:t xml:space="preserve">et al., </w:t>
      </w:r>
      <w:r w:rsidRPr="00AF42E1">
        <w:rPr>
          <w:rFonts w:ascii="Times New Roman" w:hAnsi="Times New Roman" w:cs="Times New Roman"/>
        </w:rPr>
        <w:t xml:space="preserve">2005). By contrast, one-zero sampling is better at recording all observable behaviours, but both behavioural frequency and duration could be easily misrepresented: there is no way to identify </w:t>
      </w:r>
      <w:r w:rsidRPr="00AF42E1">
        <w:rPr>
          <w:rFonts w:ascii="Times New Roman" w:hAnsi="Times New Roman" w:cs="Times New Roman"/>
        </w:rPr>
        <w:lastRenderedPageBreak/>
        <w:t xml:space="preserve">whether a behaviour recorded as present for one interval was seen once or thirty times during that time period (Saibaba </w:t>
      </w:r>
      <w:r w:rsidR="00FB2C5A">
        <w:rPr>
          <w:rFonts w:ascii="Times New Roman" w:hAnsi="Times New Roman" w:cs="Times New Roman"/>
        </w:rPr>
        <w:t xml:space="preserve">et al., </w:t>
      </w:r>
      <w:r w:rsidRPr="00AF42E1">
        <w:rPr>
          <w:rFonts w:ascii="Times New Roman" w:hAnsi="Times New Roman" w:cs="Times New Roman"/>
        </w:rPr>
        <w:t>1996).</w:t>
      </w:r>
    </w:p>
    <w:p w14:paraId="037645AB" w14:textId="08CBB9EF" w:rsidR="0086608B"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The following study proposes to compare </w:t>
      </w:r>
      <w:ins w:id="31" w:author="Eddie F" w:date="2021-03-16T16:07:00Z">
        <w:r w:rsidR="00751A77">
          <w:rPr>
            <w:rFonts w:ascii="Times New Roman" w:hAnsi="Times New Roman" w:cs="Times New Roman"/>
          </w:rPr>
          <w:t xml:space="preserve">computer </w:t>
        </w:r>
      </w:ins>
      <w:r w:rsidRPr="00AF42E1">
        <w:rPr>
          <w:rFonts w:ascii="Times New Roman" w:hAnsi="Times New Roman" w:cs="Times New Roman"/>
        </w:rPr>
        <w:t>simulated occurrence</w:t>
      </w:r>
      <w:ins w:id="32" w:author="Eddie F" w:date="2021-03-16T16:07:00Z">
        <w:r w:rsidR="00751A77">
          <w:rPr>
            <w:rFonts w:ascii="Times New Roman" w:hAnsi="Times New Roman" w:cs="Times New Roman"/>
          </w:rPr>
          <w:t>s</w:t>
        </w:r>
      </w:ins>
      <w:r w:rsidRPr="00AF42E1">
        <w:rPr>
          <w:rFonts w:ascii="Times New Roman" w:hAnsi="Times New Roman" w:cs="Times New Roman"/>
        </w:rPr>
        <w:t xml:space="preserve"> of both low</w:t>
      </w:r>
      <w:r w:rsidR="008A6297" w:rsidRPr="00AF42E1">
        <w:rPr>
          <w:rFonts w:ascii="Times New Roman" w:hAnsi="Times New Roman" w:cs="Times New Roman"/>
        </w:rPr>
        <w:t>/</w:t>
      </w:r>
      <w:r w:rsidR="001D4017" w:rsidRPr="00AF42E1">
        <w:rPr>
          <w:rFonts w:ascii="Times New Roman" w:hAnsi="Times New Roman" w:cs="Times New Roman"/>
        </w:rPr>
        <w:t>short</w:t>
      </w:r>
      <w:r w:rsidRPr="00AF42E1">
        <w:rPr>
          <w:rFonts w:ascii="Times New Roman" w:hAnsi="Times New Roman" w:cs="Times New Roman"/>
        </w:rPr>
        <w:t>, medium, and high</w:t>
      </w:r>
      <w:r w:rsidR="008A6297" w:rsidRPr="00AF42E1">
        <w:rPr>
          <w:rFonts w:ascii="Times New Roman" w:hAnsi="Times New Roman" w:cs="Times New Roman"/>
        </w:rPr>
        <w:t>/</w:t>
      </w:r>
      <w:r w:rsidR="001D4017" w:rsidRPr="00AF42E1">
        <w:rPr>
          <w:rFonts w:ascii="Times New Roman" w:hAnsi="Times New Roman" w:cs="Times New Roman"/>
        </w:rPr>
        <w:t>long</w:t>
      </w:r>
      <w:r w:rsidRPr="00AF42E1">
        <w:rPr>
          <w:rFonts w:ascii="Times New Roman" w:hAnsi="Times New Roman" w:cs="Times New Roman"/>
        </w:rPr>
        <w:t xml:space="preserve"> frequency/duration behaviours, as well as similar observation </w:t>
      </w:r>
      <w:r w:rsidR="003B5B95" w:rsidRPr="00AF42E1">
        <w:rPr>
          <w:rFonts w:ascii="Times New Roman" w:hAnsi="Times New Roman" w:cs="Times New Roman"/>
        </w:rPr>
        <w:t xml:space="preserve">intervals </w:t>
      </w:r>
      <w:r w:rsidRPr="00AF42E1">
        <w:rPr>
          <w:rFonts w:ascii="Times New Roman" w:hAnsi="Times New Roman" w:cs="Times New Roman"/>
        </w:rPr>
        <w:t xml:space="preserve">for pinpoint and one-zero sampling methods. We hypothesized two results: (1) </w:t>
      </w:r>
      <w:r w:rsidR="001076EF" w:rsidRPr="00AF42E1">
        <w:rPr>
          <w:rFonts w:ascii="Times New Roman" w:hAnsi="Times New Roman" w:cs="Times New Roman"/>
        </w:rPr>
        <w:t xml:space="preserve">one-zero sampling would be better suited </w:t>
      </w:r>
      <w:r w:rsidR="008B4DBB" w:rsidRPr="00AF42E1">
        <w:rPr>
          <w:rFonts w:ascii="Times New Roman" w:hAnsi="Times New Roman" w:cs="Times New Roman"/>
        </w:rPr>
        <w:t xml:space="preserve">(i.e., less biased) </w:t>
      </w:r>
      <w:r w:rsidR="001076EF" w:rsidRPr="00AF42E1">
        <w:rPr>
          <w:rFonts w:ascii="Times New Roman" w:hAnsi="Times New Roman" w:cs="Times New Roman"/>
        </w:rPr>
        <w:t xml:space="preserve">for detecting the occurrence of low frequency </w:t>
      </w:r>
      <w:r w:rsidR="005831D3" w:rsidRPr="00AF42E1">
        <w:rPr>
          <w:rFonts w:ascii="Times New Roman" w:hAnsi="Times New Roman" w:cs="Times New Roman"/>
        </w:rPr>
        <w:t xml:space="preserve">(event) </w:t>
      </w:r>
      <w:r w:rsidR="001076EF" w:rsidRPr="00AF42E1">
        <w:rPr>
          <w:rFonts w:ascii="Times New Roman" w:hAnsi="Times New Roman" w:cs="Times New Roman"/>
        </w:rPr>
        <w:t xml:space="preserve">behaviours, particularly when comparing less frequent pinpoint and one-zero observation methods (e.g., 500 second observation </w:t>
      </w:r>
      <w:r w:rsidR="00E25DA3" w:rsidRPr="00AF42E1">
        <w:rPr>
          <w:rFonts w:ascii="Times New Roman" w:hAnsi="Times New Roman" w:cs="Times New Roman"/>
        </w:rPr>
        <w:t>intervals</w:t>
      </w:r>
      <w:r w:rsidR="001076EF" w:rsidRPr="00AF42E1">
        <w:rPr>
          <w:rFonts w:ascii="Times New Roman" w:hAnsi="Times New Roman" w:cs="Times New Roman"/>
        </w:rPr>
        <w:t>)</w:t>
      </w:r>
      <w:r w:rsidR="000E24F1" w:rsidRPr="00AF42E1">
        <w:rPr>
          <w:rFonts w:ascii="Times New Roman" w:hAnsi="Times New Roman" w:cs="Times New Roman"/>
        </w:rPr>
        <w:t>, and</w:t>
      </w:r>
      <w:r w:rsidRPr="00AF42E1">
        <w:rPr>
          <w:rFonts w:ascii="Times New Roman" w:hAnsi="Times New Roman" w:cs="Times New Roman"/>
        </w:rPr>
        <w:t xml:space="preserve"> (2) </w:t>
      </w:r>
      <w:r w:rsidR="000E24F1" w:rsidRPr="00AF42E1">
        <w:rPr>
          <w:rFonts w:ascii="Times New Roman" w:hAnsi="Times New Roman" w:cs="Times New Roman"/>
        </w:rPr>
        <w:t xml:space="preserve">pinpoint sampling would provide a </w:t>
      </w:r>
      <w:r w:rsidR="008B4DBB" w:rsidRPr="00AF42E1">
        <w:rPr>
          <w:rFonts w:ascii="Times New Roman" w:hAnsi="Times New Roman" w:cs="Times New Roman"/>
        </w:rPr>
        <w:t>less biased</w:t>
      </w:r>
      <w:r w:rsidR="000E24F1" w:rsidRPr="00AF42E1">
        <w:rPr>
          <w:rFonts w:ascii="Times New Roman" w:hAnsi="Times New Roman" w:cs="Times New Roman"/>
        </w:rPr>
        <w:t xml:space="preserve"> representation of percentages of occurrence for both low, medium, and high duration </w:t>
      </w:r>
      <w:r w:rsidR="005831D3" w:rsidRPr="00AF42E1">
        <w:rPr>
          <w:rFonts w:ascii="Times New Roman" w:hAnsi="Times New Roman" w:cs="Times New Roman"/>
        </w:rPr>
        <w:t xml:space="preserve">(state) </w:t>
      </w:r>
      <w:r w:rsidR="000E24F1" w:rsidRPr="00AF42E1">
        <w:rPr>
          <w:rFonts w:ascii="Times New Roman" w:hAnsi="Times New Roman" w:cs="Times New Roman"/>
        </w:rPr>
        <w:t xml:space="preserve">behaviours than one-zero sampling. </w:t>
      </w:r>
    </w:p>
    <w:p w14:paraId="6B5B589B" w14:textId="37563086" w:rsidR="00BA3827" w:rsidRPr="00AF42E1" w:rsidRDefault="00AF42E1" w:rsidP="00AF42E1">
      <w:pPr>
        <w:pStyle w:val="ListParagraph"/>
        <w:numPr>
          <w:ilvl w:val="0"/>
          <w:numId w:val="11"/>
        </w:numPr>
        <w:spacing w:line="480" w:lineRule="auto"/>
        <w:rPr>
          <w:rFonts w:ascii="Times New Roman" w:hAnsi="Times New Roman" w:cs="Times New Roman"/>
          <w:b/>
        </w:rPr>
      </w:pPr>
      <w:r w:rsidRPr="00AF42E1">
        <w:rPr>
          <w:rFonts w:ascii="Times New Roman" w:hAnsi="Times New Roman" w:cs="Times New Roman"/>
          <w:b/>
        </w:rPr>
        <w:t xml:space="preserve">Methods </w:t>
      </w:r>
    </w:p>
    <w:p w14:paraId="1B059162" w14:textId="35650A85" w:rsidR="00877581" w:rsidRPr="00AF42E1" w:rsidRDefault="00D46C94" w:rsidP="00341FBB">
      <w:pPr>
        <w:spacing w:line="480" w:lineRule="auto"/>
        <w:ind w:firstLine="720"/>
        <w:rPr>
          <w:rFonts w:ascii="Times New Roman" w:hAnsi="Times New Roman" w:cs="Times New Roman"/>
          <w:b/>
          <w:bCs/>
          <w:i/>
          <w:iCs/>
        </w:rPr>
      </w:pPr>
      <w:r w:rsidRPr="00AF42E1">
        <w:rPr>
          <w:rFonts w:ascii="Times New Roman" w:hAnsi="Times New Roman" w:cs="Times New Roman"/>
        </w:rPr>
        <w:t xml:space="preserve">For all simulations, continuous recording methods were </w:t>
      </w:r>
      <w:ins w:id="33" w:author="Eddie F" w:date="2021-03-16T16:09:00Z">
        <w:r w:rsidR="0008314B">
          <w:rPr>
            <w:rFonts w:ascii="Times New Roman" w:hAnsi="Times New Roman" w:cs="Times New Roman"/>
          </w:rPr>
          <w:t xml:space="preserve">computer </w:t>
        </w:r>
      </w:ins>
      <w:r w:rsidRPr="00AF42E1">
        <w:rPr>
          <w:rFonts w:ascii="Times New Roman" w:hAnsi="Times New Roman" w:cs="Times New Roman"/>
        </w:rPr>
        <w:t>generated for both frequency of occurrence and percentage of occurrence, with</w:t>
      </w:r>
      <w:r w:rsidR="00793A8B" w:rsidRPr="00AF42E1">
        <w:rPr>
          <w:rFonts w:ascii="Times New Roman" w:hAnsi="Times New Roman" w:cs="Times New Roman"/>
        </w:rPr>
        <w:t xml:space="preserve"> </w:t>
      </w:r>
      <w:r w:rsidRPr="00AF42E1">
        <w:rPr>
          <w:rFonts w:ascii="Times New Roman" w:hAnsi="Times New Roman" w:cs="Times New Roman"/>
        </w:rPr>
        <w:t>t</w:t>
      </w:r>
      <w:r w:rsidR="00ED133D" w:rsidRPr="00AF42E1">
        <w:rPr>
          <w:rFonts w:ascii="Times New Roman" w:hAnsi="Times New Roman" w:cs="Times New Roman"/>
        </w:rPr>
        <w:t xml:space="preserve">wo different </w:t>
      </w:r>
      <w:r w:rsidRPr="00AF42E1">
        <w:rPr>
          <w:rFonts w:ascii="Times New Roman" w:hAnsi="Times New Roman" w:cs="Times New Roman"/>
        </w:rPr>
        <w:t xml:space="preserve">non-continuous </w:t>
      </w:r>
      <w:r w:rsidR="004556BB" w:rsidRPr="00AF42E1">
        <w:rPr>
          <w:rFonts w:ascii="Times New Roman" w:hAnsi="Times New Roman" w:cs="Times New Roman"/>
        </w:rPr>
        <w:t xml:space="preserve">sampling methods </w:t>
      </w:r>
      <w:r w:rsidRPr="00AF42E1">
        <w:rPr>
          <w:rFonts w:ascii="Times New Roman" w:hAnsi="Times New Roman" w:cs="Times New Roman"/>
        </w:rPr>
        <w:t>directly compared:</w:t>
      </w:r>
      <w:r w:rsidR="00ED133D" w:rsidRPr="00AF42E1">
        <w:rPr>
          <w:rFonts w:ascii="Times New Roman" w:hAnsi="Times New Roman" w:cs="Times New Roman"/>
        </w:rPr>
        <w:t xml:space="preserve"> </w:t>
      </w:r>
      <w:r w:rsidR="00793A8B" w:rsidRPr="00AF42E1">
        <w:rPr>
          <w:rFonts w:ascii="Times New Roman" w:hAnsi="Times New Roman" w:cs="Times New Roman"/>
        </w:rPr>
        <w:t>pi</w:t>
      </w:r>
      <w:r w:rsidR="00ED133D" w:rsidRPr="00AF42E1">
        <w:rPr>
          <w:rFonts w:ascii="Times New Roman" w:hAnsi="Times New Roman" w:cs="Times New Roman"/>
        </w:rPr>
        <w:t xml:space="preserve">npoint (instantaneous) </w:t>
      </w:r>
      <w:r w:rsidRPr="00AF42E1">
        <w:rPr>
          <w:rFonts w:ascii="Times New Roman" w:hAnsi="Times New Roman" w:cs="Times New Roman"/>
        </w:rPr>
        <w:t xml:space="preserve">and one-zero (interval) </w:t>
      </w:r>
      <w:r w:rsidR="00ED133D" w:rsidRPr="00AF42E1">
        <w:rPr>
          <w:rFonts w:ascii="Times New Roman" w:hAnsi="Times New Roman" w:cs="Times New Roman"/>
        </w:rPr>
        <w:t xml:space="preserve">sampling. </w:t>
      </w:r>
      <w:r w:rsidR="00214AFD" w:rsidRPr="00AF42E1">
        <w:rPr>
          <w:rFonts w:ascii="Times New Roman" w:hAnsi="Times New Roman" w:cs="Times New Roman"/>
        </w:rPr>
        <w:t xml:space="preserve">Independent variables were split into </w:t>
      </w:r>
      <w:r w:rsidR="005A3774" w:rsidRPr="00AF42E1">
        <w:rPr>
          <w:rFonts w:ascii="Times New Roman" w:hAnsi="Times New Roman" w:cs="Times New Roman"/>
        </w:rPr>
        <w:t xml:space="preserve">two categories: Response frequency </w:t>
      </w:r>
      <w:r w:rsidRPr="00AF42E1">
        <w:rPr>
          <w:rFonts w:ascii="Times New Roman" w:hAnsi="Times New Roman" w:cs="Times New Roman"/>
        </w:rPr>
        <w:t>(</w:t>
      </w:r>
      <w:r w:rsidR="00E76A33" w:rsidRPr="00AF42E1">
        <w:rPr>
          <w:rFonts w:ascii="Times New Roman" w:hAnsi="Times New Roman" w:cs="Times New Roman"/>
        </w:rPr>
        <w:t xml:space="preserve">to measure the ability of both behaviour methods to detect short, </w:t>
      </w:r>
      <w:r w:rsidRPr="00AF42E1">
        <w:rPr>
          <w:rFonts w:ascii="Times New Roman" w:hAnsi="Times New Roman" w:cs="Times New Roman"/>
        </w:rPr>
        <w:t>event</w:t>
      </w:r>
      <w:r w:rsidR="00E76A33" w:rsidRPr="00AF42E1">
        <w:rPr>
          <w:rFonts w:ascii="Times New Roman" w:hAnsi="Times New Roman" w:cs="Times New Roman"/>
        </w:rPr>
        <w:t xml:space="preserve"> behaviours</w:t>
      </w:r>
      <w:r w:rsidRPr="00AF42E1">
        <w:rPr>
          <w:rFonts w:ascii="Times New Roman" w:hAnsi="Times New Roman" w:cs="Times New Roman"/>
        </w:rPr>
        <w:t xml:space="preserve">) </w:t>
      </w:r>
      <w:r w:rsidR="005A3774" w:rsidRPr="00AF42E1">
        <w:rPr>
          <w:rFonts w:ascii="Times New Roman" w:hAnsi="Times New Roman" w:cs="Times New Roman"/>
        </w:rPr>
        <w:t>and response duration</w:t>
      </w:r>
      <w:r w:rsidRPr="00AF42E1">
        <w:rPr>
          <w:rFonts w:ascii="Times New Roman" w:hAnsi="Times New Roman" w:cs="Times New Roman"/>
        </w:rPr>
        <w:t xml:space="preserve"> (</w:t>
      </w:r>
      <w:r w:rsidR="00E76A33" w:rsidRPr="00AF42E1">
        <w:rPr>
          <w:rFonts w:ascii="Times New Roman" w:hAnsi="Times New Roman" w:cs="Times New Roman"/>
        </w:rPr>
        <w:t>to measure the ability of the methods in assessing long</w:t>
      </w:r>
      <w:r w:rsidR="00D07F0C" w:rsidRPr="00AF42E1">
        <w:rPr>
          <w:rFonts w:ascii="Times New Roman" w:hAnsi="Times New Roman" w:cs="Times New Roman"/>
        </w:rPr>
        <w:t>-</w:t>
      </w:r>
      <w:r w:rsidR="00E76A33" w:rsidRPr="00AF42E1">
        <w:rPr>
          <w:rFonts w:ascii="Times New Roman" w:hAnsi="Times New Roman" w:cs="Times New Roman"/>
        </w:rPr>
        <w:t xml:space="preserve">term, </w:t>
      </w:r>
      <w:r w:rsidRPr="00AF42E1">
        <w:rPr>
          <w:rFonts w:ascii="Times New Roman" w:hAnsi="Times New Roman" w:cs="Times New Roman"/>
        </w:rPr>
        <w:t>state</w:t>
      </w:r>
      <w:r w:rsidR="00E76A33" w:rsidRPr="00AF42E1">
        <w:rPr>
          <w:rFonts w:ascii="Times New Roman" w:hAnsi="Times New Roman" w:cs="Times New Roman"/>
        </w:rPr>
        <w:t xml:space="preserve"> behaviours</w:t>
      </w:r>
      <w:r w:rsidRPr="00AF42E1">
        <w:rPr>
          <w:rFonts w:ascii="Times New Roman" w:hAnsi="Times New Roman" w:cs="Times New Roman"/>
        </w:rPr>
        <w:t>)</w:t>
      </w:r>
      <w:r w:rsidR="005A3774" w:rsidRPr="00AF42E1">
        <w:rPr>
          <w:rFonts w:ascii="Times New Roman" w:hAnsi="Times New Roman" w:cs="Times New Roman"/>
        </w:rPr>
        <w:t xml:space="preserve">. Three levels for </w:t>
      </w:r>
      <w:r w:rsidR="00A558A2" w:rsidRPr="00AF42E1">
        <w:rPr>
          <w:rFonts w:ascii="Times New Roman" w:hAnsi="Times New Roman" w:cs="Times New Roman"/>
        </w:rPr>
        <w:t xml:space="preserve">response </w:t>
      </w:r>
      <w:r w:rsidR="005A3774" w:rsidRPr="00AF42E1">
        <w:rPr>
          <w:rFonts w:ascii="Times New Roman" w:hAnsi="Times New Roman" w:cs="Times New Roman"/>
        </w:rPr>
        <w:t xml:space="preserve">frequency and </w:t>
      </w:r>
      <w:r w:rsidR="00A558A2" w:rsidRPr="00AF42E1">
        <w:rPr>
          <w:rFonts w:ascii="Times New Roman" w:hAnsi="Times New Roman" w:cs="Times New Roman"/>
        </w:rPr>
        <w:t xml:space="preserve">response duration were determined, based on </w:t>
      </w:r>
      <w:r w:rsidR="00B14CAC" w:rsidRPr="00AF42E1">
        <w:rPr>
          <w:rFonts w:ascii="Times New Roman" w:hAnsi="Times New Roman" w:cs="Times New Roman"/>
        </w:rPr>
        <w:t xml:space="preserve">an arbitrarily level of </w:t>
      </w:r>
      <w:r w:rsidR="008B6C01" w:rsidRPr="00AF42E1">
        <w:rPr>
          <w:rFonts w:ascii="Times New Roman" w:hAnsi="Times New Roman" w:cs="Times New Roman"/>
        </w:rPr>
        <w:t>frequency</w:t>
      </w:r>
      <w:r w:rsidR="00B30E42" w:rsidRPr="00AF42E1">
        <w:rPr>
          <w:rFonts w:ascii="Times New Roman" w:hAnsi="Times New Roman" w:cs="Times New Roman"/>
        </w:rPr>
        <w:t>/duration</w:t>
      </w:r>
      <w:r w:rsidR="00B14CAC" w:rsidRPr="00AF42E1">
        <w:rPr>
          <w:rFonts w:ascii="Times New Roman" w:hAnsi="Times New Roman" w:cs="Times New Roman"/>
        </w:rPr>
        <w:t>: 3 s</w:t>
      </w:r>
      <w:r w:rsidR="00981308" w:rsidRPr="00AF42E1">
        <w:rPr>
          <w:rFonts w:ascii="Times New Roman" w:hAnsi="Times New Roman" w:cs="Times New Roman"/>
        </w:rPr>
        <w:t xml:space="preserve">, 30 s, and 300 s. </w:t>
      </w:r>
      <w:r w:rsidR="00E76A33" w:rsidRPr="00AF42E1">
        <w:rPr>
          <w:rFonts w:ascii="Times New Roman" w:hAnsi="Times New Roman" w:cs="Times New Roman"/>
        </w:rPr>
        <w:t xml:space="preserve">The interval lengths for both pinpoint and one-zero sampling were set at 5 s, 50 s, and 500 s, in order to compare the effect of interval length on test accuracy. </w:t>
      </w:r>
    </w:p>
    <w:p w14:paraId="3B2E45BD" w14:textId="4237C3CE" w:rsidR="00877581" w:rsidRPr="00AF42E1" w:rsidRDefault="00AF42E1" w:rsidP="00341FBB">
      <w:pPr>
        <w:spacing w:line="480" w:lineRule="auto"/>
        <w:rPr>
          <w:rFonts w:ascii="Times New Roman" w:hAnsi="Times New Roman" w:cs="Times New Roman"/>
          <w:b/>
          <w:bCs/>
          <w:i/>
          <w:iCs/>
        </w:rPr>
      </w:pPr>
      <w:r>
        <w:rPr>
          <w:rFonts w:ascii="Times New Roman" w:hAnsi="Times New Roman" w:cs="Times New Roman"/>
          <w:b/>
          <w:bCs/>
          <w:i/>
          <w:iCs/>
        </w:rPr>
        <w:t xml:space="preserve">2.1. </w:t>
      </w:r>
      <w:r w:rsidR="00877581" w:rsidRPr="00AF42E1">
        <w:rPr>
          <w:rFonts w:ascii="Times New Roman" w:hAnsi="Times New Roman" w:cs="Times New Roman"/>
          <w:b/>
          <w:bCs/>
          <w:i/>
          <w:iCs/>
        </w:rPr>
        <w:t>Simulations</w:t>
      </w:r>
    </w:p>
    <w:p w14:paraId="5E7C437C" w14:textId="6896F75C"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All of the simulations were done in the R computing language using the GUI RStudio</w:t>
      </w:r>
      <w:r w:rsidR="00661B83" w:rsidRPr="00AF42E1">
        <w:rPr>
          <w:rFonts w:ascii="Times New Roman" w:hAnsi="Times New Roman" w:cs="Times New Roman"/>
        </w:rPr>
        <w:t xml:space="preserve"> </w:t>
      </w:r>
      <w:r w:rsidR="00196F2C" w:rsidRPr="00AF42E1">
        <w:rPr>
          <w:rFonts w:ascii="Times New Roman" w:hAnsi="Times New Roman" w:cs="Times New Roman"/>
        </w:rPr>
        <w:t>(</w:t>
      </w:r>
      <w:r w:rsidR="00196F2C" w:rsidRPr="00AF42E1">
        <w:rPr>
          <w:rFonts w:ascii="Times New Roman" w:hAnsi="Times New Roman" w:cs="Times New Roman"/>
          <w:bCs/>
        </w:rPr>
        <w:t xml:space="preserve">code publicly available at </w:t>
      </w:r>
      <w:r w:rsidR="00196F2C" w:rsidRPr="00796DDD">
        <w:rPr>
          <w:rFonts w:ascii="Times New Roman" w:hAnsi="Times New Roman" w:cs="Times New Roman"/>
          <w:bCs/>
          <w:rPrChange w:id="34" w:author="Eddie F" w:date="2021-03-16T16:11:00Z">
            <w:rPr>
              <w:rFonts w:ascii="Calibri" w:hAnsi="Calibri" w:cs="Calibri"/>
              <w:bCs/>
            </w:rPr>
          </w:rPrChange>
        </w:rPr>
        <w:t>https://github.com/jonotuke/animal_simulation_2020</w:t>
      </w:r>
      <w:r w:rsidR="00661B83" w:rsidRPr="00796DDD">
        <w:rPr>
          <w:rFonts w:ascii="Times New Roman" w:hAnsi="Times New Roman" w:cs="Times New Roman"/>
          <w:bCs/>
          <w:rPrChange w:id="35" w:author="Eddie F" w:date="2021-03-16T16:11:00Z">
            <w:rPr>
              <w:rFonts w:ascii="Times New Roman" w:hAnsi="Times New Roman" w:cs="Times New Roman"/>
              <w:bCs/>
            </w:rPr>
          </w:rPrChange>
        </w:rPr>
        <w:t>)</w:t>
      </w:r>
      <w:r w:rsidRPr="00796DDD">
        <w:rPr>
          <w:rFonts w:ascii="Times New Roman" w:hAnsi="Times New Roman" w:cs="Times New Roman"/>
          <w:rPrChange w:id="36" w:author="Eddie F" w:date="2021-03-16T16:11:00Z">
            <w:rPr>
              <w:rFonts w:ascii="Times New Roman" w:hAnsi="Times New Roman" w:cs="Times New Roman"/>
            </w:rPr>
          </w:rPrChange>
        </w:rPr>
        <w:t xml:space="preserve">. </w:t>
      </w:r>
      <w:del w:id="37" w:author="Eddie F" w:date="2021-03-16T16:12:00Z">
        <w:r w:rsidRPr="00796DDD" w:rsidDel="00D1543B">
          <w:rPr>
            <w:rFonts w:ascii="Times New Roman" w:hAnsi="Times New Roman" w:cs="Times New Roman"/>
            <w:rPrChange w:id="38" w:author="Eddie F" w:date="2021-03-16T16:11:00Z">
              <w:rPr>
                <w:rFonts w:ascii="Times New Roman" w:hAnsi="Times New Roman" w:cs="Times New Roman"/>
              </w:rPr>
            </w:rPrChange>
          </w:rPr>
          <w:delText>For</w:delText>
        </w:r>
        <w:r w:rsidRPr="00AF42E1" w:rsidDel="00D1543B">
          <w:rPr>
            <w:rFonts w:ascii="Times New Roman" w:hAnsi="Times New Roman" w:cs="Times New Roman"/>
          </w:rPr>
          <w:delText xml:space="preserve"> </w:delText>
        </w:r>
      </w:del>
      <w:ins w:id="39" w:author="Eddie F" w:date="2021-03-16T16:15:00Z">
        <w:r w:rsidR="00981C9A">
          <w:rPr>
            <w:rFonts w:ascii="Times New Roman" w:hAnsi="Times New Roman" w:cs="Times New Roman"/>
          </w:rPr>
          <w:t>For</w:t>
        </w:r>
      </w:ins>
      <w:ins w:id="40" w:author="Eddie F" w:date="2021-03-16T16:12:00Z">
        <w:r w:rsidR="00D1543B" w:rsidRPr="00AF42E1">
          <w:rPr>
            <w:rFonts w:ascii="Times New Roman" w:hAnsi="Times New Roman" w:cs="Times New Roman"/>
          </w:rPr>
          <w:t xml:space="preserve"> </w:t>
        </w:r>
      </w:ins>
      <w:r w:rsidRPr="00AF42E1">
        <w:rPr>
          <w:rFonts w:ascii="Times New Roman" w:hAnsi="Times New Roman" w:cs="Times New Roman"/>
        </w:rPr>
        <w:t xml:space="preserve">the response frequency simulations, </w:t>
      </w:r>
      <w:del w:id="41" w:author="Eddie F" w:date="2021-03-16T16:16:00Z">
        <w:r w:rsidRPr="00AF42E1" w:rsidDel="006E7271">
          <w:rPr>
            <w:rFonts w:ascii="Times New Roman" w:hAnsi="Times New Roman" w:cs="Times New Roman"/>
          </w:rPr>
          <w:delText xml:space="preserve">for </w:delText>
        </w:r>
      </w:del>
      <w:ins w:id="42" w:author="Eddie F" w:date="2021-03-16T16:16:00Z">
        <w:r w:rsidR="006E7271">
          <w:rPr>
            <w:rFonts w:ascii="Times New Roman" w:hAnsi="Times New Roman" w:cs="Times New Roman"/>
          </w:rPr>
          <w:t>with</w:t>
        </w:r>
        <w:r w:rsidR="006E7271" w:rsidRPr="00AF42E1">
          <w:rPr>
            <w:rFonts w:ascii="Times New Roman" w:hAnsi="Times New Roman" w:cs="Times New Roman"/>
          </w:rPr>
          <w:t xml:space="preserve"> </w:t>
        </w:r>
      </w:ins>
      <w:r w:rsidRPr="00AF42E1">
        <w:rPr>
          <w:rFonts w:ascii="Times New Roman" w:hAnsi="Times New Roman" w:cs="Times New Roman"/>
        </w:rPr>
        <w:t xml:space="preserve">a frequency of every k seconds, we split the entire time period into b blocks of length k seconds. We then randomly selected one second within each block using a discrete </w:t>
      </w:r>
      <w:r w:rsidRPr="00AF42E1">
        <w:rPr>
          <w:rFonts w:ascii="Times New Roman" w:hAnsi="Times New Roman" w:cs="Times New Roman"/>
        </w:rPr>
        <w:lastRenderedPageBreak/>
        <w:t xml:space="preserve">uniform distribution and designated that as the time the event occurred. An example of a simulation with </w:t>
      </w:r>
      <w:r w:rsidR="00D414C8" w:rsidRPr="00AF42E1">
        <w:rPr>
          <w:rFonts w:ascii="Times New Roman" w:hAnsi="Times New Roman" w:cs="Times New Roman"/>
        </w:rPr>
        <w:t xml:space="preserve">all three frequencies </w:t>
      </w:r>
      <w:r w:rsidRPr="00AF42E1">
        <w:rPr>
          <w:rFonts w:ascii="Times New Roman" w:hAnsi="Times New Roman" w:cs="Times New Roman"/>
        </w:rPr>
        <w:t xml:space="preserve">is given in Figure </w:t>
      </w:r>
      <w:r w:rsidR="00C91F30" w:rsidRPr="00AF42E1">
        <w:rPr>
          <w:rFonts w:ascii="Times New Roman" w:hAnsi="Times New Roman" w:cs="Times New Roman"/>
        </w:rPr>
        <w:t>1</w:t>
      </w:r>
      <w:r w:rsidRPr="00AF42E1">
        <w:rPr>
          <w:rFonts w:ascii="Times New Roman" w:hAnsi="Times New Roman" w:cs="Times New Roman"/>
        </w:rPr>
        <w:t xml:space="preserve">. </w:t>
      </w:r>
    </w:p>
    <w:p w14:paraId="6AE5FAE6" w14:textId="5AD1AFF5" w:rsidR="00341FBB" w:rsidRPr="00AF42E1" w:rsidRDefault="00341FBB" w:rsidP="008F52D9">
      <w:pPr>
        <w:spacing w:line="480" w:lineRule="auto"/>
        <w:rPr>
          <w:rFonts w:ascii="Times New Roman" w:hAnsi="Times New Roman" w:cs="Times New Roman"/>
          <w:i/>
          <w:iCs/>
          <w:highlight w:val="yellow"/>
        </w:rPr>
      </w:pPr>
      <w:r w:rsidRPr="00AF42E1">
        <w:rPr>
          <w:noProof/>
        </w:rPr>
        <w:drawing>
          <wp:inline distT="0" distB="0" distL="0" distR="0" wp14:anchorId="613FA584" wp14:editId="61BD909E">
            <wp:extent cx="5731510" cy="3439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sidRPr="00AF42E1">
        <w:rPr>
          <w:rFonts w:ascii="Times New Roman" w:hAnsi="Times New Roman" w:cs="Times New Roman"/>
        </w:rPr>
        <w:t xml:space="preserve"> </w:t>
      </w:r>
      <w:r w:rsidRPr="00AF42E1">
        <w:rPr>
          <w:rFonts w:ascii="Times New Roman" w:hAnsi="Times New Roman" w:cs="Times New Roman"/>
          <w:b/>
          <w:bCs/>
          <w:i/>
          <w:iCs/>
        </w:rPr>
        <w:t xml:space="preserve">Figure 1. </w:t>
      </w:r>
      <w:r w:rsidR="009F199D" w:rsidRPr="00AF42E1">
        <w:rPr>
          <w:rFonts w:ascii="Times New Roman" w:hAnsi="Times New Roman" w:cs="Times New Roman"/>
          <w:i/>
          <w:iCs/>
        </w:rPr>
        <w:t xml:space="preserve">Example of simulated data for response frequency for </w:t>
      </w:r>
      <w:r w:rsidR="004624E5" w:rsidRPr="00AF42E1">
        <w:rPr>
          <w:rFonts w:ascii="Times New Roman" w:hAnsi="Times New Roman" w:cs="Times New Roman"/>
          <w:i/>
          <w:iCs/>
        </w:rPr>
        <w:t>high</w:t>
      </w:r>
      <w:r w:rsidR="009F199D" w:rsidRPr="00AF42E1">
        <w:rPr>
          <w:rFonts w:ascii="Times New Roman" w:hAnsi="Times New Roman" w:cs="Times New Roman"/>
          <w:i/>
          <w:iCs/>
        </w:rPr>
        <w:t xml:space="preserve"> (3 s), medium (30 s), and </w:t>
      </w:r>
      <w:r w:rsidR="004624E5" w:rsidRPr="00AF42E1">
        <w:rPr>
          <w:rFonts w:ascii="Times New Roman" w:hAnsi="Times New Roman" w:cs="Times New Roman"/>
          <w:i/>
          <w:iCs/>
        </w:rPr>
        <w:t xml:space="preserve">low </w:t>
      </w:r>
      <w:r w:rsidR="009F199D" w:rsidRPr="00AF42E1">
        <w:rPr>
          <w:rFonts w:ascii="Times New Roman" w:hAnsi="Times New Roman" w:cs="Times New Roman"/>
          <w:i/>
          <w:iCs/>
        </w:rPr>
        <w:t xml:space="preserve">(300 s) </w:t>
      </w:r>
      <w:r w:rsidR="004624E5" w:rsidRPr="00AF42E1">
        <w:rPr>
          <w:rFonts w:ascii="Times New Roman" w:hAnsi="Times New Roman" w:cs="Times New Roman"/>
          <w:i/>
          <w:iCs/>
        </w:rPr>
        <w:t xml:space="preserve">frequency </w:t>
      </w:r>
      <w:r w:rsidR="009F199D" w:rsidRPr="00AF42E1">
        <w:rPr>
          <w:rFonts w:ascii="Times New Roman" w:hAnsi="Times New Roman" w:cs="Times New Roman"/>
          <w:i/>
          <w:iCs/>
        </w:rPr>
        <w:t xml:space="preserve">behaviours. </w:t>
      </w:r>
      <w:r w:rsidR="00A50B7B" w:rsidRPr="00AF42E1">
        <w:rPr>
          <w:rFonts w:ascii="Times New Roman" w:hAnsi="Times New Roman" w:cs="Times New Roman"/>
          <w:i/>
          <w:iCs/>
        </w:rPr>
        <w:t xml:space="preserve">This results in the </w:t>
      </w:r>
      <w:r w:rsidR="00104FB8" w:rsidRPr="00AF42E1">
        <w:rPr>
          <w:rFonts w:ascii="Times New Roman" w:hAnsi="Times New Roman" w:cs="Times New Roman"/>
          <w:i/>
          <w:iCs/>
        </w:rPr>
        <w:t xml:space="preserve">frequency (event) </w:t>
      </w:r>
      <w:r w:rsidR="00A50B7B" w:rsidRPr="00AF42E1">
        <w:rPr>
          <w:rFonts w:ascii="Times New Roman" w:hAnsi="Times New Roman" w:cs="Times New Roman"/>
          <w:i/>
          <w:iCs/>
        </w:rPr>
        <w:t>occurring for exactly 33, 3.3</w:t>
      </w:r>
      <w:r w:rsidR="00594D8A" w:rsidRPr="00AF42E1">
        <w:rPr>
          <w:rFonts w:ascii="Times New Roman" w:hAnsi="Times New Roman" w:cs="Times New Roman"/>
          <w:i/>
          <w:iCs/>
        </w:rPr>
        <w:t xml:space="preserve">, </w:t>
      </w:r>
      <w:r w:rsidR="00A50B7B" w:rsidRPr="00AF42E1">
        <w:rPr>
          <w:rFonts w:ascii="Times New Roman" w:hAnsi="Times New Roman" w:cs="Times New Roman"/>
          <w:i/>
          <w:iCs/>
        </w:rPr>
        <w:t xml:space="preserve">and </w:t>
      </w:r>
      <w:r w:rsidR="004B44D5" w:rsidRPr="00AF42E1">
        <w:rPr>
          <w:rFonts w:ascii="Times New Roman" w:hAnsi="Times New Roman" w:cs="Times New Roman"/>
          <w:i/>
          <w:iCs/>
        </w:rPr>
        <w:t>0.3</w:t>
      </w:r>
      <w:r w:rsidR="00A50B7B" w:rsidRPr="00AF42E1">
        <w:rPr>
          <w:rFonts w:ascii="Times New Roman" w:hAnsi="Times New Roman" w:cs="Times New Roman"/>
          <w:i/>
          <w:iCs/>
        </w:rPr>
        <w:t>% of the one-hour simulation, respectively.</w:t>
      </w:r>
    </w:p>
    <w:p w14:paraId="6035E3A1" w14:textId="4679DAEB"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For the response duration simulations, </w:t>
      </w:r>
      <w:ins w:id="43" w:author="Eddie F" w:date="2021-03-16T16:16:00Z">
        <w:r w:rsidR="00D45C0F">
          <w:rPr>
            <w:rFonts w:ascii="Times New Roman" w:hAnsi="Times New Roman" w:cs="Times New Roman"/>
          </w:rPr>
          <w:t>with a</w:t>
        </w:r>
      </w:ins>
      <w:del w:id="44" w:author="Eddie F" w:date="2021-03-16T16:16:00Z">
        <w:r w:rsidRPr="00AF42E1" w:rsidDel="00D45C0F">
          <w:rPr>
            <w:rFonts w:ascii="Times New Roman" w:hAnsi="Times New Roman" w:cs="Times New Roman"/>
          </w:rPr>
          <w:delText>of</w:delText>
        </w:r>
      </w:del>
      <w:r w:rsidRPr="00AF42E1">
        <w:rPr>
          <w:rFonts w:ascii="Times New Roman" w:hAnsi="Times New Roman" w:cs="Times New Roman"/>
        </w:rPr>
        <w:t xml:space="preserve"> duration d</w:t>
      </w:r>
      <w:ins w:id="45" w:author="Eddie F" w:date="2021-03-16T16:16:00Z">
        <w:r w:rsidR="00D45C0F">
          <w:rPr>
            <w:rFonts w:ascii="Times New Roman" w:hAnsi="Times New Roman" w:cs="Times New Roman"/>
          </w:rPr>
          <w:t xml:space="preserve"> seconds</w:t>
        </w:r>
      </w:ins>
      <w:r w:rsidRPr="00AF42E1">
        <w:rPr>
          <w:rFonts w:ascii="Times New Roman" w:hAnsi="Times New Roman" w:cs="Times New Roman"/>
        </w:rPr>
        <w:t xml:space="preserve">, we split the entire time period into 6 blocks, each of length 600 seconds. For each block, we then chose </w:t>
      </w:r>
      <w:r w:rsidR="001A6741" w:rsidRPr="00AF42E1">
        <w:rPr>
          <w:rFonts w:ascii="Times New Roman" w:hAnsi="Times New Roman" w:cs="Times New Roman"/>
        </w:rPr>
        <w:t xml:space="preserve">a </w:t>
      </w:r>
      <w:r w:rsidRPr="00AF42E1">
        <w:rPr>
          <w:rFonts w:ascii="Times New Roman" w:hAnsi="Times New Roman" w:cs="Times New Roman"/>
        </w:rPr>
        <w:t xml:space="preserve">random number using a discrete uniform on the numbers from 1 to (600 – d), this was then designated as the start time of the event in the block, and the end time of the event was this time plus d. Each block had its own random starting time. An example of a simulation with </w:t>
      </w:r>
      <w:r w:rsidR="00D414C8" w:rsidRPr="00AF42E1">
        <w:rPr>
          <w:rFonts w:ascii="Times New Roman" w:hAnsi="Times New Roman" w:cs="Times New Roman"/>
        </w:rPr>
        <w:t xml:space="preserve">all three durations </w:t>
      </w:r>
      <w:r w:rsidRPr="00AF42E1">
        <w:rPr>
          <w:rFonts w:ascii="Times New Roman" w:hAnsi="Times New Roman" w:cs="Times New Roman"/>
        </w:rPr>
        <w:t xml:space="preserve">is given in Figure </w:t>
      </w:r>
      <w:r w:rsidR="00C91F30" w:rsidRPr="00AF42E1">
        <w:rPr>
          <w:rFonts w:ascii="Times New Roman" w:hAnsi="Times New Roman" w:cs="Times New Roman"/>
        </w:rPr>
        <w:t>2</w:t>
      </w:r>
      <w:r w:rsidRPr="00AF42E1">
        <w:rPr>
          <w:rFonts w:ascii="Times New Roman" w:hAnsi="Times New Roman" w:cs="Times New Roman"/>
        </w:rPr>
        <w:t>.</w:t>
      </w:r>
    </w:p>
    <w:p w14:paraId="6E1167C3" w14:textId="551D2828" w:rsidR="00341FBB" w:rsidRPr="00AF42E1" w:rsidRDefault="00341FBB" w:rsidP="00341FBB">
      <w:pPr>
        <w:spacing w:line="480" w:lineRule="auto"/>
        <w:rPr>
          <w:rFonts w:ascii="Times New Roman" w:hAnsi="Times New Roman" w:cs="Times New Roman"/>
          <w:highlight w:val="yellow"/>
        </w:rPr>
      </w:pPr>
      <w:r w:rsidRPr="00AF42E1">
        <w:rPr>
          <w:noProof/>
        </w:rPr>
        <w:lastRenderedPageBreak/>
        <w:drawing>
          <wp:inline distT="0" distB="0" distL="0" distR="0" wp14:anchorId="4A9AB58E" wp14:editId="2C33ECC4">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10FC1EE" w14:textId="09AF9B6C" w:rsidR="00341FBB" w:rsidRPr="00AF42E1" w:rsidRDefault="00341FBB" w:rsidP="00341FBB">
      <w:pPr>
        <w:spacing w:line="480" w:lineRule="auto"/>
        <w:rPr>
          <w:rFonts w:ascii="Times New Roman" w:hAnsi="Times New Roman" w:cs="Times New Roman"/>
          <w:b/>
          <w:bCs/>
          <w:i/>
          <w:iCs/>
          <w:highlight w:val="yellow"/>
        </w:rPr>
      </w:pPr>
      <w:r w:rsidRPr="00AF42E1">
        <w:rPr>
          <w:rFonts w:ascii="Times New Roman" w:hAnsi="Times New Roman" w:cs="Times New Roman"/>
          <w:b/>
          <w:bCs/>
          <w:i/>
          <w:iCs/>
        </w:rPr>
        <w:t xml:space="preserve">Figure 2. </w:t>
      </w:r>
      <w:r w:rsidRPr="00AF42E1">
        <w:rPr>
          <w:rFonts w:ascii="Times New Roman" w:hAnsi="Times New Roman" w:cs="Times New Roman"/>
          <w:i/>
          <w:iCs/>
        </w:rPr>
        <w:t>Example of simulated data for response duration for short (3 s), medium (30 s), and long (300 s)</w:t>
      </w:r>
      <w:r w:rsidR="00DF4EC1" w:rsidRPr="00AF42E1">
        <w:rPr>
          <w:rFonts w:ascii="Times New Roman" w:hAnsi="Times New Roman" w:cs="Times New Roman"/>
          <w:i/>
          <w:iCs/>
        </w:rPr>
        <w:t xml:space="preserve"> duration</w:t>
      </w:r>
      <w:r w:rsidRPr="00AF42E1">
        <w:rPr>
          <w:rFonts w:ascii="Times New Roman" w:hAnsi="Times New Roman" w:cs="Times New Roman"/>
          <w:i/>
          <w:iCs/>
        </w:rPr>
        <w:t xml:space="preserve"> behaviours. The location of each state was selected at random within its 600 s period. This results in the</w:t>
      </w:r>
      <w:r w:rsidR="004040DA" w:rsidRPr="00AF42E1">
        <w:rPr>
          <w:rFonts w:ascii="Times New Roman" w:hAnsi="Times New Roman" w:cs="Times New Roman"/>
          <w:i/>
          <w:iCs/>
        </w:rPr>
        <w:t xml:space="preserve"> duration</w:t>
      </w:r>
      <w:r w:rsidRPr="00AF42E1">
        <w:rPr>
          <w:rFonts w:ascii="Times New Roman" w:hAnsi="Times New Roman" w:cs="Times New Roman"/>
          <w:i/>
          <w:iCs/>
        </w:rPr>
        <w:t xml:space="preserve"> </w:t>
      </w:r>
      <w:r w:rsidR="004040DA" w:rsidRPr="00AF42E1">
        <w:rPr>
          <w:rFonts w:ascii="Times New Roman" w:hAnsi="Times New Roman" w:cs="Times New Roman"/>
          <w:i/>
          <w:iCs/>
        </w:rPr>
        <w:t>(</w:t>
      </w:r>
      <w:r w:rsidRPr="00AF42E1">
        <w:rPr>
          <w:rFonts w:ascii="Times New Roman" w:hAnsi="Times New Roman" w:cs="Times New Roman"/>
          <w:i/>
          <w:iCs/>
        </w:rPr>
        <w:t>state</w:t>
      </w:r>
      <w:r w:rsidR="004040DA" w:rsidRPr="00AF42E1">
        <w:rPr>
          <w:rFonts w:ascii="Times New Roman" w:hAnsi="Times New Roman" w:cs="Times New Roman"/>
          <w:i/>
          <w:iCs/>
        </w:rPr>
        <w:t>)</w:t>
      </w:r>
      <w:r w:rsidRPr="00AF42E1">
        <w:rPr>
          <w:rFonts w:ascii="Times New Roman" w:hAnsi="Times New Roman" w:cs="Times New Roman"/>
          <w:i/>
          <w:iCs/>
        </w:rPr>
        <w:t xml:space="preserve"> occurring for exactly 0.5, 5</w:t>
      </w:r>
      <w:r w:rsidR="00594D8A" w:rsidRPr="00AF42E1">
        <w:rPr>
          <w:rFonts w:ascii="Times New Roman" w:hAnsi="Times New Roman" w:cs="Times New Roman"/>
          <w:i/>
          <w:iCs/>
        </w:rPr>
        <w:t>,</w:t>
      </w:r>
      <w:r w:rsidRPr="00AF42E1">
        <w:rPr>
          <w:rFonts w:ascii="Times New Roman" w:hAnsi="Times New Roman" w:cs="Times New Roman"/>
          <w:i/>
          <w:iCs/>
        </w:rPr>
        <w:t xml:space="preserve"> and 50% of the </w:t>
      </w:r>
      <w:r w:rsidR="00AE1775" w:rsidRPr="00AF42E1">
        <w:rPr>
          <w:rFonts w:ascii="Times New Roman" w:hAnsi="Times New Roman" w:cs="Times New Roman"/>
          <w:i/>
          <w:iCs/>
        </w:rPr>
        <w:t>one-</w:t>
      </w:r>
      <w:r w:rsidRPr="00AF42E1">
        <w:rPr>
          <w:rFonts w:ascii="Times New Roman" w:hAnsi="Times New Roman" w:cs="Times New Roman"/>
          <w:i/>
          <w:iCs/>
        </w:rPr>
        <w:t>hour simulation</w:t>
      </w:r>
      <w:r w:rsidR="00AE1775" w:rsidRPr="00AF42E1">
        <w:rPr>
          <w:rFonts w:ascii="Times New Roman" w:hAnsi="Times New Roman" w:cs="Times New Roman"/>
          <w:i/>
          <w:iCs/>
        </w:rPr>
        <w:t>,</w:t>
      </w:r>
      <w:r w:rsidRPr="00AF42E1">
        <w:rPr>
          <w:rFonts w:ascii="Times New Roman" w:hAnsi="Times New Roman" w:cs="Times New Roman"/>
          <w:i/>
          <w:iCs/>
        </w:rPr>
        <w:t xml:space="preserve"> respectively.</w:t>
      </w:r>
    </w:p>
    <w:p w14:paraId="7B113759" w14:textId="6D446978" w:rsidR="00766FBA" w:rsidRPr="00AF42E1" w:rsidRDefault="0070730B" w:rsidP="00AF42E1">
      <w:pPr>
        <w:pStyle w:val="ListParagraph"/>
        <w:numPr>
          <w:ilvl w:val="1"/>
          <w:numId w:val="11"/>
        </w:numPr>
        <w:spacing w:line="480" w:lineRule="auto"/>
        <w:rPr>
          <w:rFonts w:ascii="Times New Roman" w:hAnsi="Times New Roman" w:cs="Times New Roman"/>
          <w:b/>
          <w:i/>
        </w:rPr>
      </w:pPr>
      <w:r w:rsidRPr="00AF42E1">
        <w:rPr>
          <w:rFonts w:ascii="Times New Roman" w:hAnsi="Times New Roman" w:cs="Times New Roman"/>
          <w:b/>
          <w:i/>
        </w:rPr>
        <w:t xml:space="preserve">Response </w:t>
      </w:r>
      <w:r w:rsidR="00721284" w:rsidRPr="00AF42E1">
        <w:rPr>
          <w:rFonts w:ascii="Times New Roman" w:hAnsi="Times New Roman" w:cs="Times New Roman"/>
          <w:b/>
          <w:i/>
        </w:rPr>
        <w:t>frequency</w:t>
      </w:r>
    </w:p>
    <w:p w14:paraId="1F952E67" w14:textId="32E8AD1D" w:rsidR="00877581" w:rsidRPr="00AF42E1" w:rsidRDefault="00ED133D" w:rsidP="00341FBB">
      <w:pPr>
        <w:spacing w:line="480" w:lineRule="auto"/>
        <w:ind w:firstLine="720"/>
        <w:rPr>
          <w:rFonts w:ascii="Times New Roman" w:hAnsi="Times New Roman" w:cs="Times New Roman"/>
        </w:rPr>
      </w:pPr>
      <w:r w:rsidRPr="00AF42E1">
        <w:rPr>
          <w:rFonts w:ascii="Times New Roman" w:hAnsi="Times New Roman" w:cs="Times New Roman"/>
        </w:rPr>
        <w:t xml:space="preserve">This </w:t>
      </w:r>
      <w:r w:rsidR="003D325F" w:rsidRPr="00AF42E1">
        <w:rPr>
          <w:rFonts w:ascii="Times New Roman" w:hAnsi="Times New Roman" w:cs="Times New Roman"/>
        </w:rPr>
        <w:t xml:space="preserve">simulation </w:t>
      </w:r>
      <w:r w:rsidRPr="00AF42E1">
        <w:rPr>
          <w:rFonts w:ascii="Times New Roman" w:hAnsi="Times New Roman" w:cs="Times New Roman"/>
        </w:rPr>
        <w:t>focused on the recording of event behaviours: behaviours of short dur</w:t>
      </w:r>
      <w:r w:rsidR="00A10DD9" w:rsidRPr="00AF42E1">
        <w:rPr>
          <w:rFonts w:ascii="Times New Roman" w:hAnsi="Times New Roman" w:cs="Times New Roman"/>
        </w:rPr>
        <w:t>ation (Martin</w:t>
      </w:r>
      <w:r w:rsidR="00FB2C5A">
        <w:rPr>
          <w:rFonts w:ascii="Times New Roman" w:hAnsi="Times New Roman" w:cs="Times New Roman"/>
        </w:rPr>
        <w:t xml:space="preserve"> and </w:t>
      </w:r>
      <w:r w:rsidR="00A10DD9" w:rsidRPr="00AF42E1">
        <w:rPr>
          <w:rFonts w:ascii="Times New Roman" w:hAnsi="Times New Roman" w:cs="Times New Roman"/>
        </w:rPr>
        <w:t xml:space="preserve">Bateson, 2007). For the purpose of the simulation, the duration of all event behaviours was set to exactly one second. Next, three different frequencies of event behaviour were selected: </w:t>
      </w:r>
      <w:r w:rsidR="00245162" w:rsidRPr="00AF42E1">
        <w:rPr>
          <w:rFonts w:ascii="Times New Roman" w:hAnsi="Times New Roman" w:cs="Times New Roman"/>
        </w:rPr>
        <w:t xml:space="preserve">high </w:t>
      </w:r>
      <w:r w:rsidR="00A10DD9" w:rsidRPr="00AF42E1">
        <w:rPr>
          <w:rFonts w:ascii="Times New Roman" w:hAnsi="Times New Roman" w:cs="Times New Roman"/>
        </w:rPr>
        <w:t>(</w:t>
      </w:r>
      <w:r w:rsidR="00245162" w:rsidRPr="00AF42E1">
        <w:rPr>
          <w:rFonts w:ascii="Times New Roman" w:hAnsi="Times New Roman" w:cs="Times New Roman"/>
        </w:rPr>
        <w:t>3 s</w:t>
      </w:r>
      <w:r w:rsidR="00A10DD9" w:rsidRPr="00AF42E1">
        <w:rPr>
          <w:rFonts w:ascii="Times New Roman" w:hAnsi="Times New Roman" w:cs="Times New Roman"/>
        </w:rPr>
        <w:t xml:space="preserve">), </w:t>
      </w:r>
      <w:r w:rsidR="00245162" w:rsidRPr="00AF42E1">
        <w:rPr>
          <w:rFonts w:ascii="Times New Roman" w:hAnsi="Times New Roman" w:cs="Times New Roman"/>
        </w:rPr>
        <w:t xml:space="preserve">medium </w:t>
      </w:r>
      <w:r w:rsidR="00A10DD9" w:rsidRPr="00AF42E1">
        <w:rPr>
          <w:rFonts w:ascii="Times New Roman" w:hAnsi="Times New Roman" w:cs="Times New Roman"/>
        </w:rPr>
        <w:t>(</w:t>
      </w:r>
      <w:r w:rsidR="00F22332" w:rsidRPr="00AF42E1">
        <w:rPr>
          <w:rFonts w:ascii="Times New Roman" w:hAnsi="Times New Roman" w:cs="Times New Roman"/>
        </w:rPr>
        <w:t>30</w:t>
      </w:r>
      <w:r w:rsidR="00A10DD9" w:rsidRPr="00AF42E1">
        <w:rPr>
          <w:rFonts w:ascii="Times New Roman" w:hAnsi="Times New Roman" w:cs="Times New Roman"/>
        </w:rPr>
        <w:t xml:space="preserve"> s) and </w:t>
      </w:r>
      <w:r w:rsidR="00245162" w:rsidRPr="00AF42E1">
        <w:rPr>
          <w:rFonts w:ascii="Times New Roman" w:hAnsi="Times New Roman" w:cs="Times New Roman"/>
        </w:rPr>
        <w:t xml:space="preserve">low </w:t>
      </w:r>
      <w:r w:rsidR="00A10DD9" w:rsidRPr="00AF42E1">
        <w:rPr>
          <w:rFonts w:ascii="Times New Roman" w:hAnsi="Times New Roman" w:cs="Times New Roman"/>
        </w:rPr>
        <w:t>(30</w:t>
      </w:r>
      <w:r w:rsidR="00F22332" w:rsidRPr="00AF42E1">
        <w:rPr>
          <w:rFonts w:ascii="Times New Roman" w:hAnsi="Times New Roman" w:cs="Times New Roman"/>
        </w:rPr>
        <w:t>0</w:t>
      </w:r>
      <w:r w:rsidR="00A10DD9" w:rsidRPr="00AF42E1">
        <w:rPr>
          <w:rFonts w:ascii="Times New Roman" w:hAnsi="Times New Roman" w:cs="Times New Roman"/>
        </w:rPr>
        <w:t xml:space="preserve"> </w:t>
      </w:r>
      <w:r w:rsidR="00245162" w:rsidRPr="00AF42E1">
        <w:rPr>
          <w:rFonts w:ascii="Times New Roman" w:hAnsi="Times New Roman" w:cs="Times New Roman"/>
        </w:rPr>
        <w:t>s</w:t>
      </w:r>
      <w:r w:rsidR="00A10DD9" w:rsidRPr="00AF42E1">
        <w:rPr>
          <w:rFonts w:ascii="Times New Roman" w:hAnsi="Times New Roman" w:cs="Times New Roman"/>
        </w:rPr>
        <w:t>)</w:t>
      </w:r>
      <w:r w:rsidR="00245162" w:rsidRPr="00AF42E1">
        <w:rPr>
          <w:rFonts w:ascii="Times New Roman" w:hAnsi="Times New Roman" w:cs="Times New Roman"/>
        </w:rPr>
        <w:t xml:space="preserve"> frequency of occurrence</w:t>
      </w:r>
      <w:r w:rsidR="00A10DD9" w:rsidRPr="00AF42E1">
        <w:rPr>
          <w:rFonts w:ascii="Times New Roman" w:hAnsi="Times New Roman" w:cs="Times New Roman"/>
        </w:rPr>
        <w:t>. The</w:t>
      </w:r>
      <w:r w:rsidR="00AE72F5" w:rsidRPr="00AF42E1">
        <w:rPr>
          <w:rFonts w:ascii="Times New Roman" w:hAnsi="Times New Roman" w:cs="Times New Roman"/>
        </w:rPr>
        <w:t xml:space="preserve"> observation period was </w:t>
      </w:r>
      <w:r w:rsidR="000C1F9D" w:rsidRPr="00AF42E1">
        <w:rPr>
          <w:rFonts w:ascii="Times New Roman" w:hAnsi="Times New Roman" w:cs="Times New Roman"/>
        </w:rPr>
        <w:t>one-</w:t>
      </w:r>
      <w:r w:rsidR="00A10DD9" w:rsidRPr="00AF42E1">
        <w:rPr>
          <w:rFonts w:ascii="Times New Roman" w:hAnsi="Times New Roman" w:cs="Times New Roman"/>
        </w:rPr>
        <w:t>hour in length (360</w:t>
      </w:r>
      <w:r w:rsidR="00D93F57" w:rsidRPr="00AF42E1">
        <w:rPr>
          <w:rFonts w:ascii="Times New Roman" w:hAnsi="Times New Roman" w:cs="Times New Roman"/>
        </w:rPr>
        <w:t>0</w:t>
      </w:r>
      <w:r w:rsidR="00A10DD9" w:rsidRPr="00AF42E1">
        <w:rPr>
          <w:rFonts w:ascii="Times New Roman" w:hAnsi="Times New Roman" w:cs="Times New Roman"/>
        </w:rPr>
        <w:t xml:space="preserve"> seconds).</w:t>
      </w:r>
      <w:r w:rsidR="00D03F49" w:rsidRPr="00AF42E1">
        <w:rPr>
          <w:rFonts w:ascii="Times New Roman" w:hAnsi="Times New Roman" w:cs="Times New Roman"/>
        </w:rPr>
        <w:t xml:space="preserve"> A total of 100 simulated data sets were generated for each of the three response frequencies.</w:t>
      </w:r>
      <w:r w:rsidR="00A10DD9" w:rsidRPr="00AF42E1">
        <w:rPr>
          <w:rFonts w:ascii="Times New Roman" w:hAnsi="Times New Roman" w:cs="Times New Roman"/>
        </w:rPr>
        <w:t xml:space="preserve"> </w:t>
      </w:r>
      <w:r w:rsidR="00E76A33" w:rsidRPr="00AF42E1">
        <w:rPr>
          <w:rFonts w:ascii="Times New Roman" w:hAnsi="Times New Roman" w:cs="Times New Roman"/>
        </w:rPr>
        <w:t xml:space="preserve">The exact time that each event </w:t>
      </w:r>
      <w:r w:rsidR="00504E9F" w:rsidRPr="00AF42E1">
        <w:rPr>
          <w:rFonts w:ascii="Times New Roman" w:hAnsi="Times New Roman" w:cs="Times New Roman"/>
        </w:rPr>
        <w:t>occurred</w:t>
      </w:r>
      <w:r w:rsidR="00E76A33" w:rsidRPr="00AF42E1">
        <w:rPr>
          <w:rFonts w:ascii="Times New Roman" w:hAnsi="Times New Roman" w:cs="Times New Roman"/>
        </w:rPr>
        <w:t xml:space="preserve"> within the 3, 30 or 300 second period was randomised</w:t>
      </w:r>
      <w:r w:rsidR="004E386F" w:rsidRPr="00AF42E1">
        <w:rPr>
          <w:rFonts w:ascii="Times New Roman" w:hAnsi="Times New Roman" w:cs="Times New Roman"/>
        </w:rPr>
        <w:t xml:space="preserve"> using a block structure.</w:t>
      </w:r>
    </w:p>
    <w:p w14:paraId="3921DCF1" w14:textId="767815CC"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The real (continuous) occurrence of each simulated response frequency was determined by calculating the number of seconds of each event that were possible in a simulated hour of data (observation period divided by frequency of occurrence; high frequency = 1200 s; medium frequency </w:t>
      </w:r>
      <w:r w:rsidRPr="00AF42E1">
        <w:rPr>
          <w:rFonts w:ascii="Times New Roman" w:hAnsi="Times New Roman" w:cs="Times New Roman"/>
        </w:rPr>
        <w:lastRenderedPageBreak/>
        <w:t>= 120 s; and low frequency = 12 s). The event behaviour seconds were then transformed into a percentage of total time (as is often shown in behaviour studies in the form of an activity budget), as well as frequency of occurrence.</w:t>
      </w:r>
      <w:r w:rsidR="00AC10EA" w:rsidRPr="00AF42E1">
        <w:rPr>
          <w:rFonts w:ascii="Times New Roman" w:hAnsi="Times New Roman" w:cs="Times New Roman"/>
        </w:rPr>
        <w:t xml:space="preserve"> </w:t>
      </w:r>
      <w:r w:rsidR="004E5A8F" w:rsidRPr="00AF42E1">
        <w:rPr>
          <w:rFonts w:ascii="Times New Roman" w:hAnsi="Times New Roman" w:cs="Times New Roman"/>
        </w:rPr>
        <w:t>Thus</w:t>
      </w:r>
      <w:r w:rsidR="00E96235" w:rsidRPr="00AF42E1">
        <w:rPr>
          <w:rFonts w:ascii="Times New Roman" w:hAnsi="Times New Roman" w:cs="Times New Roman"/>
        </w:rPr>
        <w:t xml:space="preserve">, high frequency </w:t>
      </w:r>
      <w:r w:rsidR="008C2909" w:rsidRPr="00AF42E1">
        <w:rPr>
          <w:rFonts w:ascii="Times New Roman" w:hAnsi="Times New Roman" w:cs="Times New Roman"/>
        </w:rPr>
        <w:t xml:space="preserve">(3 s) </w:t>
      </w:r>
      <w:r w:rsidR="00E96235" w:rsidRPr="00AF42E1">
        <w:rPr>
          <w:rFonts w:ascii="Times New Roman" w:hAnsi="Times New Roman" w:cs="Times New Roman"/>
        </w:rPr>
        <w:t xml:space="preserve">responses occurred 33% of the hour, medium frequency </w:t>
      </w:r>
      <w:r w:rsidR="008C2909" w:rsidRPr="00AF42E1">
        <w:rPr>
          <w:rFonts w:ascii="Times New Roman" w:hAnsi="Times New Roman" w:cs="Times New Roman"/>
        </w:rPr>
        <w:t xml:space="preserve">(30 s) responses </w:t>
      </w:r>
      <w:r w:rsidR="00E96235" w:rsidRPr="00AF42E1">
        <w:rPr>
          <w:rFonts w:ascii="Times New Roman" w:hAnsi="Times New Roman" w:cs="Times New Roman"/>
        </w:rPr>
        <w:t xml:space="preserve">occurred 3.3%, and the short frequency </w:t>
      </w:r>
      <w:r w:rsidR="008C2909" w:rsidRPr="00AF42E1">
        <w:rPr>
          <w:rFonts w:ascii="Times New Roman" w:hAnsi="Times New Roman" w:cs="Times New Roman"/>
        </w:rPr>
        <w:t xml:space="preserve">(300 s) responses </w:t>
      </w:r>
      <w:r w:rsidR="00E96235" w:rsidRPr="00AF42E1">
        <w:rPr>
          <w:rFonts w:ascii="Times New Roman" w:hAnsi="Times New Roman" w:cs="Times New Roman"/>
        </w:rPr>
        <w:t>occurred 0.3% of the time.</w:t>
      </w:r>
    </w:p>
    <w:p w14:paraId="6325D3E1" w14:textId="62CCA8B3" w:rsidR="00877581" w:rsidRPr="00AF42E1" w:rsidRDefault="00877581" w:rsidP="00341FBB">
      <w:pPr>
        <w:spacing w:line="480" w:lineRule="auto"/>
        <w:ind w:firstLine="720"/>
        <w:rPr>
          <w:rFonts w:ascii="Times New Roman" w:hAnsi="Times New Roman" w:cs="Times New Roman"/>
        </w:rPr>
      </w:pPr>
      <w:r w:rsidRPr="00AF42E1">
        <w:rPr>
          <w:rFonts w:ascii="Times New Roman" w:hAnsi="Times New Roman" w:cs="Times New Roman"/>
        </w:rPr>
        <w:t xml:space="preserve">To compare against this real (continuous) measurement, </w:t>
      </w:r>
      <w:r w:rsidR="00221D3E" w:rsidRPr="00AF42E1">
        <w:rPr>
          <w:rFonts w:ascii="Times New Roman" w:hAnsi="Times New Roman" w:cs="Times New Roman"/>
        </w:rPr>
        <w:t xml:space="preserve">pinpoint and one-zero </w:t>
      </w:r>
      <w:r w:rsidRPr="00AF42E1">
        <w:rPr>
          <w:rFonts w:ascii="Times New Roman" w:hAnsi="Times New Roman" w:cs="Times New Roman"/>
        </w:rPr>
        <w:t xml:space="preserve">sampling were used on the simulated data sets. </w:t>
      </w:r>
      <w:r w:rsidR="00AE418C" w:rsidRPr="00AF42E1">
        <w:rPr>
          <w:rFonts w:ascii="Times New Roman" w:hAnsi="Times New Roman" w:cs="Times New Roman"/>
        </w:rPr>
        <w:t xml:space="preserve">One-zero sampling recorded an </w:t>
      </w:r>
      <w:r w:rsidR="00AF64A2" w:rsidRPr="00AF42E1">
        <w:rPr>
          <w:rFonts w:ascii="Times New Roman" w:hAnsi="Times New Roman" w:cs="Times New Roman"/>
        </w:rPr>
        <w:t xml:space="preserve">event if it occurred at any point during the observation period, also commonly referred to as partial interval recording (PIR). </w:t>
      </w:r>
      <w:r w:rsidRPr="00AF42E1">
        <w:rPr>
          <w:rFonts w:ascii="Times New Roman" w:hAnsi="Times New Roman" w:cs="Times New Roman"/>
        </w:rPr>
        <w:t>Three interval lengths (5, 50, and 500 s</w:t>
      </w:r>
      <w:r w:rsidR="007328CE" w:rsidRPr="00AF42E1">
        <w:rPr>
          <w:rFonts w:ascii="Times New Roman" w:hAnsi="Times New Roman" w:cs="Times New Roman"/>
        </w:rPr>
        <w:t>econds</w:t>
      </w:r>
      <w:r w:rsidRPr="00AF42E1">
        <w:rPr>
          <w:rFonts w:ascii="Times New Roman" w:hAnsi="Times New Roman" w:cs="Times New Roman"/>
        </w:rPr>
        <w:t>) were used for both pinpoint and one-zero sampling. This resulted in nine-hundred data sets (nine combinations of simulation parameters and sampling parameters, each combination simulated 100 times) being developed.</w:t>
      </w:r>
    </w:p>
    <w:p w14:paraId="50FB1712" w14:textId="20E8582D" w:rsidR="00ED133D" w:rsidRPr="00AF42E1" w:rsidRDefault="00877581" w:rsidP="00341FBB">
      <w:pPr>
        <w:spacing w:line="480" w:lineRule="auto"/>
        <w:ind w:firstLine="720"/>
        <w:rPr>
          <w:rFonts w:ascii="Times New Roman" w:hAnsi="Times New Roman" w:cs="Times New Roman"/>
          <w:b/>
        </w:rPr>
      </w:pPr>
      <w:r w:rsidRPr="00AF42E1">
        <w:rPr>
          <w:rFonts w:ascii="Times New Roman" w:hAnsi="Times New Roman" w:cs="Times New Roman"/>
        </w:rPr>
        <w:t xml:space="preserve">The data generated from the pinpoint and one-zero sampling </w:t>
      </w:r>
      <w:ins w:id="46" w:author="Eddie F" w:date="2021-03-16T16:19:00Z">
        <w:r w:rsidR="00A342F2">
          <w:rPr>
            <w:rFonts w:ascii="Times New Roman" w:hAnsi="Times New Roman" w:cs="Times New Roman"/>
          </w:rPr>
          <w:t xml:space="preserve">simulations </w:t>
        </w:r>
      </w:ins>
      <w:r w:rsidRPr="00AF42E1">
        <w:rPr>
          <w:rFonts w:ascii="Times New Roman" w:hAnsi="Times New Roman" w:cs="Times New Roman"/>
        </w:rPr>
        <w:t>w</w:t>
      </w:r>
      <w:ins w:id="47" w:author="Eddie F" w:date="2021-03-16T16:20:00Z">
        <w:r w:rsidR="00A342F2">
          <w:rPr>
            <w:rFonts w:ascii="Times New Roman" w:hAnsi="Times New Roman" w:cs="Times New Roman"/>
          </w:rPr>
          <w:t>ere</w:t>
        </w:r>
      </w:ins>
      <w:del w:id="48" w:author="Eddie F" w:date="2021-03-16T16:20:00Z">
        <w:r w:rsidRPr="00AF42E1" w:rsidDel="00A342F2">
          <w:rPr>
            <w:rFonts w:ascii="Times New Roman" w:hAnsi="Times New Roman" w:cs="Times New Roman"/>
          </w:rPr>
          <w:delText>as</w:delText>
        </w:r>
      </w:del>
      <w:r w:rsidRPr="00AF42E1">
        <w:rPr>
          <w:rFonts w:ascii="Times New Roman" w:hAnsi="Times New Roman" w:cs="Times New Roman"/>
        </w:rPr>
        <w:t xml:space="preserve"> then converted into percentages to compare against the continuous data. The error rates for one-zero and pinpoint sampling were calculated for each of their three interval lengths.</w:t>
      </w:r>
    </w:p>
    <w:p w14:paraId="4BB1014E" w14:textId="7E298892" w:rsidR="00721284" w:rsidRPr="00AF42E1" w:rsidRDefault="00661B0C" w:rsidP="00AF42E1">
      <w:pPr>
        <w:pStyle w:val="ListParagraph"/>
        <w:numPr>
          <w:ilvl w:val="1"/>
          <w:numId w:val="11"/>
        </w:numPr>
        <w:spacing w:line="480" w:lineRule="auto"/>
        <w:rPr>
          <w:rFonts w:ascii="Times New Roman" w:hAnsi="Times New Roman" w:cs="Times New Roman"/>
          <w:b/>
          <w:i/>
        </w:rPr>
      </w:pPr>
      <w:r w:rsidRPr="00AF42E1">
        <w:rPr>
          <w:rFonts w:ascii="Times New Roman" w:hAnsi="Times New Roman" w:cs="Times New Roman"/>
          <w:b/>
          <w:i/>
        </w:rPr>
        <w:t xml:space="preserve">Response </w:t>
      </w:r>
      <w:r w:rsidR="00721284" w:rsidRPr="00AF42E1">
        <w:rPr>
          <w:rFonts w:ascii="Times New Roman" w:hAnsi="Times New Roman" w:cs="Times New Roman"/>
          <w:b/>
          <w:i/>
        </w:rPr>
        <w:t>duration</w:t>
      </w:r>
    </w:p>
    <w:p w14:paraId="25FE9886" w14:textId="728BBCE0" w:rsidR="008D7EEE" w:rsidRPr="00AF42E1" w:rsidRDefault="00D93F57" w:rsidP="00341FBB">
      <w:pPr>
        <w:spacing w:line="480" w:lineRule="auto"/>
        <w:ind w:firstLine="720"/>
        <w:rPr>
          <w:rFonts w:ascii="Times New Roman" w:hAnsi="Times New Roman" w:cs="Times New Roman"/>
        </w:rPr>
      </w:pPr>
      <w:r w:rsidRPr="00AF42E1">
        <w:rPr>
          <w:rFonts w:ascii="Times New Roman" w:hAnsi="Times New Roman" w:cs="Times New Roman"/>
        </w:rPr>
        <w:t xml:space="preserve">This simulation was developed for </w:t>
      </w:r>
      <w:r w:rsidR="00954BA6" w:rsidRPr="00AF42E1">
        <w:rPr>
          <w:rFonts w:ascii="Times New Roman" w:hAnsi="Times New Roman" w:cs="Times New Roman"/>
        </w:rPr>
        <w:t xml:space="preserve">longer </w:t>
      </w:r>
      <w:r w:rsidR="00D03F49" w:rsidRPr="00AF42E1">
        <w:rPr>
          <w:rFonts w:ascii="Times New Roman" w:hAnsi="Times New Roman" w:cs="Times New Roman"/>
        </w:rPr>
        <w:t xml:space="preserve">duration or </w:t>
      </w:r>
      <w:r w:rsidRPr="00AF42E1">
        <w:rPr>
          <w:rFonts w:ascii="Times New Roman" w:hAnsi="Times New Roman" w:cs="Times New Roman"/>
        </w:rPr>
        <w:t>state behaviours.</w:t>
      </w:r>
      <w:r w:rsidR="00D03F49" w:rsidRPr="00AF42E1">
        <w:rPr>
          <w:rFonts w:ascii="Times New Roman" w:hAnsi="Times New Roman" w:cs="Times New Roman"/>
        </w:rPr>
        <w:t xml:space="preserve"> In the literature, state behaviours can be of variable length, lasting anywhere from seconds to </w:t>
      </w:r>
      <w:r w:rsidR="00516166" w:rsidRPr="00AF42E1">
        <w:rPr>
          <w:rFonts w:ascii="Times New Roman" w:hAnsi="Times New Roman" w:cs="Times New Roman"/>
        </w:rPr>
        <w:t xml:space="preserve">minutes or </w:t>
      </w:r>
      <w:r w:rsidR="00D03F49" w:rsidRPr="00AF42E1">
        <w:rPr>
          <w:rFonts w:ascii="Times New Roman" w:hAnsi="Times New Roman" w:cs="Times New Roman"/>
        </w:rPr>
        <w:t>hours. In order to accommodate this, t</w:t>
      </w:r>
      <w:r w:rsidRPr="00AF42E1">
        <w:rPr>
          <w:rFonts w:ascii="Times New Roman" w:hAnsi="Times New Roman" w:cs="Times New Roman"/>
        </w:rPr>
        <w:t>hree levels of behavioural duration were selected</w:t>
      </w:r>
      <w:r w:rsidR="00D03F49" w:rsidRPr="00AF42E1">
        <w:rPr>
          <w:rFonts w:ascii="Times New Roman" w:hAnsi="Times New Roman" w:cs="Times New Roman"/>
        </w:rPr>
        <w:t>.</w:t>
      </w:r>
      <w:r w:rsidRPr="00AF42E1">
        <w:rPr>
          <w:rFonts w:ascii="Times New Roman" w:hAnsi="Times New Roman" w:cs="Times New Roman"/>
        </w:rPr>
        <w:t xml:space="preserve"> </w:t>
      </w:r>
      <w:bookmarkStart w:id="49" w:name="_Hlk59977036"/>
      <w:r w:rsidR="00D03F49" w:rsidRPr="00AF42E1">
        <w:rPr>
          <w:rFonts w:ascii="Times New Roman" w:hAnsi="Times New Roman" w:cs="Times New Roman"/>
        </w:rPr>
        <w:t>T</w:t>
      </w:r>
      <w:r w:rsidRPr="00AF42E1">
        <w:rPr>
          <w:rFonts w:ascii="Times New Roman" w:hAnsi="Times New Roman" w:cs="Times New Roman"/>
        </w:rPr>
        <w:t>he</w:t>
      </w:r>
      <w:r w:rsidR="009536EA" w:rsidRPr="00AF42E1">
        <w:rPr>
          <w:rFonts w:ascii="Times New Roman" w:hAnsi="Times New Roman" w:cs="Times New Roman"/>
        </w:rPr>
        <w:t>s</w:t>
      </w:r>
      <w:r w:rsidRPr="00AF42E1">
        <w:rPr>
          <w:rFonts w:ascii="Times New Roman" w:hAnsi="Times New Roman" w:cs="Times New Roman"/>
        </w:rPr>
        <w:t>e</w:t>
      </w:r>
      <w:r w:rsidR="00D03F49" w:rsidRPr="00AF42E1">
        <w:rPr>
          <w:rFonts w:ascii="Times New Roman" w:hAnsi="Times New Roman" w:cs="Times New Roman"/>
        </w:rPr>
        <w:t xml:space="preserve"> durations</w:t>
      </w:r>
      <w:r w:rsidRPr="00AF42E1">
        <w:rPr>
          <w:rFonts w:ascii="Times New Roman" w:hAnsi="Times New Roman" w:cs="Times New Roman"/>
        </w:rPr>
        <w:t xml:space="preserve"> were</w:t>
      </w:r>
      <w:r w:rsidR="008D7EEE" w:rsidRPr="00AF42E1">
        <w:rPr>
          <w:rFonts w:ascii="Times New Roman" w:hAnsi="Times New Roman" w:cs="Times New Roman"/>
        </w:rPr>
        <w:t xml:space="preserve"> set as</w:t>
      </w:r>
      <w:r w:rsidRPr="00AF42E1">
        <w:rPr>
          <w:rFonts w:ascii="Times New Roman" w:hAnsi="Times New Roman" w:cs="Times New Roman"/>
        </w:rPr>
        <w:t xml:space="preserve"> short (</w:t>
      </w:r>
      <w:r w:rsidR="009536EA" w:rsidRPr="00AF42E1">
        <w:rPr>
          <w:rFonts w:ascii="Times New Roman" w:hAnsi="Times New Roman" w:cs="Times New Roman"/>
        </w:rPr>
        <w:t>3</w:t>
      </w:r>
      <w:r w:rsidRPr="00AF42E1">
        <w:rPr>
          <w:rFonts w:ascii="Times New Roman" w:hAnsi="Times New Roman" w:cs="Times New Roman"/>
        </w:rPr>
        <w:t xml:space="preserve"> s), medium (</w:t>
      </w:r>
      <w:r w:rsidR="009536EA" w:rsidRPr="00AF42E1">
        <w:rPr>
          <w:rFonts w:ascii="Times New Roman" w:hAnsi="Times New Roman" w:cs="Times New Roman"/>
        </w:rPr>
        <w:t>30</w:t>
      </w:r>
      <w:r w:rsidRPr="00AF42E1">
        <w:rPr>
          <w:rFonts w:ascii="Times New Roman" w:hAnsi="Times New Roman" w:cs="Times New Roman"/>
        </w:rPr>
        <w:t xml:space="preserve"> s) and long (30</w:t>
      </w:r>
      <w:r w:rsidR="009536EA" w:rsidRPr="00AF42E1">
        <w:rPr>
          <w:rFonts w:ascii="Times New Roman" w:hAnsi="Times New Roman" w:cs="Times New Roman"/>
        </w:rPr>
        <w:t>0</w:t>
      </w:r>
      <w:r w:rsidRPr="00AF42E1">
        <w:rPr>
          <w:rFonts w:ascii="Times New Roman" w:hAnsi="Times New Roman" w:cs="Times New Roman"/>
        </w:rPr>
        <w:t xml:space="preserve"> s)</w:t>
      </w:r>
      <w:r w:rsidR="00245162" w:rsidRPr="00AF42E1">
        <w:rPr>
          <w:rFonts w:ascii="Times New Roman" w:hAnsi="Times New Roman" w:cs="Times New Roman"/>
        </w:rPr>
        <w:t xml:space="preserve"> durations of occurrence</w:t>
      </w:r>
      <w:r w:rsidRPr="00AF42E1">
        <w:rPr>
          <w:rFonts w:ascii="Times New Roman" w:hAnsi="Times New Roman" w:cs="Times New Roman"/>
        </w:rPr>
        <w:t xml:space="preserve">. </w:t>
      </w:r>
      <w:bookmarkEnd w:id="49"/>
      <w:r w:rsidR="008D7EEE" w:rsidRPr="00AF42E1">
        <w:rPr>
          <w:rFonts w:ascii="Times New Roman" w:hAnsi="Times New Roman" w:cs="Times New Roman"/>
        </w:rPr>
        <w:t>Each of the</w:t>
      </w:r>
      <w:r w:rsidR="00256782" w:rsidRPr="00AF42E1">
        <w:rPr>
          <w:rFonts w:ascii="Times New Roman" w:hAnsi="Times New Roman" w:cs="Times New Roman"/>
        </w:rPr>
        <w:t>se states</w:t>
      </w:r>
      <w:r w:rsidR="008D7EEE" w:rsidRPr="00AF42E1">
        <w:rPr>
          <w:rFonts w:ascii="Times New Roman" w:hAnsi="Times New Roman" w:cs="Times New Roman"/>
        </w:rPr>
        <w:t xml:space="preserve"> </w:t>
      </w:r>
      <w:r w:rsidR="00256782" w:rsidRPr="00AF42E1">
        <w:rPr>
          <w:rFonts w:ascii="Times New Roman" w:hAnsi="Times New Roman" w:cs="Times New Roman"/>
        </w:rPr>
        <w:t xml:space="preserve">were </w:t>
      </w:r>
      <w:r w:rsidR="008D7EEE" w:rsidRPr="00AF42E1">
        <w:rPr>
          <w:rFonts w:ascii="Times New Roman" w:hAnsi="Times New Roman" w:cs="Times New Roman"/>
        </w:rPr>
        <w:t>treated separately (only short, medium</w:t>
      </w:r>
      <w:r w:rsidR="000C753A" w:rsidRPr="00AF42E1">
        <w:rPr>
          <w:rFonts w:ascii="Times New Roman" w:hAnsi="Times New Roman" w:cs="Times New Roman"/>
        </w:rPr>
        <w:t>,</w:t>
      </w:r>
      <w:r w:rsidR="008D7EEE" w:rsidRPr="00AF42E1">
        <w:rPr>
          <w:rFonts w:ascii="Times New Roman" w:hAnsi="Times New Roman" w:cs="Times New Roman"/>
        </w:rPr>
        <w:t xml:space="preserve"> or long behaviours occurred in each simulation</w:t>
      </w:r>
      <w:r w:rsidR="00516166" w:rsidRPr="00AF42E1">
        <w:rPr>
          <w:rFonts w:ascii="Times New Roman" w:hAnsi="Times New Roman" w:cs="Times New Roman"/>
        </w:rPr>
        <w:t>)</w:t>
      </w:r>
      <w:r w:rsidR="008D7EEE" w:rsidRPr="00AF42E1">
        <w:rPr>
          <w:rFonts w:ascii="Times New Roman" w:hAnsi="Times New Roman" w:cs="Times New Roman"/>
        </w:rPr>
        <w:t>.</w:t>
      </w:r>
      <w:r w:rsidR="00E049C1" w:rsidRPr="00AF42E1">
        <w:rPr>
          <w:rFonts w:ascii="Times New Roman" w:hAnsi="Times New Roman" w:cs="Times New Roman"/>
        </w:rPr>
        <w:t xml:space="preserve"> </w:t>
      </w:r>
      <w:r w:rsidR="008D7EEE" w:rsidRPr="00AF42E1">
        <w:rPr>
          <w:rFonts w:ascii="Times New Roman" w:hAnsi="Times New Roman" w:cs="Times New Roman"/>
        </w:rPr>
        <w:t xml:space="preserve">As per the </w:t>
      </w:r>
      <w:r w:rsidR="008D7EEE" w:rsidRPr="00AF42E1">
        <w:rPr>
          <w:rFonts w:ascii="Times New Roman" w:hAnsi="Times New Roman" w:cs="Times New Roman"/>
          <w:i/>
          <w:iCs/>
        </w:rPr>
        <w:t xml:space="preserve">Response frequency </w:t>
      </w:r>
      <w:r w:rsidR="008D7EEE" w:rsidRPr="00AF42E1">
        <w:rPr>
          <w:rFonts w:ascii="Times New Roman" w:hAnsi="Times New Roman" w:cs="Times New Roman"/>
        </w:rPr>
        <w:t>investigation, the</w:t>
      </w:r>
      <w:r w:rsidRPr="00AF42E1">
        <w:rPr>
          <w:rFonts w:ascii="Times New Roman" w:hAnsi="Times New Roman" w:cs="Times New Roman"/>
        </w:rPr>
        <w:t xml:space="preserve"> observation period was set to one</w:t>
      </w:r>
      <w:r w:rsidR="00D70219" w:rsidRPr="00AF42E1">
        <w:rPr>
          <w:rFonts w:ascii="Times New Roman" w:hAnsi="Times New Roman" w:cs="Times New Roman"/>
        </w:rPr>
        <w:t>-</w:t>
      </w:r>
      <w:r w:rsidRPr="00AF42E1">
        <w:rPr>
          <w:rFonts w:ascii="Times New Roman" w:hAnsi="Times New Roman" w:cs="Times New Roman"/>
        </w:rPr>
        <w:t>hour in length (3600 seconds)</w:t>
      </w:r>
      <w:r w:rsidR="008D7EEE" w:rsidRPr="00AF42E1">
        <w:rPr>
          <w:rFonts w:ascii="Times New Roman" w:hAnsi="Times New Roman" w:cs="Times New Roman"/>
        </w:rPr>
        <w:t xml:space="preserve">. Each behavioural duration simulation was repeated 100 times. </w:t>
      </w:r>
    </w:p>
    <w:p w14:paraId="608BD929" w14:textId="1B4B0B4D" w:rsidR="00D93F57" w:rsidRPr="00AF42E1" w:rsidRDefault="008D7EEE" w:rsidP="00341FBB">
      <w:pPr>
        <w:spacing w:line="480" w:lineRule="auto"/>
        <w:ind w:firstLine="720"/>
        <w:rPr>
          <w:rFonts w:ascii="Times New Roman" w:hAnsi="Times New Roman" w:cs="Times New Roman"/>
        </w:rPr>
      </w:pPr>
      <w:r w:rsidRPr="00AF42E1">
        <w:rPr>
          <w:rFonts w:ascii="Times New Roman" w:hAnsi="Times New Roman" w:cs="Times New Roman"/>
        </w:rPr>
        <w:t>T</w:t>
      </w:r>
      <w:r w:rsidR="009536EA" w:rsidRPr="00AF42E1">
        <w:rPr>
          <w:rFonts w:ascii="Times New Roman" w:hAnsi="Times New Roman" w:cs="Times New Roman"/>
        </w:rPr>
        <w:t>he chosen behaviour occurr</w:t>
      </w:r>
      <w:r w:rsidRPr="00AF42E1">
        <w:rPr>
          <w:rFonts w:ascii="Times New Roman" w:hAnsi="Times New Roman" w:cs="Times New Roman"/>
        </w:rPr>
        <w:t>ed</w:t>
      </w:r>
      <w:r w:rsidR="009536EA" w:rsidRPr="00AF42E1">
        <w:rPr>
          <w:rFonts w:ascii="Times New Roman" w:hAnsi="Times New Roman" w:cs="Times New Roman"/>
        </w:rPr>
        <w:t xml:space="preserve"> once per </w:t>
      </w:r>
      <w:r w:rsidRPr="00AF42E1">
        <w:rPr>
          <w:rFonts w:ascii="Times New Roman" w:hAnsi="Times New Roman" w:cs="Times New Roman"/>
        </w:rPr>
        <w:t>600 s</w:t>
      </w:r>
      <w:r w:rsidR="009536EA" w:rsidRPr="00AF42E1">
        <w:rPr>
          <w:rFonts w:ascii="Times New Roman" w:hAnsi="Times New Roman" w:cs="Times New Roman"/>
        </w:rPr>
        <w:t xml:space="preserve"> period</w:t>
      </w:r>
      <w:r w:rsidRPr="00AF42E1">
        <w:rPr>
          <w:rFonts w:ascii="Times New Roman" w:hAnsi="Times New Roman" w:cs="Times New Roman"/>
        </w:rPr>
        <w:t>. The exact time that each behaviour occurred within its respective 600s period was selected at random (though the behaviour was not allowed to slip into the next period of 600 s)</w:t>
      </w:r>
      <w:r w:rsidR="009536EA" w:rsidRPr="00AF42E1">
        <w:rPr>
          <w:rFonts w:ascii="Times New Roman" w:hAnsi="Times New Roman" w:cs="Times New Roman"/>
        </w:rPr>
        <w:t xml:space="preserve">. </w:t>
      </w:r>
      <w:r w:rsidRPr="00AF42E1">
        <w:rPr>
          <w:rFonts w:ascii="Times New Roman" w:hAnsi="Times New Roman" w:cs="Times New Roman"/>
        </w:rPr>
        <w:t xml:space="preserve">Continuous data sets were developed by using the raw, simulated data and transforming this into percentages. </w:t>
      </w:r>
      <w:r w:rsidR="009536EA" w:rsidRPr="00AF42E1">
        <w:rPr>
          <w:rFonts w:ascii="Times New Roman" w:hAnsi="Times New Roman" w:cs="Times New Roman"/>
        </w:rPr>
        <w:t xml:space="preserve">This meant that </w:t>
      </w:r>
      <w:r w:rsidRPr="00AF42E1">
        <w:rPr>
          <w:rFonts w:ascii="Times New Roman" w:hAnsi="Times New Roman" w:cs="Times New Roman"/>
        </w:rPr>
        <w:t>each</w:t>
      </w:r>
      <w:r w:rsidR="009536EA" w:rsidRPr="00AF42E1">
        <w:rPr>
          <w:rFonts w:ascii="Times New Roman" w:hAnsi="Times New Roman" w:cs="Times New Roman"/>
        </w:rPr>
        <w:t xml:space="preserve"> behaviour occurred six </w:t>
      </w:r>
      <w:r w:rsidR="009536EA" w:rsidRPr="00AF42E1">
        <w:rPr>
          <w:rFonts w:ascii="Times New Roman" w:hAnsi="Times New Roman" w:cs="Times New Roman"/>
        </w:rPr>
        <w:lastRenderedPageBreak/>
        <w:t xml:space="preserve">times during </w:t>
      </w:r>
      <w:r w:rsidRPr="00AF42E1">
        <w:rPr>
          <w:rFonts w:ascii="Times New Roman" w:hAnsi="Times New Roman" w:cs="Times New Roman"/>
        </w:rPr>
        <w:t xml:space="preserve">each </w:t>
      </w:r>
      <w:r w:rsidR="009536EA" w:rsidRPr="00AF42E1">
        <w:rPr>
          <w:rFonts w:ascii="Times New Roman" w:hAnsi="Times New Roman" w:cs="Times New Roman"/>
        </w:rPr>
        <w:t xml:space="preserve">hour </w:t>
      </w:r>
      <w:r w:rsidRPr="00AF42E1">
        <w:rPr>
          <w:rFonts w:ascii="Times New Roman" w:hAnsi="Times New Roman" w:cs="Times New Roman"/>
        </w:rPr>
        <w:t>simulation</w:t>
      </w:r>
      <w:r w:rsidR="009536EA" w:rsidRPr="00AF42E1">
        <w:rPr>
          <w:rFonts w:ascii="Times New Roman" w:hAnsi="Times New Roman" w:cs="Times New Roman"/>
        </w:rPr>
        <w:t xml:space="preserve">, with the </w:t>
      </w:r>
      <w:r w:rsidR="00913863" w:rsidRPr="00AF42E1">
        <w:rPr>
          <w:rFonts w:ascii="Times New Roman" w:hAnsi="Times New Roman" w:cs="Times New Roman"/>
        </w:rPr>
        <w:t xml:space="preserve">short </w:t>
      </w:r>
      <w:r w:rsidR="00256782" w:rsidRPr="00AF42E1">
        <w:rPr>
          <w:rFonts w:ascii="Times New Roman" w:hAnsi="Times New Roman" w:cs="Times New Roman"/>
        </w:rPr>
        <w:t xml:space="preserve">duration </w:t>
      </w:r>
      <w:r w:rsidR="006E6288" w:rsidRPr="00AF42E1">
        <w:rPr>
          <w:rFonts w:ascii="Times New Roman" w:hAnsi="Times New Roman" w:cs="Times New Roman"/>
        </w:rPr>
        <w:t>(3 s) response</w:t>
      </w:r>
      <w:r w:rsidR="00913863" w:rsidRPr="00AF42E1">
        <w:rPr>
          <w:rFonts w:ascii="Times New Roman" w:hAnsi="Times New Roman" w:cs="Times New Roman"/>
        </w:rPr>
        <w:t>s</w:t>
      </w:r>
      <w:r w:rsidR="006E6288" w:rsidRPr="00AF42E1">
        <w:rPr>
          <w:rFonts w:ascii="Times New Roman" w:hAnsi="Times New Roman" w:cs="Times New Roman"/>
        </w:rPr>
        <w:t xml:space="preserve"> </w:t>
      </w:r>
      <w:r w:rsidR="00256782" w:rsidRPr="00AF42E1">
        <w:rPr>
          <w:rFonts w:ascii="Times New Roman" w:hAnsi="Times New Roman" w:cs="Times New Roman"/>
        </w:rPr>
        <w:t>occurring</w:t>
      </w:r>
      <w:r w:rsidR="009536EA" w:rsidRPr="00AF42E1">
        <w:rPr>
          <w:rFonts w:ascii="Times New Roman" w:hAnsi="Times New Roman" w:cs="Times New Roman"/>
        </w:rPr>
        <w:t xml:space="preserve"> </w:t>
      </w:r>
      <w:r w:rsidR="00913863" w:rsidRPr="00AF42E1">
        <w:rPr>
          <w:rFonts w:ascii="Times New Roman" w:hAnsi="Times New Roman" w:cs="Times New Roman"/>
        </w:rPr>
        <w:t>0.5</w:t>
      </w:r>
      <w:r w:rsidR="009536EA" w:rsidRPr="00AF42E1">
        <w:rPr>
          <w:rFonts w:ascii="Times New Roman" w:hAnsi="Times New Roman" w:cs="Times New Roman"/>
        </w:rPr>
        <w:t xml:space="preserve">% of the hour, the medium </w:t>
      </w:r>
      <w:r w:rsidR="00C13020" w:rsidRPr="00AF42E1">
        <w:rPr>
          <w:rFonts w:ascii="Times New Roman" w:hAnsi="Times New Roman" w:cs="Times New Roman"/>
        </w:rPr>
        <w:t>duration</w:t>
      </w:r>
      <w:r w:rsidR="00256782" w:rsidRPr="00AF42E1">
        <w:rPr>
          <w:rFonts w:ascii="Times New Roman" w:hAnsi="Times New Roman" w:cs="Times New Roman"/>
        </w:rPr>
        <w:t xml:space="preserve"> </w:t>
      </w:r>
      <w:r w:rsidR="006E6288" w:rsidRPr="00AF42E1">
        <w:rPr>
          <w:rFonts w:ascii="Times New Roman" w:hAnsi="Times New Roman" w:cs="Times New Roman"/>
        </w:rPr>
        <w:t>(30 s) response</w:t>
      </w:r>
      <w:r w:rsidR="00913863" w:rsidRPr="00AF42E1">
        <w:rPr>
          <w:rFonts w:ascii="Times New Roman" w:hAnsi="Times New Roman" w:cs="Times New Roman"/>
        </w:rPr>
        <w:t>s</w:t>
      </w:r>
      <w:r w:rsidR="006E6288" w:rsidRPr="00AF42E1">
        <w:rPr>
          <w:rFonts w:ascii="Times New Roman" w:hAnsi="Times New Roman" w:cs="Times New Roman"/>
        </w:rPr>
        <w:t xml:space="preserve"> </w:t>
      </w:r>
      <w:r w:rsidR="00256782" w:rsidRPr="00AF42E1">
        <w:rPr>
          <w:rFonts w:ascii="Times New Roman" w:hAnsi="Times New Roman" w:cs="Times New Roman"/>
        </w:rPr>
        <w:t>occurring</w:t>
      </w:r>
      <w:r w:rsidR="009536EA" w:rsidRPr="00AF42E1">
        <w:rPr>
          <w:rFonts w:ascii="Times New Roman" w:hAnsi="Times New Roman" w:cs="Times New Roman"/>
        </w:rPr>
        <w:t xml:space="preserve"> 5%, and the </w:t>
      </w:r>
      <w:r w:rsidR="00913863" w:rsidRPr="00AF42E1">
        <w:rPr>
          <w:rFonts w:ascii="Times New Roman" w:hAnsi="Times New Roman" w:cs="Times New Roman"/>
        </w:rPr>
        <w:t>long</w:t>
      </w:r>
      <w:r w:rsidR="009536EA" w:rsidRPr="00AF42E1">
        <w:rPr>
          <w:rFonts w:ascii="Times New Roman" w:hAnsi="Times New Roman" w:cs="Times New Roman"/>
        </w:rPr>
        <w:t xml:space="preserve"> </w:t>
      </w:r>
      <w:r w:rsidR="00C13020" w:rsidRPr="00AF42E1">
        <w:rPr>
          <w:rFonts w:ascii="Times New Roman" w:hAnsi="Times New Roman" w:cs="Times New Roman"/>
        </w:rPr>
        <w:t>duration</w:t>
      </w:r>
      <w:r w:rsidR="00256782" w:rsidRPr="00AF42E1">
        <w:rPr>
          <w:rFonts w:ascii="Times New Roman" w:hAnsi="Times New Roman" w:cs="Times New Roman"/>
        </w:rPr>
        <w:t xml:space="preserve"> </w:t>
      </w:r>
      <w:r w:rsidR="006E6288" w:rsidRPr="00AF42E1">
        <w:rPr>
          <w:rFonts w:ascii="Times New Roman" w:hAnsi="Times New Roman" w:cs="Times New Roman"/>
        </w:rPr>
        <w:t>(3</w:t>
      </w:r>
      <w:r w:rsidR="00913863" w:rsidRPr="00AF42E1">
        <w:rPr>
          <w:rFonts w:ascii="Times New Roman" w:hAnsi="Times New Roman" w:cs="Times New Roman"/>
        </w:rPr>
        <w:t>00</w:t>
      </w:r>
      <w:r w:rsidR="006E6288" w:rsidRPr="00AF42E1">
        <w:rPr>
          <w:rFonts w:ascii="Times New Roman" w:hAnsi="Times New Roman" w:cs="Times New Roman"/>
        </w:rPr>
        <w:t xml:space="preserve"> s) response</w:t>
      </w:r>
      <w:r w:rsidR="00913863" w:rsidRPr="00AF42E1">
        <w:rPr>
          <w:rFonts w:ascii="Times New Roman" w:hAnsi="Times New Roman" w:cs="Times New Roman"/>
        </w:rPr>
        <w:t>s</w:t>
      </w:r>
      <w:r w:rsidR="006E6288" w:rsidRPr="00AF42E1">
        <w:rPr>
          <w:rFonts w:ascii="Times New Roman" w:hAnsi="Times New Roman" w:cs="Times New Roman"/>
        </w:rPr>
        <w:t xml:space="preserve"> </w:t>
      </w:r>
      <w:r w:rsidR="00256782" w:rsidRPr="00AF42E1">
        <w:rPr>
          <w:rFonts w:ascii="Times New Roman" w:hAnsi="Times New Roman" w:cs="Times New Roman"/>
        </w:rPr>
        <w:t xml:space="preserve">occurring </w:t>
      </w:r>
      <w:r w:rsidR="00913863" w:rsidRPr="00AF42E1">
        <w:rPr>
          <w:rFonts w:ascii="Times New Roman" w:hAnsi="Times New Roman" w:cs="Times New Roman"/>
        </w:rPr>
        <w:t>50</w:t>
      </w:r>
      <w:r w:rsidR="009536EA" w:rsidRPr="00AF42E1">
        <w:rPr>
          <w:rFonts w:ascii="Times New Roman" w:hAnsi="Times New Roman" w:cs="Times New Roman"/>
        </w:rPr>
        <w:t>%</w:t>
      </w:r>
      <w:r w:rsidRPr="00AF42E1">
        <w:rPr>
          <w:rFonts w:ascii="Times New Roman" w:hAnsi="Times New Roman" w:cs="Times New Roman"/>
        </w:rPr>
        <w:t xml:space="preserve"> of the time</w:t>
      </w:r>
      <w:r w:rsidR="00D93F57" w:rsidRPr="00AF42E1">
        <w:rPr>
          <w:rFonts w:ascii="Times New Roman" w:hAnsi="Times New Roman" w:cs="Times New Roman"/>
        </w:rPr>
        <w:t xml:space="preserve">. </w:t>
      </w:r>
    </w:p>
    <w:p w14:paraId="7016F333" w14:textId="5DD3A72E" w:rsidR="00D93F57" w:rsidRPr="00AF42E1" w:rsidRDefault="00D93F57" w:rsidP="00341FBB">
      <w:pPr>
        <w:spacing w:line="480" w:lineRule="auto"/>
        <w:ind w:firstLine="720"/>
        <w:rPr>
          <w:rFonts w:ascii="Times New Roman" w:hAnsi="Times New Roman" w:cs="Times New Roman"/>
        </w:rPr>
      </w:pPr>
      <w:r w:rsidRPr="00AF42E1">
        <w:rPr>
          <w:rFonts w:ascii="Times New Roman" w:hAnsi="Times New Roman" w:cs="Times New Roman"/>
        </w:rPr>
        <w:t>Each of the three behaviour</w:t>
      </w:r>
      <w:r w:rsidR="009536EA" w:rsidRPr="00AF42E1">
        <w:rPr>
          <w:rFonts w:ascii="Times New Roman" w:hAnsi="Times New Roman" w:cs="Times New Roman"/>
        </w:rPr>
        <w:t xml:space="preserve"> durations (short, medium</w:t>
      </w:r>
      <w:r w:rsidR="00E049C1" w:rsidRPr="00AF42E1">
        <w:rPr>
          <w:rFonts w:ascii="Times New Roman" w:hAnsi="Times New Roman" w:cs="Times New Roman"/>
        </w:rPr>
        <w:t>,</w:t>
      </w:r>
      <w:r w:rsidR="009536EA" w:rsidRPr="00AF42E1">
        <w:rPr>
          <w:rFonts w:ascii="Times New Roman" w:hAnsi="Times New Roman" w:cs="Times New Roman"/>
        </w:rPr>
        <w:t xml:space="preserve"> and long)</w:t>
      </w:r>
      <w:r w:rsidRPr="00AF42E1">
        <w:rPr>
          <w:rFonts w:ascii="Times New Roman" w:hAnsi="Times New Roman" w:cs="Times New Roman"/>
        </w:rPr>
        <w:t xml:space="preserve"> w</w:t>
      </w:r>
      <w:r w:rsidR="00250616" w:rsidRPr="00AF42E1">
        <w:rPr>
          <w:rFonts w:ascii="Times New Roman" w:hAnsi="Times New Roman" w:cs="Times New Roman"/>
        </w:rPr>
        <w:t>ere</w:t>
      </w:r>
      <w:r w:rsidRPr="00AF42E1">
        <w:rPr>
          <w:rFonts w:ascii="Times New Roman" w:hAnsi="Times New Roman" w:cs="Times New Roman"/>
        </w:rPr>
        <w:t xml:space="preserve"> measured using one-zero </w:t>
      </w:r>
      <w:r w:rsidR="008B172B" w:rsidRPr="00AF42E1">
        <w:rPr>
          <w:rFonts w:ascii="Times New Roman" w:hAnsi="Times New Roman" w:cs="Times New Roman"/>
        </w:rPr>
        <w:t xml:space="preserve">(PIR) </w:t>
      </w:r>
      <w:r w:rsidRPr="00AF42E1">
        <w:rPr>
          <w:rFonts w:ascii="Times New Roman" w:hAnsi="Times New Roman" w:cs="Times New Roman"/>
        </w:rPr>
        <w:t xml:space="preserve">and </w:t>
      </w:r>
      <w:r w:rsidR="00250616" w:rsidRPr="00AF42E1">
        <w:rPr>
          <w:rFonts w:ascii="Times New Roman" w:hAnsi="Times New Roman" w:cs="Times New Roman"/>
        </w:rPr>
        <w:t>pinpoint</w:t>
      </w:r>
      <w:r w:rsidR="009A17C5" w:rsidRPr="00AF42E1">
        <w:rPr>
          <w:rFonts w:ascii="Times New Roman" w:hAnsi="Times New Roman" w:cs="Times New Roman"/>
        </w:rPr>
        <w:t xml:space="preserve"> sampling</w:t>
      </w:r>
      <w:r w:rsidR="00250616" w:rsidRPr="00AF42E1">
        <w:rPr>
          <w:rFonts w:ascii="Times New Roman" w:hAnsi="Times New Roman" w:cs="Times New Roman"/>
        </w:rPr>
        <w:t xml:space="preserve">. Three interval lengths, again consisting of </w:t>
      </w:r>
      <w:r w:rsidR="008D7EEE" w:rsidRPr="00AF42E1">
        <w:rPr>
          <w:rFonts w:ascii="Times New Roman" w:hAnsi="Times New Roman" w:cs="Times New Roman"/>
        </w:rPr>
        <w:t xml:space="preserve">5 s, 50 s and 500 s, as had been selected for the </w:t>
      </w:r>
      <w:r w:rsidR="008D7EEE" w:rsidRPr="00AF42E1">
        <w:rPr>
          <w:rFonts w:ascii="Times New Roman" w:hAnsi="Times New Roman" w:cs="Times New Roman"/>
          <w:i/>
          <w:iCs/>
        </w:rPr>
        <w:t xml:space="preserve">Response frequency </w:t>
      </w:r>
      <w:r w:rsidR="008D7EEE" w:rsidRPr="00AF42E1">
        <w:rPr>
          <w:rFonts w:ascii="Times New Roman" w:hAnsi="Times New Roman" w:cs="Times New Roman"/>
        </w:rPr>
        <w:t>investigations</w:t>
      </w:r>
      <w:r w:rsidR="00E049C1" w:rsidRPr="00AF42E1">
        <w:rPr>
          <w:rFonts w:ascii="Times New Roman" w:hAnsi="Times New Roman" w:cs="Times New Roman"/>
        </w:rPr>
        <w:t xml:space="preserve">. </w:t>
      </w:r>
      <w:r w:rsidR="008D7EEE" w:rsidRPr="00AF42E1">
        <w:rPr>
          <w:rFonts w:ascii="Times New Roman" w:hAnsi="Times New Roman" w:cs="Times New Roman"/>
        </w:rPr>
        <w:t xml:space="preserve">These interval lengths </w:t>
      </w:r>
      <w:r w:rsidR="00250616" w:rsidRPr="00AF42E1">
        <w:rPr>
          <w:rFonts w:ascii="Times New Roman" w:hAnsi="Times New Roman" w:cs="Times New Roman"/>
        </w:rPr>
        <w:t xml:space="preserve">were used for both the </w:t>
      </w:r>
      <w:r w:rsidR="005175B8" w:rsidRPr="00AF42E1">
        <w:rPr>
          <w:rFonts w:ascii="Times New Roman" w:hAnsi="Times New Roman" w:cs="Times New Roman"/>
        </w:rPr>
        <w:t>pinpoint and one-zero</w:t>
      </w:r>
      <w:r w:rsidR="00250616" w:rsidRPr="00AF42E1">
        <w:rPr>
          <w:rFonts w:ascii="Times New Roman" w:hAnsi="Times New Roman" w:cs="Times New Roman"/>
        </w:rPr>
        <w:t xml:space="preserve"> sampling. Once complete, the results were then transformed into percentages and compared to the </w:t>
      </w:r>
      <w:r w:rsidR="00384A36" w:rsidRPr="00AF42E1">
        <w:rPr>
          <w:rFonts w:ascii="Times New Roman" w:hAnsi="Times New Roman" w:cs="Times New Roman"/>
        </w:rPr>
        <w:t>continuous data</w:t>
      </w:r>
      <w:r w:rsidR="008D7EEE" w:rsidRPr="00AF42E1">
        <w:rPr>
          <w:rFonts w:ascii="Times New Roman" w:hAnsi="Times New Roman" w:cs="Times New Roman"/>
        </w:rPr>
        <w:t xml:space="preserve"> to determine the level of error.</w:t>
      </w:r>
    </w:p>
    <w:p w14:paraId="3B7CEEA7" w14:textId="5EA48F50" w:rsidR="009A17C5" w:rsidRPr="00AF42E1" w:rsidRDefault="009536EA" w:rsidP="00AF42E1">
      <w:pPr>
        <w:pStyle w:val="ListParagraph"/>
        <w:numPr>
          <w:ilvl w:val="1"/>
          <w:numId w:val="11"/>
        </w:numPr>
        <w:spacing w:line="480" w:lineRule="auto"/>
        <w:rPr>
          <w:rFonts w:ascii="Times New Roman" w:hAnsi="Times New Roman" w:cs="Times New Roman"/>
          <w:b/>
          <w:bCs/>
          <w:i/>
          <w:iCs/>
        </w:rPr>
      </w:pPr>
      <w:r w:rsidRPr="00AF42E1">
        <w:rPr>
          <w:rFonts w:ascii="Times New Roman" w:hAnsi="Times New Roman" w:cs="Times New Roman"/>
          <w:b/>
          <w:bCs/>
          <w:i/>
          <w:iCs/>
        </w:rPr>
        <w:t>Statistical Analysis</w:t>
      </w:r>
    </w:p>
    <w:p w14:paraId="6E0DA193" w14:textId="5472BDDB" w:rsidR="00D50BD5" w:rsidRPr="00AF42E1" w:rsidRDefault="00572F60" w:rsidP="00341FBB">
      <w:pPr>
        <w:spacing w:line="480" w:lineRule="auto"/>
        <w:ind w:firstLine="720"/>
        <w:rPr>
          <w:rFonts w:ascii="Times New Roman" w:hAnsi="Times New Roman" w:cs="Times New Roman"/>
          <w:bCs/>
        </w:rPr>
      </w:pPr>
      <w:r w:rsidRPr="00AF42E1">
        <w:rPr>
          <w:rFonts w:ascii="Times New Roman" w:hAnsi="Times New Roman" w:cs="Times New Roman"/>
          <w:bCs/>
        </w:rPr>
        <w:t>Statistical analys</w:t>
      </w:r>
      <w:r w:rsidR="00256782" w:rsidRPr="00AF42E1">
        <w:rPr>
          <w:rFonts w:ascii="Times New Roman" w:hAnsi="Times New Roman" w:cs="Times New Roman"/>
          <w:bCs/>
        </w:rPr>
        <w:t>e</w:t>
      </w:r>
      <w:r w:rsidRPr="00AF42E1">
        <w:rPr>
          <w:rFonts w:ascii="Times New Roman" w:hAnsi="Times New Roman" w:cs="Times New Roman"/>
          <w:bCs/>
        </w:rPr>
        <w:t>s w</w:t>
      </w:r>
      <w:r w:rsidR="00256782" w:rsidRPr="00AF42E1">
        <w:rPr>
          <w:rFonts w:ascii="Times New Roman" w:hAnsi="Times New Roman" w:cs="Times New Roman"/>
          <w:bCs/>
        </w:rPr>
        <w:t>ere</w:t>
      </w:r>
      <w:r w:rsidRPr="00AF42E1">
        <w:rPr>
          <w:rFonts w:ascii="Times New Roman" w:hAnsi="Times New Roman" w:cs="Times New Roman"/>
          <w:bCs/>
        </w:rPr>
        <w:t xml:space="preserve"> conducted on the mean error scores for </w:t>
      </w:r>
      <w:r w:rsidR="00665058" w:rsidRPr="00AF42E1">
        <w:rPr>
          <w:rFonts w:ascii="Times New Roman" w:hAnsi="Times New Roman" w:cs="Times New Roman"/>
          <w:bCs/>
        </w:rPr>
        <w:t xml:space="preserve">pinpoint and one-zero </w:t>
      </w:r>
      <w:r w:rsidRPr="00AF42E1">
        <w:rPr>
          <w:rFonts w:ascii="Times New Roman" w:hAnsi="Times New Roman" w:cs="Times New Roman"/>
          <w:bCs/>
        </w:rPr>
        <w:t xml:space="preserve">sampling at each respective interval length. </w:t>
      </w:r>
      <w:r w:rsidR="00D50BD5" w:rsidRPr="00AF42E1">
        <w:rPr>
          <w:rFonts w:ascii="Times New Roman" w:hAnsi="Times New Roman" w:cs="Times New Roman"/>
          <w:bCs/>
        </w:rPr>
        <w:t>The Friedman test</w:t>
      </w:r>
      <w:r w:rsidRPr="00AF42E1">
        <w:rPr>
          <w:rFonts w:ascii="Times New Roman" w:hAnsi="Times New Roman" w:cs="Times New Roman"/>
          <w:bCs/>
        </w:rPr>
        <w:t xml:space="preserve"> was used to investigate whether </w:t>
      </w:r>
      <w:r w:rsidR="00D50BD5" w:rsidRPr="00AF42E1">
        <w:rPr>
          <w:rFonts w:ascii="Times New Roman" w:hAnsi="Times New Roman" w:cs="Times New Roman"/>
          <w:bCs/>
        </w:rPr>
        <w:t xml:space="preserve">there was a statistically significant effect of sampling method on the estimation error. The sampling/simulation combination was used as a blocking factor. The non-parametric Friedman test was used due to the non-normality of the errors and the observed heteroscedascity. </w:t>
      </w:r>
      <w:r w:rsidR="00A70423" w:rsidRPr="00AF42E1">
        <w:rPr>
          <w:rFonts w:ascii="Times New Roman" w:hAnsi="Times New Roman" w:cs="Times New Roman"/>
          <w:bCs/>
        </w:rPr>
        <w:t xml:space="preserve">When significant differences </w:t>
      </w:r>
      <w:r w:rsidR="00260CAF" w:rsidRPr="00AF42E1">
        <w:rPr>
          <w:rFonts w:ascii="Times New Roman" w:hAnsi="Times New Roman" w:cs="Times New Roman"/>
          <w:bCs/>
        </w:rPr>
        <w:t xml:space="preserve">were found, paired </w:t>
      </w:r>
      <w:r w:rsidR="002721DD" w:rsidRPr="00AF42E1">
        <w:rPr>
          <w:rFonts w:ascii="Times New Roman" w:hAnsi="Times New Roman" w:cs="Times New Roman"/>
          <w:bCs/>
        </w:rPr>
        <w:t>Wilcoxin tests were used to compare the treatments. To compensate for multiple comparisons, we used an FDR adjustment.</w:t>
      </w:r>
    </w:p>
    <w:p w14:paraId="3E2F42F3" w14:textId="77777777" w:rsidR="00AF42E1" w:rsidRDefault="00AF42E1" w:rsidP="00341FB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Results</w:t>
      </w:r>
    </w:p>
    <w:p w14:paraId="51AC58F8" w14:textId="3D0010D7" w:rsidR="001E7881" w:rsidRPr="00AF42E1" w:rsidRDefault="001E7881" w:rsidP="00AF42E1">
      <w:pPr>
        <w:pStyle w:val="ListParagraph"/>
        <w:numPr>
          <w:ilvl w:val="1"/>
          <w:numId w:val="12"/>
        </w:numPr>
        <w:spacing w:line="480" w:lineRule="auto"/>
        <w:rPr>
          <w:rFonts w:ascii="Times New Roman" w:hAnsi="Times New Roman" w:cs="Times New Roman"/>
          <w:b/>
        </w:rPr>
      </w:pPr>
      <w:r w:rsidRPr="00AF42E1">
        <w:rPr>
          <w:rFonts w:ascii="Times New Roman" w:hAnsi="Times New Roman" w:cs="Times New Roman"/>
          <w:b/>
          <w:i/>
        </w:rPr>
        <w:t>Response frequency</w:t>
      </w:r>
    </w:p>
    <w:p w14:paraId="0410B37E" w14:textId="60EE5292" w:rsidR="00900D69" w:rsidRPr="00AF42E1" w:rsidRDefault="00EE7DE9" w:rsidP="007E45B4">
      <w:pPr>
        <w:spacing w:line="480" w:lineRule="auto"/>
        <w:ind w:firstLine="720"/>
        <w:rPr>
          <w:rFonts w:ascii="Times New Roman" w:hAnsi="Times New Roman" w:cs="Times New Roman"/>
          <w:bCs/>
        </w:rPr>
      </w:pPr>
      <w:r w:rsidRPr="00AF42E1">
        <w:rPr>
          <w:rFonts w:ascii="Times New Roman" w:hAnsi="Times New Roman" w:cs="Times New Roman"/>
          <w:bCs/>
        </w:rPr>
        <w:t xml:space="preserve">The </w:t>
      </w:r>
      <w:r w:rsidR="00894582" w:rsidRPr="00AF42E1">
        <w:rPr>
          <w:rFonts w:ascii="Times New Roman" w:hAnsi="Times New Roman" w:cs="Times New Roman"/>
          <w:bCs/>
        </w:rPr>
        <w:t>mean error rate</w:t>
      </w:r>
      <w:r w:rsidRPr="00AF42E1">
        <w:rPr>
          <w:rFonts w:ascii="Times New Roman" w:hAnsi="Times New Roman" w:cs="Times New Roman"/>
          <w:bCs/>
        </w:rPr>
        <w:t xml:space="preserve"> </w:t>
      </w:r>
      <w:r w:rsidR="00894582" w:rsidRPr="00AF42E1">
        <w:rPr>
          <w:rFonts w:ascii="Times New Roman" w:hAnsi="Times New Roman" w:cs="Times New Roman"/>
          <w:bCs/>
        </w:rPr>
        <w:t>for both pinpoint and one-zero</w:t>
      </w:r>
      <w:r w:rsidRPr="00AF42E1">
        <w:rPr>
          <w:rFonts w:ascii="Times New Roman" w:hAnsi="Times New Roman" w:cs="Times New Roman"/>
          <w:bCs/>
        </w:rPr>
        <w:t xml:space="preserve"> sampling was calculated for each interval length and each of the three behavioural frequencies (</w:t>
      </w:r>
      <w:r w:rsidR="00C32BAB" w:rsidRPr="00AF42E1">
        <w:rPr>
          <w:rFonts w:ascii="Times New Roman" w:hAnsi="Times New Roman" w:cs="Times New Roman"/>
          <w:bCs/>
        </w:rPr>
        <w:t xml:space="preserve">see </w:t>
      </w:r>
      <w:r w:rsidRPr="00AF42E1">
        <w:rPr>
          <w:rFonts w:ascii="Times New Roman" w:hAnsi="Times New Roman" w:cs="Times New Roman"/>
          <w:bCs/>
        </w:rPr>
        <w:t xml:space="preserve">Figure </w:t>
      </w:r>
      <w:r w:rsidR="003121CB" w:rsidRPr="00AF42E1">
        <w:rPr>
          <w:rFonts w:ascii="Times New Roman" w:hAnsi="Times New Roman" w:cs="Times New Roman"/>
          <w:bCs/>
        </w:rPr>
        <w:t>3</w:t>
      </w:r>
      <w:r w:rsidRPr="00AF42E1">
        <w:rPr>
          <w:rFonts w:ascii="Times New Roman" w:hAnsi="Times New Roman" w:cs="Times New Roman"/>
          <w:bCs/>
        </w:rPr>
        <w:t xml:space="preserve">). </w:t>
      </w:r>
    </w:p>
    <w:p w14:paraId="2CF016CC" w14:textId="498C5BC8" w:rsidR="00900D69" w:rsidRPr="00AF42E1" w:rsidRDefault="005D7073" w:rsidP="00341FBB">
      <w:pPr>
        <w:spacing w:line="480" w:lineRule="auto"/>
        <w:rPr>
          <w:rFonts w:ascii="Times New Roman" w:hAnsi="Times New Roman" w:cs="Times New Roman"/>
          <w:b/>
          <w:bCs/>
          <w:i/>
          <w:iCs/>
        </w:rPr>
      </w:pPr>
      <w:r w:rsidRPr="00AF42E1">
        <w:rPr>
          <w:noProof/>
        </w:rPr>
        <w:lastRenderedPageBreak/>
        <w:drawing>
          <wp:inline distT="0" distB="0" distL="0" distR="0" wp14:anchorId="4375CAE7" wp14:editId="0349F88E">
            <wp:extent cx="5731510" cy="3439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E06E26D" w14:textId="5B9F39E4" w:rsidR="00900D69" w:rsidRPr="00AF42E1" w:rsidRDefault="00900D69" w:rsidP="00341FBB">
      <w:pPr>
        <w:spacing w:line="480" w:lineRule="auto"/>
        <w:rPr>
          <w:rFonts w:ascii="Times New Roman" w:hAnsi="Times New Roman" w:cs="Times New Roman"/>
          <w:i/>
          <w:iCs/>
        </w:rPr>
      </w:pPr>
      <w:r w:rsidRPr="00AF42E1">
        <w:rPr>
          <w:rFonts w:ascii="Times New Roman" w:hAnsi="Times New Roman" w:cs="Times New Roman"/>
          <w:b/>
          <w:bCs/>
          <w:i/>
          <w:iCs/>
        </w:rPr>
        <w:t xml:space="preserve">Figure 3. </w:t>
      </w:r>
      <w:r w:rsidRPr="00AF42E1">
        <w:rPr>
          <w:rFonts w:ascii="Times New Roman" w:hAnsi="Times New Roman" w:cs="Times New Roman"/>
          <w:i/>
          <w:iCs/>
        </w:rPr>
        <w:t>Mean error rates (with 95% percentile intervals of the errors bars) for the response frequency simulation and the pinpoint and one-zero sampling methods for the 5s, 50 s and 500 s observation intervals. PP: Pinpoint sampling, closed circles; 01: One-zero sampling, open circles.</w:t>
      </w:r>
    </w:p>
    <w:p w14:paraId="067CB507" w14:textId="5B8CAA89" w:rsidR="00E70824" w:rsidRPr="00AF42E1" w:rsidRDefault="00955D52" w:rsidP="00E70824">
      <w:pPr>
        <w:spacing w:line="480" w:lineRule="auto"/>
        <w:ind w:firstLine="720"/>
        <w:rPr>
          <w:rFonts w:ascii="Times New Roman" w:hAnsi="Times New Roman" w:cs="Times New Roman"/>
          <w:bCs/>
        </w:rPr>
      </w:pPr>
      <w:r w:rsidRPr="00AF42E1">
        <w:rPr>
          <w:rFonts w:ascii="Times New Roman" w:hAnsi="Times New Roman" w:cs="Times New Roman"/>
          <w:bCs/>
        </w:rPr>
        <w:t xml:space="preserve">The mean error for pinpoint sampling was minimal for all interval lengths and behavioural frequencies. However, variance for the pinpoint sampling increased as interval length increased. </w:t>
      </w:r>
      <w:r w:rsidR="00E70824" w:rsidRPr="00AF42E1">
        <w:rPr>
          <w:rFonts w:ascii="Times New Roman" w:hAnsi="Times New Roman" w:cs="Times New Roman"/>
          <w:bCs/>
        </w:rPr>
        <w:t xml:space="preserve">For one-zero sampling, error rates increased as the interval length increased, with the 500 s interval showing the largest error rates irrespective of behavioural frequency. </w:t>
      </w:r>
    </w:p>
    <w:p w14:paraId="0C563FD8" w14:textId="11426F68" w:rsidR="00900D69" w:rsidRPr="00AF42E1" w:rsidRDefault="00900D69" w:rsidP="00E70824">
      <w:pPr>
        <w:spacing w:line="480" w:lineRule="auto"/>
        <w:ind w:firstLine="720"/>
      </w:pPr>
      <w:r w:rsidRPr="00AF42E1">
        <w:rPr>
          <w:rFonts w:ascii="Times New Roman" w:hAnsi="Times New Roman" w:cs="Times New Roman"/>
          <w:bCs/>
        </w:rPr>
        <w:t xml:space="preserve">Overall, mean error rates were consistently lower for the pinpoint sampling method in comparison to the one-zero sampling method </w:t>
      </w:r>
      <w:bookmarkStart w:id="50" w:name="_Hlk59952574"/>
      <w:r w:rsidRPr="00AF42E1">
        <w:rPr>
          <w:rFonts w:ascii="Times New Roman" w:hAnsi="Times New Roman" w:cs="Times New Roman"/>
          <w:bCs/>
        </w:rPr>
        <w:t>(</w:t>
      </w:r>
      <w:r w:rsidRPr="00AF42E1">
        <w:rPr>
          <w:rFonts w:ascii="Times New Roman" w:hAnsi="Times New Roman" w:cs="Times New Roman"/>
          <w:bCs/>
        </w:rPr>
        <w:sym w:font="Symbol" w:char="F063"/>
      </w:r>
      <w:r w:rsidRPr="00AF42E1">
        <w:rPr>
          <w:rFonts w:ascii="Times New Roman" w:hAnsi="Times New Roman" w:cs="Times New Roman"/>
          <w:bCs/>
          <w:vertAlign w:val="superscript"/>
        </w:rPr>
        <w:t>2</w:t>
      </w:r>
      <w:r w:rsidRPr="00AF42E1">
        <w:rPr>
          <w:rFonts w:ascii="Times New Roman" w:hAnsi="Times New Roman" w:cs="Times New Roman"/>
          <w:bCs/>
        </w:rPr>
        <w:t xml:space="preserve"> = 9, </w:t>
      </w:r>
      <w:r w:rsidRPr="00AF42E1">
        <w:rPr>
          <w:rFonts w:ascii="Times New Roman" w:hAnsi="Times New Roman" w:cs="Times New Roman"/>
          <w:bCs/>
          <w:i/>
          <w:iCs/>
        </w:rPr>
        <w:t>df</w:t>
      </w:r>
      <w:r w:rsidRPr="00AF42E1">
        <w:rPr>
          <w:rFonts w:ascii="Times New Roman" w:hAnsi="Times New Roman" w:cs="Times New Roman"/>
          <w:bCs/>
        </w:rPr>
        <w:t xml:space="preserve"> = 1, </w:t>
      </w:r>
      <w:r w:rsidRPr="00AF42E1">
        <w:rPr>
          <w:rFonts w:ascii="Times New Roman" w:hAnsi="Times New Roman" w:cs="Times New Roman"/>
          <w:bCs/>
          <w:i/>
          <w:iCs/>
        </w:rPr>
        <w:t>p</w:t>
      </w:r>
      <w:r w:rsidRPr="00AF42E1">
        <w:rPr>
          <w:rFonts w:ascii="Times New Roman" w:hAnsi="Times New Roman" w:cs="Times New Roman"/>
          <w:bCs/>
        </w:rPr>
        <w:t xml:space="preserve"> = </w:t>
      </w:r>
      <w:r w:rsidRPr="00AF42E1">
        <w:rPr>
          <w:rFonts w:ascii="Times New Roman" w:eastAsia="Times New Roman" w:hAnsi="Times New Roman" w:cs="Times New Roman"/>
          <w:color w:val="000000"/>
          <w:shd w:val="clear" w:color="auto" w:fill="FFFFFF"/>
          <w:lang w:val="en-AU" w:eastAsia="en-GB"/>
        </w:rPr>
        <w:t xml:space="preserve">0.0027, </w:t>
      </w:r>
      <w:r w:rsidR="0022213F" w:rsidRPr="00AF42E1">
        <w:rPr>
          <w:rFonts w:ascii="Times New Roman" w:eastAsia="Times New Roman" w:hAnsi="Times New Roman" w:cs="Times New Roman"/>
          <w:i/>
          <w:iCs/>
          <w:color w:val="000000"/>
          <w:shd w:val="clear" w:color="auto" w:fill="FFFFFF"/>
          <w:lang w:val="en-AU" w:eastAsia="en-GB"/>
        </w:rPr>
        <w:t>W</w:t>
      </w:r>
      <w:r w:rsidRPr="00AF42E1">
        <w:rPr>
          <w:rFonts w:ascii="Times New Roman" w:eastAsia="Times New Roman" w:hAnsi="Times New Roman" w:cs="Times New Roman"/>
          <w:color w:val="000000"/>
          <w:shd w:val="clear" w:color="auto" w:fill="FFFFFF"/>
          <w:lang w:val="en-AU" w:eastAsia="en-GB"/>
        </w:rPr>
        <w:t xml:space="preserve"> = 1</w:t>
      </w:r>
      <w:r w:rsidRPr="00AF42E1">
        <w:rPr>
          <w:rFonts w:ascii="Times New Roman" w:hAnsi="Times New Roman" w:cs="Times New Roman"/>
          <w:bCs/>
        </w:rPr>
        <w:t>) (</w:t>
      </w:r>
      <w:r w:rsidR="00C32BAB" w:rsidRPr="00AF42E1">
        <w:rPr>
          <w:rFonts w:ascii="Times New Roman" w:hAnsi="Times New Roman" w:cs="Times New Roman"/>
          <w:bCs/>
        </w:rPr>
        <w:t xml:space="preserve">see </w:t>
      </w:r>
      <w:r w:rsidRPr="00AF42E1">
        <w:rPr>
          <w:rFonts w:ascii="Times New Roman" w:hAnsi="Times New Roman" w:cs="Times New Roman"/>
          <w:bCs/>
        </w:rPr>
        <w:t xml:space="preserve">Table 1). </w:t>
      </w:r>
      <w:bookmarkEnd w:id="50"/>
      <w:r w:rsidR="000C6F4D" w:rsidRPr="00AF42E1">
        <w:rPr>
          <w:rFonts w:ascii="Times New Roman" w:hAnsi="Times New Roman" w:cs="Times New Roman"/>
          <w:bCs/>
        </w:rPr>
        <w:t>Post-hoc tests for all 9 comparisons (</w:t>
      </w:r>
      <w:r w:rsidR="00684BF9" w:rsidRPr="00AF42E1">
        <w:rPr>
          <w:rFonts w:ascii="Times New Roman" w:hAnsi="Times New Roman" w:cs="Times New Roman"/>
          <w:bCs/>
        </w:rPr>
        <w:t>3 frequencies x 3 recording intervals</w:t>
      </w:r>
      <w:r w:rsidR="00D1396A" w:rsidRPr="00AF42E1">
        <w:rPr>
          <w:rFonts w:ascii="Times New Roman" w:hAnsi="Times New Roman" w:cs="Times New Roman"/>
          <w:bCs/>
        </w:rPr>
        <w:t>)</w:t>
      </w:r>
      <w:r w:rsidR="003A7938" w:rsidRPr="00AF42E1">
        <w:rPr>
          <w:rFonts w:ascii="Times New Roman" w:hAnsi="Times New Roman" w:cs="Times New Roman"/>
          <w:bCs/>
        </w:rPr>
        <w:t xml:space="preserve"> were </w:t>
      </w:r>
      <w:r w:rsidR="003A7938" w:rsidRPr="00AF42E1">
        <w:rPr>
          <w:rFonts w:ascii="Times New Roman" w:hAnsi="Times New Roman" w:cs="Times New Roman"/>
          <w:bCs/>
          <w:i/>
          <w:iCs/>
        </w:rPr>
        <w:t>p</w:t>
      </w:r>
      <w:r w:rsidR="003A7938" w:rsidRPr="00AF42E1">
        <w:rPr>
          <w:rFonts w:ascii="Times New Roman" w:hAnsi="Times New Roman" w:cs="Times New Roman"/>
          <w:bCs/>
        </w:rPr>
        <w:t xml:space="preserve"> &lt; .001. </w:t>
      </w:r>
    </w:p>
    <w:p w14:paraId="78FEED0D" w14:textId="5247AE83" w:rsidR="00CE262C" w:rsidRPr="00AF42E1" w:rsidRDefault="00CE262C" w:rsidP="00341FBB">
      <w:pPr>
        <w:spacing w:line="480" w:lineRule="auto"/>
        <w:rPr>
          <w:rFonts w:ascii="Times New Roman" w:hAnsi="Times New Roman" w:cs="Times New Roman"/>
          <w:i/>
          <w:iCs/>
        </w:rPr>
      </w:pPr>
      <w:r w:rsidRPr="00AF42E1">
        <w:rPr>
          <w:rFonts w:ascii="Times New Roman" w:hAnsi="Times New Roman" w:cs="Times New Roman"/>
          <w:b/>
          <w:bCs/>
          <w:i/>
          <w:iCs/>
        </w:rPr>
        <w:t xml:space="preserve">Table 1. </w:t>
      </w:r>
      <w:r w:rsidRPr="00AF42E1">
        <w:rPr>
          <w:rFonts w:ascii="Times New Roman" w:hAnsi="Times New Roman" w:cs="Times New Roman"/>
          <w:i/>
          <w:iCs/>
        </w:rPr>
        <w:t>Mean error rates for each sampling method under 5 s, 50 s and 500 interval lengths for the response frequency simulation.</w:t>
      </w:r>
    </w:p>
    <w:tbl>
      <w:tblPr>
        <w:tblStyle w:val="TableGridLight"/>
        <w:tblW w:w="0" w:type="auto"/>
        <w:tblLayout w:type="fixed"/>
        <w:tblLook w:val="0000" w:firstRow="0" w:lastRow="0" w:firstColumn="0" w:lastColumn="0" w:noHBand="0" w:noVBand="0"/>
      </w:tblPr>
      <w:tblGrid>
        <w:gridCol w:w="1271"/>
        <w:gridCol w:w="1334"/>
        <w:gridCol w:w="1800"/>
        <w:gridCol w:w="1463"/>
        <w:gridCol w:w="1440"/>
        <w:gridCol w:w="1440"/>
      </w:tblGrid>
      <w:tr w:rsidR="00CE262C" w:rsidRPr="00AF42E1" w14:paraId="186D83C1" w14:textId="77777777" w:rsidTr="004928E7">
        <w:tc>
          <w:tcPr>
            <w:tcW w:w="1271" w:type="dxa"/>
          </w:tcPr>
          <w:p w14:paraId="66D90B2C"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Simulation parameters </w:t>
            </w:r>
          </w:p>
        </w:tc>
        <w:tc>
          <w:tcPr>
            <w:tcW w:w="1334" w:type="dxa"/>
          </w:tcPr>
          <w:p w14:paraId="2F8E9624"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Sampling parameters </w:t>
            </w:r>
          </w:p>
        </w:tc>
        <w:tc>
          <w:tcPr>
            <w:tcW w:w="1800" w:type="dxa"/>
          </w:tcPr>
          <w:p w14:paraId="0C229FEC"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Proportion of time event occurs </w:t>
            </w:r>
          </w:p>
        </w:tc>
        <w:tc>
          <w:tcPr>
            <w:tcW w:w="1463" w:type="dxa"/>
          </w:tcPr>
          <w:p w14:paraId="275DE718"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Mean error </w:t>
            </w:r>
          </w:p>
        </w:tc>
        <w:tc>
          <w:tcPr>
            <w:tcW w:w="1440" w:type="dxa"/>
          </w:tcPr>
          <w:p w14:paraId="58774CB3"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Lower 95% percentile of error </w:t>
            </w:r>
          </w:p>
        </w:tc>
        <w:tc>
          <w:tcPr>
            <w:tcW w:w="1440" w:type="dxa"/>
          </w:tcPr>
          <w:p w14:paraId="73C645B7" w14:textId="77777777" w:rsidR="00CE262C" w:rsidRPr="00AF42E1" w:rsidRDefault="00CE262C" w:rsidP="00BF787D">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Upper 95% percentile of error </w:t>
            </w:r>
          </w:p>
        </w:tc>
      </w:tr>
      <w:tr w:rsidR="00CE262C" w:rsidRPr="00AF42E1" w14:paraId="467684BC" w14:textId="77777777" w:rsidTr="004928E7">
        <w:tc>
          <w:tcPr>
            <w:tcW w:w="1271" w:type="dxa"/>
          </w:tcPr>
          <w:p w14:paraId="3C6449C5"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kern w:val="1"/>
              </w:rPr>
              <w:lastRenderedPageBreak/>
              <w:t xml:space="preserve"> </w:t>
            </w:r>
            <w:r w:rsidRPr="00AF42E1">
              <w:rPr>
                <w:rFonts w:ascii="Times New Roman" w:hAnsi="Times New Roman" w:cs="Times New Roman"/>
                <w:b/>
                <w:bCs/>
              </w:rPr>
              <w:t>One-zero</w:t>
            </w:r>
          </w:p>
        </w:tc>
        <w:tc>
          <w:tcPr>
            <w:tcW w:w="1334" w:type="dxa"/>
          </w:tcPr>
          <w:p w14:paraId="6E6EEF6B"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800" w:type="dxa"/>
          </w:tcPr>
          <w:p w14:paraId="30E3C872"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63" w:type="dxa"/>
          </w:tcPr>
          <w:p w14:paraId="2D8D7889"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2755DF50"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2464B4BD"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r>
      <w:tr w:rsidR="00CE262C" w:rsidRPr="00AF42E1" w14:paraId="4C314EE9" w14:textId="77777777" w:rsidTr="004928E7">
        <w:tc>
          <w:tcPr>
            <w:tcW w:w="1271" w:type="dxa"/>
          </w:tcPr>
          <w:p w14:paraId="4BCF047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5FEB908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6B14DE4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0.333</w:t>
            </w:r>
          </w:p>
        </w:tc>
        <w:tc>
          <w:tcPr>
            <w:tcW w:w="1463" w:type="dxa"/>
          </w:tcPr>
          <w:p w14:paraId="1A9FB24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c>
          <w:tcPr>
            <w:tcW w:w="1440" w:type="dxa"/>
          </w:tcPr>
          <w:p w14:paraId="7B86B357"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c>
          <w:tcPr>
            <w:tcW w:w="1440" w:type="dxa"/>
          </w:tcPr>
          <w:p w14:paraId="799B0C3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r>
      <w:tr w:rsidR="00CE262C" w:rsidRPr="00AF42E1" w14:paraId="6E13A737" w14:textId="77777777" w:rsidTr="004928E7">
        <w:tc>
          <w:tcPr>
            <w:tcW w:w="1271" w:type="dxa"/>
          </w:tcPr>
          <w:p w14:paraId="1AAD16E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7D53DEE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159C097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0.333 </w:t>
            </w:r>
          </w:p>
        </w:tc>
        <w:tc>
          <w:tcPr>
            <w:tcW w:w="1463" w:type="dxa"/>
          </w:tcPr>
          <w:p w14:paraId="1E24965E"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0.667</w:t>
            </w:r>
          </w:p>
        </w:tc>
        <w:tc>
          <w:tcPr>
            <w:tcW w:w="1440" w:type="dxa"/>
          </w:tcPr>
          <w:p w14:paraId="7CA95016"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c>
          <w:tcPr>
            <w:tcW w:w="1440" w:type="dxa"/>
          </w:tcPr>
          <w:p w14:paraId="0672683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r>
      <w:tr w:rsidR="00CE262C" w:rsidRPr="00AF42E1" w14:paraId="1F92F083" w14:textId="77777777" w:rsidTr="004928E7">
        <w:tc>
          <w:tcPr>
            <w:tcW w:w="1271" w:type="dxa"/>
          </w:tcPr>
          <w:p w14:paraId="0302E88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219EA31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5DE25C81"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0.333</w:t>
            </w:r>
          </w:p>
        </w:tc>
        <w:tc>
          <w:tcPr>
            <w:tcW w:w="1463" w:type="dxa"/>
          </w:tcPr>
          <w:p w14:paraId="50039A7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0.667</w:t>
            </w:r>
          </w:p>
        </w:tc>
        <w:tc>
          <w:tcPr>
            <w:tcW w:w="1440" w:type="dxa"/>
          </w:tcPr>
          <w:p w14:paraId="354A1D7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c>
          <w:tcPr>
            <w:tcW w:w="1440" w:type="dxa"/>
          </w:tcPr>
          <w:p w14:paraId="7758AA87"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0.667 </w:t>
            </w:r>
          </w:p>
        </w:tc>
      </w:tr>
      <w:tr w:rsidR="00CE262C" w:rsidRPr="00AF42E1" w14:paraId="26514FCD" w14:textId="77777777" w:rsidTr="004928E7">
        <w:tc>
          <w:tcPr>
            <w:tcW w:w="1271" w:type="dxa"/>
          </w:tcPr>
          <w:p w14:paraId="6321819E"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177674CD"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366B8D4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0.033 </w:t>
            </w:r>
          </w:p>
        </w:tc>
        <w:tc>
          <w:tcPr>
            <w:tcW w:w="1463" w:type="dxa"/>
          </w:tcPr>
          <w:p w14:paraId="5716B39B"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0.133</w:t>
            </w:r>
          </w:p>
        </w:tc>
        <w:tc>
          <w:tcPr>
            <w:tcW w:w="1440" w:type="dxa"/>
          </w:tcPr>
          <w:p w14:paraId="1CF5159B"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0.133 </w:t>
            </w:r>
          </w:p>
        </w:tc>
        <w:tc>
          <w:tcPr>
            <w:tcW w:w="1440" w:type="dxa"/>
          </w:tcPr>
          <w:p w14:paraId="014A9C0D"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0.133 </w:t>
            </w:r>
          </w:p>
        </w:tc>
      </w:tr>
      <w:tr w:rsidR="00CE262C" w:rsidRPr="00AF42E1" w14:paraId="247B514B" w14:textId="77777777" w:rsidTr="004928E7">
        <w:tc>
          <w:tcPr>
            <w:tcW w:w="1271" w:type="dxa"/>
          </w:tcPr>
          <w:p w14:paraId="186F4457"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7F9D8CE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5A33E441"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0.033</w:t>
            </w:r>
          </w:p>
        </w:tc>
        <w:tc>
          <w:tcPr>
            <w:tcW w:w="1463" w:type="dxa"/>
          </w:tcPr>
          <w:p w14:paraId="13C881C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0.967</w:t>
            </w:r>
          </w:p>
        </w:tc>
        <w:tc>
          <w:tcPr>
            <w:tcW w:w="1440" w:type="dxa"/>
          </w:tcPr>
          <w:p w14:paraId="0E27AC47"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0.967 </w:t>
            </w:r>
          </w:p>
        </w:tc>
        <w:tc>
          <w:tcPr>
            <w:tcW w:w="1440" w:type="dxa"/>
          </w:tcPr>
          <w:p w14:paraId="2308D25F"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0.967 </w:t>
            </w:r>
          </w:p>
        </w:tc>
      </w:tr>
      <w:tr w:rsidR="00CE262C" w:rsidRPr="00AF42E1" w14:paraId="6F08F47D" w14:textId="77777777" w:rsidTr="004928E7">
        <w:tc>
          <w:tcPr>
            <w:tcW w:w="1271" w:type="dxa"/>
          </w:tcPr>
          <w:p w14:paraId="29EA685D"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20B2818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7B1F749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0.033 </w:t>
            </w:r>
          </w:p>
        </w:tc>
        <w:tc>
          <w:tcPr>
            <w:tcW w:w="1463" w:type="dxa"/>
          </w:tcPr>
          <w:p w14:paraId="00C9150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0.967</w:t>
            </w:r>
          </w:p>
        </w:tc>
        <w:tc>
          <w:tcPr>
            <w:tcW w:w="1440" w:type="dxa"/>
          </w:tcPr>
          <w:p w14:paraId="3D37B84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0.967 </w:t>
            </w:r>
          </w:p>
        </w:tc>
        <w:tc>
          <w:tcPr>
            <w:tcW w:w="1440" w:type="dxa"/>
          </w:tcPr>
          <w:p w14:paraId="1DA571B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0.967 </w:t>
            </w:r>
          </w:p>
        </w:tc>
      </w:tr>
      <w:tr w:rsidR="00CE262C" w:rsidRPr="00AF42E1" w14:paraId="4B71A0A3" w14:textId="77777777" w:rsidTr="004928E7">
        <w:tc>
          <w:tcPr>
            <w:tcW w:w="1271" w:type="dxa"/>
          </w:tcPr>
          <w:p w14:paraId="45984C4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7EB33D2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3D3DB03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0.003</w:t>
            </w:r>
          </w:p>
        </w:tc>
        <w:tc>
          <w:tcPr>
            <w:tcW w:w="1463" w:type="dxa"/>
          </w:tcPr>
          <w:p w14:paraId="029E573F"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0.013 </w:t>
            </w:r>
          </w:p>
        </w:tc>
        <w:tc>
          <w:tcPr>
            <w:tcW w:w="1440" w:type="dxa"/>
          </w:tcPr>
          <w:p w14:paraId="0F85CBE1" w14:textId="3CF65DDE"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0.013 </w:t>
            </w:r>
          </w:p>
        </w:tc>
        <w:tc>
          <w:tcPr>
            <w:tcW w:w="1440" w:type="dxa"/>
          </w:tcPr>
          <w:p w14:paraId="1AEB2EDD"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0.013 </w:t>
            </w:r>
          </w:p>
        </w:tc>
      </w:tr>
      <w:tr w:rsidR="00CE262C" w:rsidRPr="00AF42E1" w14:paraId="38DC45A5" w14:textId="77777777" w:rsidTr="004928E7">
        <w:tc>
          <w:tcPr>
            <w:tcW w:w="1271" w:type="dxa"/>
          </w:tcPr>
          <w:p w14:paraId="612C6A9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00016FAF"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52263DB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0.003</w:t>
            </w:r>
          </w:p>
        </w:tc>
        <w:tc>
          <w:tcPr>
            <w:tcW w:w="1463" w:type="dxa"/>
          </w:tcPr>
          <w:p w14:paraId="201AE86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0.163</w:t>
            </w:r>
          </w:p>
        </w:tc>
        <w:tc>
          <w:tcPr>
            <w:tcW w:w="1440" w:type="dxa"/>
          </w:tcPr>
          <w:p w14:paraId="4352AB5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0.163 </w:t>
            </w:r>
          </w:p>
        </w:tc>
        <w:tc>
          <w:tcPr>
            <w:tcW w:w="1440" w:type="dxa"/>
          </w:tcPr>
          <w:p w14:paraId="5583B5A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0.163 </w:t>
            </w:r>
          </w:p>
        </w:tc>
      </w:tr>
      <w:tr w:rsidR="00CE262C" w:rsidRPr="00AF42E1" w14:paraId="3A6F3EB7" w14:textId="77777777" w:rsidTr="004928E7">
        <w:tc>
          <w:tcPr>
            <w:tcW w:w="1271" w:type="dxa"/>
          </w:tcPr>
          <w:p w14:paraId="7568A87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4B1337FE"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3B57DAA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0.003 </w:t>
            </w:r>
          </w:p>
        </w:tc>
        <w:tc>
          <w:tcPr>
            <w:tcW w:w="1463" w:type="dxa"/>
          </w:tcPr>
          <w:p w14:paraId="346AED5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0.902 </w:t>
            </w:r>
          </w:p>
        </w:tc>
        <w:tc>
          <w:tcPr>
            <w:tcW w:w="1440" w:type="dxa"/>
          </w:tcPr>
          <w:p w14:paraId="051EF0F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0.872 </w:t>
            </w:r>
          </w:p>
        </w:tc>
        <w:tc>
          <w:tcPr>
            <w:tcW w:w="1440" w:type="dxa"/>
          </w:tcPr>
          <w:p w14:paraId="0F0E80C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0.997 </w:t>
            </w:r>
          </w:p>
        </w:tc>
      </w:tr>
      <w:tr w:rsidR="00CE262C" w:rsidRPr="00AF42E1" w14:paraId="1C233905" w14:textId="77777777" w:rsidTr="004928E7">
        <w:tc>
          <w:tcPr>
            <w:tcW w:w="1271" w:type="dxa"/>
          </w:tcPr>
          <w:p w14:paraId="58C5C5F3"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b/>
                <w:bCs/>
              </w:rPr>
              <w:t>Pinpoint</w:t>
            </w:r>
            <w:r w:rsidRPr="00AF42E1">
              <w:rPr>
                <w:rFonts w:ascii="Times New Roman" w:hAnsi="Times New Roman" w:cs="Times New Roman"/>
              </w:rPr>
              <w:t xml:space="preserve"> </w:t>
            </w:r>
          </w:p>
        </w:tc>
        <w:tc>
          <w:tcPr>
            <w:tcW w:w="1334" w:type="dxa"/>
          </w:tcPr>
          <w:p w14:paraId="3647E274"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800" w:type="dxa"/>
          </w:tcPr>
          <w:p w14:paraId="7EC75A8C"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63" w:type="dxa"/>
          </w:tcPr>
          <w:p w14:paraId="40E9A7F8"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5EDD995A"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7650FDBD" w14:textId="77777777" w:rsidR="00CE262C" w:rsidRPr="00AF42E1" w:rsidRDefault="00CE262C"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r>
      <w:tr w:rsidR="00CE262C" w:rsidRPr="00AF42E1" w14:paraId="32913E7C" w14:textId="77777777" w:rsidTr="004928E7">
        <w:tc>
          <w:tcPr>
            <w:tcW w:w="1271" w:type="dxa"/>
          </w:tcPr>
          <w:p w14:paraId="0E4F23F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0D22DE6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0DBB911B"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0.333</w:t>
            </w:r>
          </w:p>
        </w:tc>
        <w:tc>
          <w:tcPr>
            <w:tcW w:w="1463" w:type="dxa"/>
          </w:tcPr>
          <w:p w14:paraId="6FBA714D"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0.002 </w:t>
            </w:r>
          </w:p>
        </w:tc>
        <w:tc>
          <w:tcPr>
            <w:tcW w:w="1440" w:type="dxa"/>
          </w:tcPr>
          <w:p w14:paraId="5E999586"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-0.039 </w:t>
            </w:r>
          </w:p>
        </w:tc>
        <w:tc>
          <w:tcPr>
            <w:tcW w:w="1440" w:type="dxa"/>
          </w:tcPr>
          <w:p w14:paraId="450A2DF1"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0.0403 </w:t>
            </w:r>
          </w:p>
        </w:tc>
      </w:tr>
      <w:tr w:rsidR="00CE262C" w:rsidRPr="00AF42E1" w14:paraId="7A0830FC" w14:textId="77777777" w:rsidTr="004928E7">
        <w:tc>
          <w:tcPr>
            <w:tcW w:w="1271" w:type="dxa"/>
          </w:tcPr>
          <w:p w14:paraId="0916DCE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4D25A38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37FF0D1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0.333 </w:t>
            </w:r>
          </w:p>
        </w:tc>
        <w:tc>
          <w:tcPr>
            <w:tcW w:w="1463" w:type="dxa"/>
          </w:tcPr>
          <w:p w14:paraId="4EA61B26"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0.007 </w:t>
            </w:r>
          </w:p>
        </w:tc>
        <w:tc>
          <w:tcPr>
            <w:tcW w:w="1440" w:type="dxa"/>
          </w:tcPr>
          <w:p w14:paraId="556C5AF1"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-0.118 </w:t>
            </w:r>
          </w:p>
        </w:tc>
        <w:tc>
          <w:tcPr>
            <w:tcW w:w="1440" w:type="dxa"/>
          </w:tcPr>
          <w:p w14:paraId="38E9BD1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0.118 </w:t>
            </w:r>
          </w:p>
        </w:tc>
      </w:tr>
      <w:tr w:rsidR="00CE262C" w:rsidRPr="00AF42E1" w14:paraId="671EC124" w14:textId="77777777" w:rsidTr="004928E7">
        <w:tc>
          <w:tcPr>
            <w:tcW w:w="1271" w:type="dxa"/>
          </w:tcPr>
          <w:p w14:paraId="274C29A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2FE60FE2"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27FC176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0.333</w:t>
            </w:r>
          </w:p>
        </w:tc>
        <w:tc>
          <w:tcPr>
            <w:tcW w:w="1463" w:type="dxa"/>
          </w:tcPr>
          <w:p w14:paraId="0D19F2FB"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-0.0158 </w:t>
            </w:r>
          </w:p>
        </w:tc>
        <w:tc>
          <w:tcPr>
            <w:tcW w:w="1440" w:type="dxa"/>
          </w:tcPr>
          <w:p w14:paraId="378B3BA2"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-0.003  </w:t>
            </w:r>
          </w:p>
        </w:tc>
        <w:tc>
          <w:tcPr>
            <w:tcW w:w="1440" w:type="dxa"/>
          </w:tcPr>
          <w:p w14:paraId="737B9562"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0.292 </w:t>
            </w:r>
          </w:p>
        </w:tc>
      </w:tr>
      <w:tr w:rsidR="00CE262C" w:rsidRPr="00AF42E1" w14:paraId="654433AF" w14:textId="77777777" w:rsidTr="004928E7">
        <w:tc>
          <w:tcPr>
            <w:tcW w:w="1271" w:type="dxa"/>
          </w:tcPr>
          <w:p w14:paraId="21E47BB0"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5569E13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59F19907"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0.033 </w:t>
            </w:r>
          </w:p>
        </w:tc>
        <w:tc>
          <w:tcPr>
            <w:tcW w:w="1463" w:type="dxa"/>
          </w:tcPr>
          <w:p w14:paraId="2488752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-0.0004 </w:t>
            </w:r>
          </w:p>
        </w:tc>
        <w:tc>
          <w:tcPr>
            <w:tcW w:w="1440" w:type="dxa"/>
          </w:tcPr>
          <w:p w14:paraId="22039B02"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-0.010 </w:t>
            </w:r>
          </w:p>
        </w:tc>
        <w:tc>
          <w:tcPr>
            <w:tcW w:w="1440" w:type="dxa"/>
          </w:tcPr>
          <w:p w14:paraId="7F5E71E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0.010 </w:t>
            </w:r>
          </w:p>
        </w:tc>
      </w:tr>
      <w:tr w:rsidR="00CE262C" w:rsidRPr="00AF42E1" w14:paraId="7B5AD0AC" w14:textId="77777777" w:rsidTr="004928E7">
        <w:tc>
          <w:tcPr>
            <w:tcW w:w="1271" w:type="dxa"/>
          </w:tcPr>
          <w:p w14:paraId="047FA428"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2FC9555E"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59DCD1E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0.033</w:t>
            </w:r>
          </w:p>
        </w:tc>
        <w:tc>
          <w:tcPr>
            <w:tcW w:w="1463" w:type="dxa"/>
          </w:tcPr>
          <w:p w14:paraId="076CCA0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0.0010 </w:t>
            </w:r>
          </w:p>
        </w:tc>
        <w:tc>
          <w:tcPr>
            <w:tcW w:w="1440" w:type="dxa"/>
          </w:tcPr>
          <w:p w14:paraId="738F6334"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-0.033</w:t>
            </w:r>
          </w:p>
        </w:tc>
        <w:tc>
          <w:tcPr>
            <w:tcW w:w="1440" w:type="dxa"/>
          </w:tcPr>
          <w:p w14:paraId="5EDDBAF9"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0.036 </w:t>
            </w:r>
          </w:p>
        </w:tc>
      </w:tr>
      <w:tr w:rsidR="00CE262C" w:rsidRPr="00AF42E1" w14:paraId="1BF1549D" w14:textId="77777777" w:rsidTr="004928E7">
        <w:tc>
          <w:tcPr>
            <w:tcW w:w="1271" w:type="dxa"/>
          </w:tcPr>
          <w:p w14:paraId="66045E1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509B02F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65CD3FF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0.033 </w:t>
            </w:r>
          </w:p>
        </w:tc>
        <w:tc>
          <w:tcPr>
            <w:tcW w:w="1463" w:type="dxa"/>
          </w:tcPr>
          <w:p w14:paraId="0E1C44E5"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40" w:type="dxa"/>
          </w:tcPr>
          <w:p w14:paraId="6D8BCE52"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-0.033</w:t>
            </w:r>
          </w:p>
        </w:tc>
        <w:tc>
          <w:tcPr>
            <w:tcW w:w="1440" w:type="dxa"/>
          </w:tcPr>
          <w:p w14:paraId="2777046B"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0.157 </w:t>
            </w:r>
          </w:p>
        </w:tc>
      </w:tr>
      <w:tr w:rsidR="00CE262C" w:rsidRPr="00AF42E1" w14:paraId="69C78A7D" w14:textId="77777777" w:rsidTr="004928E7">
        <w:tc>
          <w:tcPr>
            <w:tcW w:w="1271" w:type="dxa"/>
          </w:tcPr>
          <w:p w14:paraId="1447D96A"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300</w:t>
            </w:r>
          </w:p>
        </w:tc>
        <w:tc>
          <w:tcPr>
            <w:tcW w:w="1334" w:type="dxa"/>
          </w:tcPr>
          <w:p w14:paraId="236C6AD6"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 xml:space="preserve">5 </w:t>
            </w:r>
          </w:p>
        </w:tc>
        <w:tc>
          <w:tcPr>
            <w:tcW w:w="1800" w:type="dxa"/>
          </w:tcPr>
          <w:p w14:paraId="114B577B"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63" w:type="dxa"/>
          </w:tcPr>
          <w:p w14:paraId="1267C4F4"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0.0003</w:t>
            </w:r>
          </w:p>
        </w:tc>
        <w:tc>
          <w:tcPr>
            <w:tcW w:w="1440" w:type="dxa"/>
          </w:tcPr>
          <w:p w14:paraId="31FB921E"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40" w:type="dxa"/>
          </w:tcPr>
          <w:p w14:paraId="1B215BB2"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0.005</w:t>
            </w:r>
          </w:p>
        </w:tc>
      </w:tr>
      <w:tr w:rsidR="00CE262C" w:rsidRPr="00AF42E1" w14:paraId="713E447E" w14:textId="77777777" w:rsidTr="004928E7">
        <w:tc>
          <w:tcPr>
            <w:tcW w:w="1271" w:type="dxa"/>
          </w:tcPr>
          <w:p w14:paraId="2718BA8C"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300</w:t>
            </w:r>
          </w:p>
        </w:tc>
        <w:tc>
          <w:tcPr>
            <w:tcW w:w="1334" w:type="dxa"/>
          </w:tcPr>
          <w:p w14:paraId="7AB95E3A"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 xml:space="preserve">50 </w:t>
            </w:r>
          </w:p>
        </w:tc>
        <w:tc>
          <w:tcPr>
            <w:tcW w:w="1800" w:type="dxa"/>
          </w:tcPr>
          <w:p w14:paraId="3460E150"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63" w:type="dxa"/>
          </w:tcPr>
          <w:p w14:paraId="03B098DA"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-0.0003</w:t>
            </w:r>
          </w:p>
        </w:tc>
        <w:tc>
          <w:tcPr>
            <w:tcW w:w="1440" w:type="dxa"/>
          </w:tcPr>
          <w:p w14:paraId="28E48E0E"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40" w:type="dxa"/>
          </w:tcPr>
          <w:p w14:paraId="632A8507"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0.024</w:t>
            </w:r>
          </w:p>
        </w:tc>
      </w:tr>
      <w:tr w:rsidR="00CE262C" w:rsidRPr="00AF42E1" w14:paraId="58E04643" w14:textId="77777777" w:rsidTr="004928E7">
        <w:tc>
          <w:tcPr>
            <w:tcW w:w="1271" w:type="dxa"/>
          </w:tcPr>
          <w:p w14:paraId="7CD685A3" w14:textId="77777777" w:rsidR="00CE262C" w:rsidRPr="00AF42E1" w:rsidRDefault="00CE262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300</w:t>
            </w:r>
          </w:p>
        </w:tc>
        <w:tc>
          <w:tcPr>
            <w:tcW w:w="1334" w:type="dxa"/>
          </w:tcPr>
          <w:p w14:paraId="4CD1C5C2"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 xml:space="preserve">500 </w:t>
            </w:r>
          </w:p>
        </w:tc>
        <w:tc>
          <w:tcPr>
            <w:tcW w:w="1800" w:type="dxa"/>
          </w:tcPr>
          <w:p w14:paraId="269C93F2"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63" w:type="dxa"/>
          </w:tcPr>
          <w:p w14:paraId="5FE4770A"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0.0017</w:t>
            </w:r>
          </w:p>
        </w:tc>
        <w:tc>
          <w:tcPr>
            <w:tcW w:w="1440" w:type="dxa"/>
          </w:tcPr>
          <w:p w14:paraId="5AB7A973"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-0.003</w:t>
            </w:r>
          </w:p>
        </w:tc>
        <w:tc>
          <w:tcPr>
            <w:tcW w:w="1440" w:type="dxa"/>
          </w:tcPr>
          <w:p w14:paraId="52EC936B" w14:textId="77777777" w:rsidR="00CE262C" w:rsidRPr="00AF42E1" w:rsidRDefault="00CE262C" w:rsidP="00341FBB">
            <w:pPr>
              <w:autoSpaceDE w:val="0"/>
              <w:autoSpaceDN w:val="0"/>
              <w:adjustRightInd w:val="0"/>
              <w:spacing w:line="480" w:lineRule="auto"/>
              <w:jc w:val="center"/>
              <w:rPr>
                <w:rFonts w:ascii="Times New Roman" w:hAnsi="Times New Roman" w:cs="Times New Roman"/>
              </w:rPr>
            </w:pPr>
            <w:r w:rsidRPr="00AF42E1">
              <w:rPr>
                <w:rFonts w:ascii="Times New Roman" w:hAnsi="Times New Roman" w:cs="Times New Roman"/>
              </w:rPr>
              <w:t>0.122</w:t>
            </w:r>
          </w:p>
        </w:tc>
      </w:tr>
    </w:tbl>
    <w:p w14:paraId="10B3251C" w14:textId="2341CB71" w:rsidR="009871D1" w:rsidRPr="00AF42E1" w:rsidRDefault="009871D1" w:rsidP="00341FBB">
      <w:pPr>
        <w:spacing w:line="480" w:lineRule="auto"/>
        <w:rPr>
          <w:rFonts w:ascii="Times New Roman" w:hAnsi="Times New Roman" w:cs="Times New Roman"/>
          <w:b/>
        </w:rPr>
      </w:pPr>
    </w:p>
    <w:p w14:paraId="4C9A4FEE" w14:textId="02BB9965" w:rsidR="00ED44B8" w:rsidRPr="00AF42E1" w:rsidRDefault="009871D1" w:rsidP="00AF42E1">
      <w:pPr>
        <w:pStyle w:val="ListParagraph"/>
        <w:numPr>
          <w:ilvl w:val="1"/>
          <w:numId w:val="12"/>
        </w:numPr>
        <w:spacing w:line="480" w:lineRule="auto"/>
        <w:rPr>
          <w:rFonts w:ascii="Times New Roman" w:hAnsi="Times New Roman" w:cs="Times New Roman"/>
          <w:b/>
          <w:i/>
          <w:iCs/>
        </w:rPr>
      </w:pPr>
      <w:r w:rsidRPr="00AF42E1">
        <w:rPr>
          <w:rFonts w:ascii="Times New Roman" w:hAnsi="Times New Roman" w:cs="Times New Roman"/>
          <w:b/>
          <w:i/>
          <w:iCs/>
        </w:rPr>
        <w:t>Response duration</w:t>
      </w:r>
    </w:p>
    <w:p w14:paraId="206BBADD" w14:textId="4B88D2E8" w:rsidR="00ED44B8" w:rsidRPr="00AF42E1" w:rsidRDefault="00ED44B8" w:rsidP="00341FBB">
      <w:pPr>
        <w:spacing w:line="480" w:lineRule="auto"/>
        <w:ind w:firstLine="720"/>
        <w:rPr>
          <w:rFonts w:ascii="Times New Roman" w:hAnsi="Times New Roman" w:cs="Times New Roman"/>
          <w:bCs/>
        </w:rPr>
      </w:pPr>
      <w:r w:rsidRPr="00AF42E1">
        <w:rPr>
          <w:rFonts w:ascii="Times New Roman" w:hAnsi="Times New Roman" w:cs="Times New Roman"/>
          <w:bCs/>
        </w:rPr>
        <w:t xml:space="preserve">The accuracy of both </w:t>
      </w:r>
      <w:r w:rsidR="001F1F27" w:rsidRPr="00AF42E1">
        <w:rPr>
          <w:rFonts w:ascii="Times New Roman" w:hAnsi="Times New Roman" w:cs="Times New Roman"/>
          <w:bCs/>
        </w:rPr>
        <w:t>pinpoint and one-zero</w:t>
      </w:r>
      <w:r w:rsidRPr="00AF42E1">
        <w:rPr>
          <w:rFonts w:ascii="Times New Roman" w:hAnsi="Times New Roman" w:cs="Times New Roman"/>
          <w:bCs/>
        </w:rPr>
        <w:t xml:space="preserve"> sampling was calculated for each interval length and all three behavioural durations (short, medium</w:t>
      </w:r>
      <w:r w:rsidR="00086E7E" w:rsidRPr="00AF42E1">
        <w:rPr>
          <w:rFonts w:ascii="Times New Roman" w:hAnsi="Times New Roman" w:cs="Times New Roman"/>
          <w:bCs/>
        </w:rPr>
        <w:t>,</w:t>
      </w:r>
      <w:r w:rsidRPr="00AF42E1">
        <w:rPr>
          <w:rFonts w:ascii="Times New Roman" w:hAnsi="Times New Roman" w:cs="Times New Roman"/>
          <w:bCs/>
        </w:rPr>
        <w:t xml:space="preserve"> and long) (</w:t>
      </w:r>
      <w:r w:rsidR="001F1F27" w:rsidRPr="00AF42E1">
        <w:rPr>
          <w:rFonts w:ascii="Times New Roman" w:hAnsi="Times New Roman" w:cs="Times New Roman"/>
          <w:bCs/>
        </w:rPr>
        <w:t xml:space="preserve">see </w:t>
      </w:r>
      <w:r w:rsidR="00FC10D4" w:rsidRPr="00AF42E1">
        <w:rPr>
          <w:rFonts w:ascii="Times New Roman" w:hAnsi="Times New Roman" w:cs="Times New Roman"/>
          <w:bCs/>
        </w:rPr>
        <w:t xml:space="preserve">Figure </w:t>
      </w:r>
      <w:r w:rsidR="00086E7E" w:rsidRPr="00AF42E1">
        <w:rPr>
          <w:rFonts w:ascii="Times New Roman" w:hAnsi="Times New Roman" w:cs="Times New Roman"/>
          <w:bCs/>
        </w:rPr>
        <w:t>4</w:t>
      </w:r>
      <w:r w:rsidRPr="00AF42E1">
        <w:rPr>
          <w:rFonts w:ascii="Times New Roman" w:hAnsi="Times New Roman" w:cs="Times New Roman"/>
          <w:bCs/>
        </w:rPr>
        <w:t>).</w:t>
      </w:r>
      <w:r w:rsidR="005D7073" w:rsidRPr="00AF42E1">
        <w:rPr>
          <w:rFonts w:ascii="Times New Roman" w:hAnsi="Times New Roman" w:cs="Times New Roman"/>
          <w:bCs/>
        </w:rPr>
        <w:t xml:space="preserve"> </w:t>
      </w:r>
    </w:p>
    <w:p w14:paraId="00A37391" w14:textId="5F47424A" w:rsidR="0079626D" w:rsidRPr="00AF42E1" w:rsidRDefault="005D7073" w:rsidP="00341FBB">
      <w:pPr>
        <w:spacing w:line="480" w:lineRule="auto"/>
        <w:rPr>
          <w:rFonts w:ascii="Times New Roman" w:hAnsi="Times New Roman" w:cs="Times New Roman"/>
          <w:b/>
          <w:i/>
          <w:iCs/>
        </w:rPr>
      </w:pPr>
      <w:r w:rsidRPr="00AF42E1">
        <w:rPr>
          <w:noProof/>
        </w:rPr>
        <w:lastRenderedPageBreak/>
        <w:drawing>
          <wp:inline distT="0" distB="0" distL="0" distR="0" wp14:anchorId="266B79B2" wp14:editId="0C5E3FB0">
            <wp:extent cx="5731510" cy="3439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7190DE3" w14:textId="22C7FC99" w:rsidR="005D7073" w:rsidRPr="00AF42E1" w:rsidRDefault="00486198" w:rsidP="00341FBB">
      <w:pPr>
        <w:spacing w:line="480" w:lineRule="auto"/>
        <w:rPr>
          <w:rFonts w:ascii="Times New Roman" w:hAnsi="Times New Roman" w:cs="Times New Roman"/>
          <w:i/>
          <w:iCs/>
        </w:rPr>
      </w:pPr>
      <w:r w:rsidRPr="00AF42E1">
        <w:rPr>
          <w:rFonts w:ascii="Times New Roman" w:hAnsi="Times New Roman" w:cs="Times New Roman"/>
          <w:b/>
          <w:bCs/>
          <w:i/>
          <w:iCs/>
        </w:rPr>
        <w:t xml:space="preserve">Figure </w:t>
      </w:r>
      <w:r w:rsidR="00F60B2D" w:rsidRPr="00AF42E1">
        <w:rPr>
          <w:rFonts w:ascii="Times New Roman" w:hAnsi="Times New Roman" w:cs="Times New Roman"/>
          <w:b/>
          <w:bCs/>
          <w:i/>
          <w:iCs/>
        </w:rPr>
        <w:t>4</w:t>
      </w:r>
      <w:r w:rsidRPr="00AF42E1">
        <w:rPr>
          <w:rFonts w:ascii="Times New Roman" w:hAnsi="Times New Roman" w:cs="Times New Roman"/>
          <w:b/>
          <w:bCs/>
          <w:i/>
          <w:iCs/>
        </w:rPr>
        <w:t xml:space="preserve">. </w:t>
      </w:r>
      <w:r w:rsidRPr="00AF42E1">
        <w:rPr>
          <w:rFonts w:ascii="Times New Roman" w:hAnsi="Times New Roman" w:cs="Times New Roman"/>
          <w:i/>
          <w:iCs/>
        </w:rPr>
        <w:t xml:space="preserve">Mean error rates </w:t>
      </w:r>
      <w:r w:rsidR="002345A3" w:rsidRPr="00AF42E1">
        <w:rPr>
          <w:rFonts w:ascii="Times New Roman" w:hAnsi="Times New Roman" w:cs="Times New Roman"/>
          <w:i/>
          <w:iCs/>
        </w:rPr>
        <w:t>(</w:t>
      </w:r>
      <w:r w:rsidR="007A184E" w:rsidRPr="00AF42E1">
        <w:rPr>
          <w:rFonts w:ascii="Times New Roman" w:hAnsi="Times New Roman" w:cs="Times New Roman"/>
          <w:i/>
          <w:iCs/>
        </w:rPr>
        <w:t>with 95% percentile intervals of the errors bars</w:t>
      </w:r>
      <w:r w:rsidR="002345A3" w:rsidRPr="00AF42E1">
        <w:rPr>
          <w:rFonts w:ascii="Times New Roman" w:hAnsi="Times New Roman" w:cs="Times New Roman"/>
          <w:i/>
          <w:iCs/>
        </w:rPr>
        <w:t xml:space="preserve">) </w:t>
      </w:r>
      <w:r w:rsidRPr="00AF42E1">
        <w:rPr>
          <w:rFonts w:ascii="Times New Roman" w:hAnsi="Times New Roman" w:cs="Times New Roman"/>
          <w:i/>
          <w:iCs/>
        </w:rPr>
        <w:t xml:space="preserve">for </w:t>
      </w:r>
      <w:r w:rsidR="00C02E71" w:rsidRPr="00AF42E1">
        <w:rPr>
          <w:rFonts w:ascii="Times New Roman" w:hAnsi="Times New Roman" w:cs="Times New Roman"/>
          <w:i/>
          <w:iCs/>
        </w:rPr>
        <w:t xml:space="preserve">the response duration simulation and the </w:t>
      </w:r>
      <w:r w:rsidRPr="00AF42E1">
        <w:rPr>
          <w:rFonts w:ascii="Times New Roman" w:hAnsi="Times New Roman" w:cs="Times New Roman"/>
          <w:i/>
          <w:iCs/>
        </w:rPr>
        <w:t xml:space="preserve">one-zero and pinpoint sampling </w:t>
      </w:r>
      <w:r w:rsidR="00645F52" w:rsidRPr="00AF42E1">
        <w:rPr>
          <w:rFonts w:ascii="Times New Roman" w:hAnsi="Times New Roman" w:cs="Times New Roman"/>
          <w:i/>
          <w:iCs/>
        </w:rPr>
        <w:t xml:space="preserve">methods </w:t>
      </w:r>
      <w:r w:rsidRPr="00AF42E1">
        <w:rPr>
          <w:rFonts w:ascii="Times New Roman" w:hAnsi="Times New Roman" w:cs="Times New Roman"/>
          <w:i/>
          <w:iCs/>
        </w:rPr>
        <w:t xml:space="preserve">for the 5 s, 50 s and 500 s </w:t>
      </w:r>
      <w:r w:rsidR="00F60B2D" w:rsidRPr="00AF42E1">
        <w:rPr>
          <w:rFonts w:ascii="Times New Roman" w:hAnsi="Times New Roman" w:cs="Times New Roman"/>
          <w:i/>
          <w:iCs/>
        </w:rPr>
        <w:t xml:space="preserve">observation </w:t>
      </w:r>
      <w:r w:rsidRPr="00AF42E1">
        <w:rPr>
          <w:rFonts w:ascii="Times New Roman" w:hAnsi="Times New Roman" w:cs="Times New Roman"/>
          <w:i/>
          <w:iCs/>
        </w:rPr>
        <w:t xml:space="preserve">intervals. </w:t>
      </w:r>
      <w:r w:rsidR="00EE7DE9" w:rsidRPr="00AF42E1">
        <w:rPr>
          <w:rFonts w:ascii="Times New Roman" w:hAnsi="Times New Roman" w:cs="Times New Roman"/>
          <w:i/>
          <w:iCs/>
        </w:rPr>
        <w:t>PP: Pinpoint sampling</w:t>
      </w:r>
      <w:r w:rsidR="007A184E" w:rsidRPr="00AF42E1">
        <w:rPr>
          <w:rFonts w:ascii="Times New Roman" w:hAnsi="Times New Roman" w:cs="Times New Roman"/>
          <w:i/>
          <w:iCs/>
        </w:rPr>
        <w:t>; closed circles</w:t>
      </w:r>
      <w:r w:rsidR="00EE7DE9" w:rsidRPr="00AF42E1">
        <w:rPr>
          <w:rFonts w:ascii="Times New Roman" w:hAnsi="Times New Roman" w:cs="Times New Roman"/>
          <w:i/>
          <w:iCs/>
        </w:rPr>
        <w:t>, 01: One-zero sampling</w:t>
      </w:r>
      <w:r w:rsidR="007A184E" w:rsidRPr="00AF42E1">
        <w:rPr>
          <w:rFonts w:ascii="Times New Roman" w:hAnsi="Times New Roman" w:cs="Times New Roman"/>
          <w:i/>
          <w:iCs/>
        </w:rPr>
        <w:t>, open circles.</w:t>
      </w:r>
    </w:p>
    <w:p w14:paraId="54A5EAB1" w14:textId="779D0773" w:rsidR="00A9789F" w:rsidRPr="00AF42E1" w:rsidRDefault="00A9789F" w:rsidP="001F1F27">
      <w:pPr>
        <w:spacing w:line="480" w:lineRule="auto"/>
        <w:ind w:firstLine="720"/>
        <w:rPr>
          <w:rFonts w:ascii="Times New Roman" w:hAnsi="Times New Roman" w:cs="Times New Roman"/>
        </w:rPr>
      </w:pPr>
      <w:r w:rsidRPr="00AF42E1">
        <w:rPr>
          <w:rFonts w:ascii="Times New Roman" w:hAnsi="Times New Roman" w:cs="Times New Roman"/>
          <w:bCs/>
        </w:rPr>
        <w:t>For all simulation frequencies, pinpoint sampling was less biased, with minimal error rates. By contrast, mean error rates were much higher for one-zero sampling, and these increased as interval length increased. For both pinpoint and one-zero sampling, the variance in results increased with interval length.</w:t>
      </w:r>
    </w:p>
    <w:p w14:paraId="62049989" w14:textId="5A804F0F" w:rsidR="00EE7DE9" w:rsidRPr="00AF42E1" w:rsidRDefault="005D7073" w:rsidP="001F1F27">
      <w:pPr>
        <w:spacing w:line="480" w:lineRule="auto"/>
        <w:ind w:firstLine="720"/>
        <w:rPr>
          <w:rFonts w:ascii="Times New Roman" w:hAnsi="Times New Roman" w:cs="Times New Roman"/>
          <w:i/>
          <w:iCs/>
        </w:rPr>
      </w:pPr>
      <w:r w:rsidRPr="00AF42E1">
        <w:rPr>
          <w:rFonts w:ascii="Times New Roman" w:hAnsi="Times New Roman" w:cs="Times New Roman"/>
        </w:rPr>
        <w:t>The pinpoint sampling</w:t>
      </w:r>
      <w:r w:rsidR="00F330FC" w:rsidRPr="00AF42E1">
        <w:rPr>
          <w:rFonts w:ascii="Times New Roman" w:hAnsi="Times New Roman" w:cs="Times New Roman"/>
        </w:rPr>
        <w:t xml:space="preserve"> method</w:t>
      </w:r>
      <w:r w:rsidRPr="00AF42E1">
        <w:rPr>
          <w:rFonts w:ascii="Times New Roman" w:hAnsi="Times New Roman" w:cs="Times New Roman"/>
        </w:rPr>
        <w:t xml:space="preserve"> consistently produced lower error rates than the one-zero method</w:t>
      </w:r>
      <w:r w:rsidR="00F330FC" w:rsidRPr="00AF42E1">
        <w:rPr>
          <w:rFonts w:ascii="Times New Roman" w:hAnsi="Times New Roman" w:cs="Times New Roman"/>
        </w:rPr>
        <w:t xml:space="preserve"> </w:t>
      </w:r>
      <w:r w:rsidR="00F330FC" w:rsidRPr="00AF42E1">
        <w:rPr>
          <w:rFonts w:ascii="Times New Roman" w:hAnsi="Times New Roman" w:cs="Times New Roman"/>
          <w:bCs/>
        </w:rPr>
        <w:t>(</w:t>
      </w:r>
      <w:r w:rsidR="00F330FC" w:rsidRPr="00AF42E1">
        <w:rPr>
          <w:rFonts w:ascii="Times New Roman" w:hAnsi="Times New Roman" w:cs="Times New Roman"/>
          <w:bCs/>
        </w:rPr>
        <w:sym w:font="Symbol" w:char="F063"/>
      </w:r>
      <w:r w:rsidR="00F330FC" w:rsidRPr="00AF42E1">
        <w:rPr>
          <w:rFonts w:ascii="Times New Roman" w:hAnsi="Times New Roman" w:cs="Times New Roman"/>
          <w:bCs/>
          <w:vertAlign w:val="superscript"/>
        </w:rPr>
        <w:t>2</w:t>
      </w:r>
      <w:r w:rsidR="00F330FC" w:rsidRPr="00AF42E1">
        <w:rPr>
          <w:rFonts w:ascii="Times New Roman" w:hAnsi="Times New Roman" w:cs="Times New Roman"/>
          <w:bCs/>
        </w:rPr>
        <w:t xml:space="preserve"> = 9, </w:t>
      </w:r>
      <w:r w:rsidR="00F330FC" w:rsidRPr="00AF42E1">
        <w:rPr>
          <w:rFonts w:ascii="Times New Roman" w:hAnsi="Times New Roman" w:cs="Times New Roman"/>
          <w:bCs/>
          <w:i/>
          <w:iCs/>
        </w:rPr>
        <w:t>df</w:t>
      </w:r>
      <w:r w:rsidR="00F330FC" w:rsidRPr="00AF42E1">
        <w:rPr>
          <w:rFonts w:ascii="Times New Roman" w:hAnsi="Times New Roman" w:cs="Times New Roman"/>
          <w:bCs/>
        </w:rPr>
        <w:t xml:space="preserve"> = 1, </w:t>
      </w:r>
      <w:r w:rsidR="00F330FC" w:rsidRPr="00AF42E1">
        <w:rPr>
          <w:rFonts w:ascii="Times New Roman" w:hAnsi="Times New Roman" w:cs="Times New Roman"/>
          <w:bCs/>
          <w:i/>
          <w:iCs/>
        </w:rPr>
        <w:t>p</w:t>
      </w:r>
      <w:r w:rsidR="00F330FC" w:rsidRPr="00AF42E1">
        <w:rPr>
          <w:rFonts w:ascii="Times New Roman" w:hAnsi="Times New Roman" w:cs="Times New Roman"/>
          <w:bCs/>
        </w:rPr>
        <w:t xml:space="preserve"> = </w:t>
      </w:r>
      <w:r w:rsidR="00F330FC" w:rsidRPr="00AF42E1">
        <w:rPr>
          <w:rFonts w:ascii="Times New Roman" w:eastAsia="Times New Roman" w:hAnsi="Times New Roman" w:cs="Times New Roman"/>
          <w:color w:val="000000"/>
          <w:shd w:val="clear" w:color="auto" w:fill="FFFFFF"/>
          <w:lang w:val="en-AU" w:eastAsia="en-GB"/>
        </w:rPr>
        <w:t xml:space="preserve">0.0027, </w:t>
      </w:r>
      <w:r w:rsidR="00D91F2A" w:rsidRPr="00AF42E1">
        <w:rPr>
          <w:rFonts w:ascii="Times New Roman" w:eastAsia="Times New Roman" w:hAnsi="Times New Roman" w:cs="Times New Roman"/>
          <w:i/>
          <w:iCs/>
          <w:color w:val="000000"/>
          <w:shd w:val="clear" w:color="auto" w:fill="FFFFFF"/>
          <w:lang w:val="en-AU" w:eastAsia="en-GB"/>
        </w:rPr>
        <w:t>W</w:t>
      </w:r>
      <w:r w:rsidR="00F330FC" w:rsidRPr="00AF42E1">
        <w:rPr>
          <w:rFonts w:ascii="Times New Roman" w:eastAsia="Times New Roman" w:hAnsi="Times New Roman" w:cs="Times New Roman"/>
          <w:color w:val="000000"/>
          <w:shd w:val="clear" w:color="auto" w:fill="FFFFFF"/>
          <w:lang w:val="en-AU" w:eastAsia="en-GB"/>
        </w:rPr>
        <w:t xml:space="preserve"> = 1</w:t>
      </w:r>
      <w:r w:rsidR="00F330FC" w:rsidRPr="00AF42E1">
        <w:rPr>
          <w:rFonts w:ascii="Times New Roman" w:hAnsi="Times New Roman" w:cs="Times New Roman"/>
          <w:bCs/>
        </w:rPr>
        <w:t>)</w:t>
      </w:r>
      <w:r w:rsidRPr="00AF42E1">
        <w:rPr>
          <w:rFonts w:ascii="Times New Roman" w:hAnsi="Times New Roman" w:cs="Times New Roman"/>
          <w:bCs/>
        </w:rPr>
        <w:t xml:space="preserve"> (</w:t>
      </w:r>
      <w:r w:rsidR="001F1F27" w:rsidRPr="00AF42E1">
        <w:rPr>
          <w:rFonts w:ascii="Times New Roman" w:hAnsi="Times New Roman" w:cs="Times New Roman"/>
          <w:bCs/>
        </w:rPr>
        <w:t xml:space="preserve">see </w:t>
      </w:r>
      <w:r w:rsidRPr="00AF42E1">
        <w:rPr>
          <w:rFonts w:ascii="Times New Roman" w:hAnsi="Times New Roman" w:cs="Times New Roman"/>
          <w:bCs/>
        </w:rPr>
        <w:t>Table 2)</w:t>
      </w:r>
      <w:r w:rsidR="00F330FC" w:rsidRPr="00AF42E1">
        <w:rPr>
          <w:rFonts w:ascii="Times New Roman" w:hAnsi="Times New Roman" w:cs="Times New Roman"/>
          <w:bCs/>
        </w:rPr>
        <w:t>.</w:t>
      </w:r>
      <w:r w:rsidRPr="00AF42E1">
        <w:rPr>
          <w:rFonts w:ascii="Times New Roman" w:hAnsi="Times New Roman" w:cs="Times New Roman"/>
          <w:bCs/>
        </w:rPr>
        <w:t xml:space="preserve"> </w:t>
      </w:r>
      <w:r w:rsidR="003A7938" w:rsidRPr="00AF42E1">
        <w:rPr>
          <w:rFonts w:ascii="Times New Roman" w:hAnsi="Times New Roman" w:cs="Times New Roman"/>
          <w:bCs/>
        </w:rPr>
        <w:t xml:space="preserve">Post-hoc tests for </w:t>
      </w:r>
      <w:r w:rsidR="003A7DC7" w:rsidRPr="00AF42E1">
        <w:rPr>
          <w:rFonts w:ascii="Times New Roman" w:hAnsi="Times New Roman" w:cs="Times New Roman"/>
          <w:bCs/>
        </w:rPr>
        <w:t xml:space="preserve">all </w:t>
      </w:r>
      <w:r w:rsidR="003A7938" w:rsidRPr="00AF42E1">
        <w:rPr>
          <w:rFonts w:ascii="Times New Roman" w:hAnsi="Times New Roman" w:cs="Times New Roman"/>
          <w:bCs/>
        </w:rPr>
        <w:t>9</w:t>
      </w:r>
      <w:r w:rsidR="003A7DC7" w:rsidRPr="00AF42E1">
        <w:rPr>
          <w:rFonts w:ascii="Times New Roman" w:hAnsi="Times New Roman" w:cs="Times New Roman"/>
          <w:bCs/>
        </w:rPr>
        <w:t xml:space="preserve"> </w:t>
      </w:r>
      <w:r w:rsidR="003A7938" w:rsidRPr="00AF42E1">
        <w:rPr>
          <w:rFonts w:ascii="Times New Roman" w:hAnsi="Times New Roman" w:cs="Times New Roman"/>
          <w:bCs/>
        </w:rPr>
        <w:t xml:space="preserve">comparisons (3 durations x 3 recording intervals) were </w:t>
      </w:r>
      <w:r w:rsidR="003A7938" w:rsidRPr="00AF42E1">
        <w:rPr>
          <w:rFonts w:ascii="Times New Roman" w:hAnsi="Times New Roman" w:cs="Times New Roman"/>
          <w:bCs/>
          <w:i/>
          <w:iCs/>
        </w:rPr>
        <w:t>p</w:t>
      </w:r>
      <w:r w:rsidR="003A7938" w:rsidRPr="00AF42E1">
        <w:rPr>
          <w:rFonts w:ascii="Times New Roman" w:hAnsi="Times New Roman" w:cs="Times New Roman"/>
          <w:bCs/>
        </w:rPr>
        <w:t xml:space="preserve"> &lt; .001.</w:t>
      </w:r>
    </w:p>
    <w:p w14:paraId="59E50AB9" w14:textId="30AD6E39" w:rsidR="00486198" w:rsidRPr="00AF42E1" w:rsidRDefault="00486198" w:rsidP="00341FBB">
      <w:pPr>
        <w:spacing w:line="480" w:lineRule="auto"/>
        <w:rPr>
          <w:rFonts w:ascii="Times New Roman" w:hAnsi="Times New Roman" w:cs="Times New Roman"/>
          <w:b/>
        </w:rPr>
      </w:pPr>
      <w:r w:rsidRPr="00AF42E1">
        <w:rPr>
          <w:rFonts w:ascii="Times New Roman" w:hAnsi="Times New Roman" w:cs="Times New Roman"/>
          <w:b/>
          <w:bCs/>
          <w:i/>
          <w:iCs/>
        </w:rPr>
        <w:t xml:space="preserve">Table </w:t>
      </w:r>
      <w:r w:rsidR="00F966C9" w:rsidRPr="00AF42E1">
        <w:rPr>
          <w:rFonts w:ascii="Times New Roman" w:hAnsi="Times New Roman" w:cs="Times New Roman"/>
          <w:b/>
          <w:bCs/>
          <w:i/>
          <w:iCs/>
        </w:rPr>
        <w:t>2</w:t>
      </w:r>
      <w:r w:rsidRPr="00AF42E1">
        <w:rPr>
          <w:rFonts w:ascii="Times New Roman" w:hAnsi="Times New Roman" w:cs="Times New Roman"/>
          <w:b/>
          <w:bCs/>
          <w:i/>
          <w:iCs/>
        </w:rPr>
        <w:t xml:space="preserve">. </w:t>
      </w:r>
      <w:r w:rsidR="00EE7DE9" w:rsidRPr="00AF42E1">
        <w:rPr>
          <w:rFonts w:ascii="Times New Roman" w:hAnsi="Times New Roman" w:cs="Times New Roman"/>
          <w:i/>
          <w:iCs/>
        </w:rPr>
        <w:t>Mean error rates for each sampling method under 5 s, 50 s and 500 interval lengths</w:t>
      </w:r>
      <w:r w:rsidR="00CB34E3" w:rsidRPr="00AF42E1">
        <w:rPr>
          <w:rFonts w:ascii="Times New Roman" w:hAnsi="Times New Roman" w:cs="Times New Roman"/>
          <w:i/>
          <w:iCs/>
        </w:rPr>
        <w:t xml:space="preserve"> </w:t>
      </w:r>
      <w:r w:rsidR="005E2DED" w:rsidRPr="00AF42E1">
        <w:rPr>
          <w:rFonts w:ascii="Times New Roman" w:hAnsi="Times New Roman" w:cs="Times New Roman"/>
          <w:i/>
          <w:iCs/>
        </w:rPr>
        <w:t xml:space="preserve">for </w:t>
      </w:r>
      <w:r w:rsidR="005E40EC" w:rsidRPr="00AF42E1">
        <w:rPr>
          <w:rFonts w:ascii="Times New Roman" w:hAnsi="Times New Roman" w:cs="Times New Roman"/>
          <w:i/>
          <w:iCs/>
        </w:rPr>
        <w:t xml:space="preserve">the </w:t>
      </w:r>
      <w:r w:rsidR="005E2DED" w:rsidRPr="00AF42E1">
        <w:rPr>
          <w:rFonts w:ascii="Times New Roman" w:hAnsi="Times New Roman" w:cs="Times New Roman"/>
          <w:i/>
          <w:iCs/>
        </w:rPr>
        <w:t>response duration</w:t>
      </w:r>
      <w:r w:rsidR="005E40EC" w:rsidRPr="00AF42E1">
        <w:rPr>
          <w:rFonts w:ascii="Times New Roman" w:hAnsi="Times New Roman" w:cs="Times New Roman"/>
          <w:i/>
          <w:iCs/>
        </w:rPr>
        <w:t xml:space="preserve"> simulation.</w:t>
      </w:r>
      <w:r w:rsidR="00EE7DE9" w:rsidRPr="00AF42E1">
        <w:rPr>
          <w:rFonts w:ascii="Times New Roman" w:hAnsi="Times New Roman" w:cs="Times New Roman"/>
          <w:i/>
          <w:iCs/>
        </w:rPr>
        <w:t xml:space="preserve"> </w:t>
      </w:r>
    </w:p>
    <w:tbl>
      <w:tblPr>
        <w:tblStyle w:val="TableGridLight"/>
        <w:tblW w:w="0" w:type="auto"/>
        <w:tblLayout w:type="fixed"/>
        <w:tblLook w:val="0000" w:firstRow="0" w:lastRow="0" w:firstColumn="0" w:lastColumn="0" w:noHBand="0" w:noVBand="0"/>
      </w:tblPr>
      <w:tblGrid>
        <w:gridCol w:w="1271"/>
        <w:gridCol w:w="1334"/>
        <w:gridCol w:w="1800"/>
        <w:gridCol w:w="1463"/>
        <w:gridCol w:w="1440"/>
        <w:gridCol w:w="1440"/>
      </w:tblGrid>
      <w:tr w:rsidR="0079626D" w:rsidRPr="00AF42E1" w14:paraId="246A234A" w14:textId="77777777" w:rsidTr="004928E7">
        <w:tc>
          <w:tcPr>
            <w:tcW w:w="1271" w:type="dxa"/>
          </w:tcPr>
          <w:p w14:paraId="61A91B46"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Simulation parameters </w:t>
            </w:r>
          </w:p>
        </w:tc>
        <w:tc>
          <w:tcPr>
            <w:tcW w:w="1334" w:type="dxa"/>
          </w:tcPr>
          <w:p w14:paraId="2F882525"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Sampling parameters </w:t>
            </w:r>
          </w:p>
        </w:tc>
        <w:tc>
          <w:tcPr>
            <w:tcW w:w="1800" w:type="dxa"/>
          </w:tcPr>
          <w:p w14:paraId="1505D8AE"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Proportion of time event occurs </w:t>
            </w:r>
          </w:p>
        </w:tc>
        <w:tc>
          <w:tcPr>
            <w:tcW w:w="1463" w:type="dxa"/>
          </w:tcPr>
          <w:p w14:paraId="1C5655B1"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Mean error </w:t>
            </w:r>
          </w:p>
        </w:tc>
        <w:tc>
          <w:tcPr>
            <w:tcW w:w="1440" w:type="dxa"/>
          </w:tcPr>
          <w:p w14:paraId="37222FE8"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Lower 95% percentile of error </w:t>
            </w:r>
          </w:p>
        </w:tc>
        <w:tc>
          <w:tcPr>
            <w:tcW w:w="1440" w:type="dxa"/>
          </w:tcPr>
          <w:p w14:paraId="3594B17F" w14:textId="77777777" w:rsidR="0079626D" w:rsidRPr="00AF42E1" w:rsidRDefault="0079626D" w:rsidP="00A1568F">
            <w:pPr>
              <w:autoSpaceDE w:val="0"/>
              <w:autoSpaceDN w:val="0"/>
              <w:adjustRightInd w:val="0"/>
              <w:jc w:val="center"/>
              <w:rPr>
                <w:rFonts w:ascii="Times New Roman" w:hAnsi="Times New Roman" w:cs="Times New Roman"/>
                <w:kern w:val="1"/>
              </w:rPr>
            </w:pPr>
            <w:r w:rsidRPr="00AF42E1">
              <w:rPr>
                <w:rFonts w:ascii="Times New Roman" w:hAnsi="Times New Roman" w:cs="Times New Roman"/>
              </w:rPr>
              <w:t xml:space="preserve">Upper 95% percentile of error </w:t>
            </w:r>
          </w:p>
        </w:tc>
      </w:tr>
      <w:tr w:rsidR="0079626D" w:rsidRPr="00AF42E1" w14:paraId="52DE37CD" w14:textId="77777777" w:rsidTr="004928E7">
        <w:tc>
          <w:tcPr>
            <w:tcW w:w="1271" w:type="dxa"/>
          </w:tcPr>
          <w:p w14:paraId="16D892AB" w14:textId="1BAFCD91" w:rsidR="0079626D" w:rsidRPr="00AF42E1" w:rsidRDefault="005E2DE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b/>
                <w:bCs/>
              </w:rPr>
              <w:lastRenderedPageBreak/>
              <w:t>One-zero</w:t>
            </w:r>
          </w:p>
        </w:tc>
        <w:tc>
          <w:tcPr>
            <w:tcW w:w="1334" w:type="dxa"/>
          </w:tcPr>
          <w:p w14:paraId="0D7F7A39"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800" w:type="dxa"/>
          </w:tcPr>
          <w:p w14:paraId="6E8096D9"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63" w:type="dxa"/>
          </w:tcPr>
          <w:p w14:paraId="5628013C"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57C4451E"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1F9C8670"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r>
      <w:tr w:rsidR="0079626D" w:rsidRPr="00AF42E1" w14:paraId="615188DB" w14:textId="77777777" w:rsidTr="004928E7">
        <w:tc>
          <w:tcPr>
            <w:tcW w:w="1271" w:type="dxa"/>
          </w:tcPr>
          <w:p w14:paraId="320F8765"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18C9F1F4"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1653E354" w14:textId="65098B89"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0.005 </w:t>
            </w:r>
          </w:p>
        </w:tc>
        <w:tc>
          <w:tcPr>
            <w:tcW w:w="1463" w:type="dxa"/>
          </w:tcPr>
          <w:p w14:paraId="2B44BE25" w14:textId="18BE6BA6" w:rsidR="0079626D"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w:t>
            </w:r>
            <w:r w:rsidR="0079626D" w:rsidRPr="00AF42E1">
              <w:rPr>
                <w:rFonts w:ascii="Times New Roman" w:hAnsi="Times New Roman" w:cs="Times New Roman"/>
              </w:rPr>
              <w:t xml:space="preserve">6 </w:t>
            </w:r>
          </w:p>
        </w:tc>
        <w:tc>
          <w:tcPr>
            <w:tcW w:w="1440" w:type="dxa"/>
          </w:tcPr>
          <w:p w14:paraId="073F66DD" w14:textId="6335FB01"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0.003 </w:t>
            </w:r>
          </w:p>
        </w:tc>
        <w:tc>
          <w:tcPr>
            <w:tcW w:w="1440" w:type="dxa"/>
          </w:tcPr>
          <w:p w14:paraId="2659E276" w14:textId="5F525FA3"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0.010</w:t>
            </w:r>
          </w:p>
        </w:tc>
      </w:tr>
      <w:tr w:rsidR="0079626D" w:rsidRPr="00AF42E1" w14:paraId="363856C9" w14:textId="77777777" w:rsidTr="004928E7">
        <w:tc>
          <w:tcPr>
            <w:tcW w:w="1271" w:type="dxa"/>
          </w:tcPr>
          <w:p w14:paraId="0FFC180C"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553339B5"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2939BB2F" w14:textId="3A3B02A0"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0.005 </w:t>
            </w:r>
          </w:p>
        </w:tc>
        <w:tc>
          <w:tcPr>
            <w:tcW w:w="1463" w:type="dxa"/>
          </w:tcPr>
          <w:p w14:paraId="26CEB92A" w14:textId="7685376C" w:rsidR="0079626D"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w:t>
            </w:r>
            <w:r w:rsidR="0079626D" w:rsidRPr="00AF42E1">
              <w:rPr>
                <w:rFonts w:ascii="Times New Roman" w:hAnsi="Times New Roman" w:cs="Times New Roman"/>
              </w:rPr>
              <w:t xml:space="preserve">82 </w:t>
            </w:r>
          </w:p>
        </w:tc>
        <w:tc>
          <w:tcPr>
            <w:tcW w:w="1440" w:type="dxa"/>
          </w:tcPr>
          <w:p w14:paraId="63A257D9" w14:textId="1DC32A2E"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0.078 </w:t>
            </w:r>
          </w:p>
        </w:tc>
        <w:tc>
          <w:tcPr>
            <w:tcW w:w="1440" w:type="dxa"/>
          </w:tcPr>
          <w:p w14:paraId="661106A2" w14:textId="26A8D8CA"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0.092 </w:t>
            </w:r>
          </w:p>
        </w:tc>
      </w:tr>
      <w:tr w:rsidR="0079626D" w:rsidRPr="00AF42E1" w14:paraId="773A9E82" w14:textId="77777777" w:rsidTr="004928E7">
        <w:tc>
          <w:tcPr>
            <w:tcW w:w="1271" w:type="dxa"/>
          </w:tcPr>
          <w:p w14:paraId="2A662002"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2AE6AF0A"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6ED5E2F4" w14:textId="1D826395" w:rsidR="0079626D" w:rsidRPr="00AF42E1" w:rsidRDefault="000214DB"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63" w:type="dxa"/>
          </w:tcPr>
          <w:p w14:paraId="1E70A00E" w14:textId="04F4C2BC" w:rsidR="0079626D"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w:t>
            </w:r>
            <w:r w:rsidR="0079626D" w:rsidRPr="00AF42E1">
              <w:rPr>
                <w:rFonts w:ascii="Times New Roman" w:hAnsi="Times New Roman" w:cs="Times New Roman"/>
              </w:rPr>
              <w:t>68</w:t>
            </w:r>
            <w:r w:rsidRPr="00AF42E1">
              <w:rPr>
                <w:rFonts w:ascii="Times New Roman" w:hAnsi="Times New Roman" w:cs="Times New Roman"/>
              </w:rPr>
              <w:t>4</w:t>
            </w:r>
            <w:r w:rsidR="0079626D" w:rsidRPr="00AF42E1">
              <w:rPr>
                <w:rFonts w:ascii="Times New Roman" w:hAnsi="Times New Roman" w:cs="Times New Roman"/>
              </w:rPr>
              <w:t xml:space="preserve"> </w:t>
            </w:r>
          </w:p>
        </w:tc>
        <w:tc>
          <w:tcPr>
            <w:tcW w:w="1440" w:type="dxa"/>
          </w:tcPr>
          <w:p w14:paraId="61B904D6" w14:textId="1C08EEF0"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0.495 </w:t>
            </w:r>
          </w:p>
        </w:tc>
        <w:tc>
          <w:tcPr>
            <w:tcW w:w="1440" w:type="dxa"/>
          </w:tcPr>
          <w:p w14:paraId="11FB7816" w14:textId="5ED42BD9"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0.745</w:t>
            </w:r>
          </w:p>
        </w:tc>
      </w:tr>
      <w:tr w:rsidR="0079626D" w:rsidRPr="00AF42E1" w14:paraId="3A3E2106" w14:textId="77777777" w:rsidTr="004928E7">
        <w:tc>
          <w:tcPr>
            <w:tcW w:w="1271" w:type="dxa"/>
          </w:tcPr>
          <w:p w14:paraId="1EDFDC1C"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0D0BF3D1"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1E956402" w14:textId="7771EECC"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0.050</w:t>
            </w:r>
          </w:p>
        </w:tc>
        <w:tc>
          <w:tcPr>
            <w:tcW w:w="1463" w:type="dxa"/>
          </w:tcPr>
          <w:p w14:paraId="642A545A" w14:textId="279B38BA" w:rsidR="0079626D"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w:t>
            </w:r>
            <w:r w:rsidR="005E2DED" w:rsidRPr="00AF42E1">
              <w:rPr>
                <w:rFonts w:ascii="Times New Roman" w:hAnsi="Times New Roman" w:cs="Times New Roman"/>
              </w:rPr>
              <w:t>7</w:t>
            </w:r>
            <w:r w:rsidR="0079626D" w:rsidRPr="00AF42E1">
              <w:rPr>
                <w:rFonts w:ascii="Times New Roman" w:hAnsi="Times New Roman" w:cs="Times New Roman"/>
              </w:rPr>
              <w:t xml:space="preserve"> </w:t>
            </w:r>
          </w:p>
        </w:tc>
        <w:tc>
          <w:tcPr>
            <w:tcW w:w="1440" w:type="dxa"/>
          </w:tcPr>
          <w:p w14:paraId="46F2E04E" w14:textId="4C38044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0.004 </w:t>
            </w:r>
          </w:p>
        </w:tc>
        <w:tc>
          <w:tcPr>
            <w:tcW w:w="1440" w:type="dxa"/>
          </w:tcPr>
          <w:p w14:paraId="6E93E17B" w14:textId="65FB695C"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0.008 </w:t>
            </w:r>
          </w:p>
        </w:tc>
      </w:tr>
      <w:tr w:rsidR="0079626D" w:rsidRPr="00AF42E1" w14:paraId="1C9F113A" w14:textId="77777777" w:rsidTr="004928E7">
        <w:tc>
          <w:tcPr>
            <w:tcW w:w="1271" w:type="dxa"/>
          </w:tcPr>
          <w:p w14:paraId="7C85A809"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2E8C5EB3"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5A19D590" w14:textId="30C443F3"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0.050 </w:t>
            </w:r>
          </w:p>
        </w:tc>
        <w:tc>
          <w:tcPr>
            <w:tcW w:w="1463" w:type="dxa"/>
          </w:tcPr>
          <w:p w14:paraId="2C22DBAB" w14:textId="22BA2E51"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0.008</w:t>
            </w:r>
            <w:r w:rsidR="0079626D" w:rsidRPr="00AF42E1">
              <w:rPr>
                <w:rFonts w:ascii="Times New Roman" w:hAnsi="Times New Roman" w:cs="Times New Roman"/>
              </w:rPr>
              <w:t xml:space="preserve"> </w:t>
            </w:r>
          </w:p>
        </w:tc>
        <w:tc>
          <w:tcPr>
            <w:tcW w:w="1440" w:type="dxa"/>
          </w:tcPr>
          <w:p w14:paraId="5051E73E" w14:textId="75580155"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0.047 </w:t>
            </w:r>
          </w:p>
        </w:tc>
        <w:tc>
          <w:tcPr>
            <w:tcW w:w="1440" w:type="dxa"/>
          </w:tcPr>
          <w:p w14:paraId="7121113C" w14:textId="3A42E8E4"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0.10</w:t>
            </w:r>
            <w:r w:rsidR="000214DB" w:rsidRPr="00AF42E1">
              <w:rPr>
                <w:rFonts w:ascii="Times New Roman" w:hAnsi="Times New Roman" w:cs="Times New Roman"/>
              </w:rPr>
              <w:t>3</w:t>
            </w:r>
            <w:r w:rsidRPr="00AF42E1">
              <w:rPr>
                <w:rFonts w:ascii="Times New Roman" w:hAnsi="Times New Roman" w:cs="Times New Roman"/>
              </w:rPr>
              <w:t xml:space="preserve"> </w:t>
            </w:r>
          </w:p>
        </w:tc>
      </w:tr>
      <w:tr w:rsidR="0079626D" w:rsidRPr="00AF42E1" w14:paraId="6F481703" w14:textId="77777777" w:rsidTr="004928E7">
        <w:tc>
          <w:tcPr>
            <w:tcW w:w="1271" w:type="dxa"/>
          </w:tcPr>
          <w:p w14:paraId="1D649D3D"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37F0E55B"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2F9BB6BE" w14:textId="746F8D2D"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0.050 </w:t>
            </w:r>
          </w:p>
        </w:tc>
        <w:tc>
          <w:tcPr>
            <w:tcW w:w="1463" w:type="dxa"/>
          </w:tcPr>
          <w:p w14:paraId="03BE52F8" w14:textId="26E2EF8B"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w:t>
            </w:r>
            <w:r w:rsidR="0079626D" w:rsidRPr="00AF42E1">
              <w:rPr>
                <w:rFonts w:ascii="Times New Roman" w:hAnsi="Times New Roman" w:cs="Times New Roman"/>
              </w:rPr>
              <w:t>65</w:t>
            </w:r>
            <w:r w:rsidRPr="00AF42E1">
              <w:rPr>
                <w:rFonts w:ascii="Times New Roman" w:hAnsi="Times New Roman" w:cs="Times New Roman"/>
              </w:rPr>
              <w:t>9</w:t>
            </w:r>
          </w:p>
        </w:tc>
        <w:tc>
          <w:tcPr>
            <w:tcW w:w="1440" w:type="dxa"/>
          </w:tcPr>
          <w:p w14:paraId="3781B38F" w14:textId="2ED325A5"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0.450 </w:t>
            </w:r>
          </w:p>
        </w:tc>
        <w:tc>
          <w:tcPr>
            <w:tcW w:w="1440" w:type="dxa"/>
          </w:tcPr>
          <w:p w14:paraId="05D24906" w14:textId="7EAC4C4C"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0.825 </w:t>
            </w:r>
          </w:p>
        </w:tc>
      </w:tr>
      <w:tr w:rsidR="0079626D" w:rsidRPr="00AF42E1" w14:paraId="1011A31C" w14:textId="77777777" w:rsidTr="004928E7">
        <w:tc>
          <w:tcPr>
            <w:tcW w:w="1271" w:type="dxa"/>
          </w:tcPr>
          <w:p w14:paraId="3BA7B1E5"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2B6075EF"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2E992033" w14:textId="7966345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0.500 </w:t>
            </w:r>
          </w:p>
        </w:tc>
        <w:tc>
          <w:tcPr>
            <w:tcW w:w="1463" w:type="dxa"/>
          </w:tcPr>
          <w:p w14:paraId="43751E37" w14:textId="46FE5E03"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0.007</w:t>
            </w:r>
            <w:r w:rsidR="0079626D" w:rsidRPr="00AF42E1">
              <w:rPr>
                <w:rFonts w:ascii="Times New Roman" w:hAnsi="Times New Roman" w:cs="Times New Roman"/>
              </w:rPr>
              <w:t xml:space="preserve"> </w:t>
            </w:r>
          </w:p>
        </w:tc>
        <w:tc>
          <w:tcPr>
            <w:tcW w:w="1440" w:type="dxa"/>
          </w:tcPr>
          <w:p w14:paraId="7F150E13" w14:textId="2D97ACF6"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0.003 </w:t>
            </w:r>
          </w:p>
        </w:tc>
        <w:tc>
          <w:tcPr>
            <w:tcW w:w="1440" w:type="dxa"/>
          </w:tcPr>
          <w:p w14:paraId="65C9F6E5" w14:textId="32F80DD3"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0.008 </w:t>
            </w:r>
          </w:p>
        </w:tc>
      </w:tr>
      <w:tr w:rsidR="0079626D" w:rsidRPr="00AF42E1" w14:paraId="69F8F44D" w14:textId="77777777" w:rsidTr="004928E7">
        <w:tc>
          <w:tcPr>
            <w:tcW w:w="1271" w:type="dxa"/>
          </w:tcPr>
          <w:p w14:paraId="0FAB1C93"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3273FE1B"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26E82F52" w14:textId="072C4B67" w:rsidR="0079626D" w:rsidRPr="00AF42E1" w:rsidRDefault="000214DB"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0.500</w:t>
            </w:r>
          </w:p>
        </w:tc>
        <w:tc>
          <w:tcPr>
            <w:tcW w:w="1463" w:type="dxa"/>
          </w:tcPr>
          <w:p w14:paraId="346C2AA4" w14:textId="7689DC5B"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w:t>
            </w:r>
            <w:r w:rsidR="0079626D" w:rsidRPr="00AF42E1">
              <w:rPr>
                <w:rFonts w:ascii="Times New Roman" w:hAnsi="Times New Roman" w:cs="Times New Roman"/>
              </w:rPr>
              <w:t xml:space="preserve">82 </w:t>
            </w:r>
          </w:p>
        </w:tc>
        <w:tc>
          <w:tcPr>
            <w:tcW w:w="1440" w:type="dxa"/>
          </w:tcPr>
          <w:p w14:paraId="34ACA4DA" w14:textId="4E910C74"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0.069 </w:t>
            </w:r>
          </w:p>
        </w:tc>
        <w:tc>
          <w:tcPr>
            <w:tcW w:w="1440" w:type="dxa"/>
          </w:tcPr>
          <w:p w14:paraId="5E3D1FC7" w14:textId="71373396"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0.083 </w:t>
            </w:r>
          </w:p>
        </w:tc>
      </w:tr>
      <w:tr w:rsidR="0079626D" w:rsidRPr="00AF42E1" w14:paraId="1B60E50B" w14:textId="77777777" w:rsidTr="004928E7">
        <w:tc>
          <w:tcPr>
            <w:tcW w:w="1271" w:type="dxa"/>
          </w:tcPr>
          <w:p w14:paraId="0EC1141A"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202CF307"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77741541" w14:textId="2D60144C" w:rsidR="0079626D" w:rsidRPr="00AF42E1" w:rsidRDefault="000214DB"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0.500</w:t>
            </w:r>
          </w:p>
        </w:tc>
        <w:tc>
          <w:tcPr>
            <w:tcW w:w="1463" w:type="dxa"/>
          </w:tcPr>
          <w:p w14:paraId="3B6043EB" w14:textId="107AE219"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w:t>
            </w:r>
            <w:r w:rsidR="0079626D" w:rsidRPr="00AF42E1">
              <w:rPr>
                <w:rFonts w:ascii="Times New Roman" w:hAnsi="Times New Roman" w:cs="Times New Roman"/>
              </w:rPr>
              <w:t xml:space="preserve">426 </w:t>
            </w:r>
          </w:p>
        </w:tc>
        <w:tc>
          <w:tcPr>
            <w:tcW w:w="1440" w:type="dxa"/>
          </w:tcPr>
          <w:p w14:paraId="771A5806" w14:textId="181F01F1"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0.375 </w:t>
            </w:r>
          </w:p>
        </w:tc>
        <w:tc>
          <w:tcPr>
            <w:tcW w:w="1440" w:type="dxa"/>
          </w:tcPr>
          <w:p w14:paraId="48AFCD39" w14:textId="6DC2FCD2"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0.500 </w:t>
            </w:r>
          </w:p>
        </w:tc>
      </w:tr>
      <w:tr w:rsidR="0079626D" w:rsidRPr="00AF42E1" w14:paraId="0D7528F2" w14:textId="77777777" w:rsidTr="004928E7">
        <w:tc>
          <w:tcPr>
            <w:tcW w:w="1271" w:type="dxa"/>
          </w:tcPr>
          <w:p w14:paraId="6F3F8899" w14:textId="30E27EBE"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kern w:val="1"/>
              </w:rPr>
              <w:t xml:space="preserve"> </w:t>
            </w:r>
            <w:r w:rsidR="005E2DED" w:rsidRPr="00AF42E1">
              <w:rPr>
                <w:rFonts w:ascii="Times New Roman" w:hAnsi="Times New Roman" w:cs="Times New Roman"/>
                <w:b/>
                <w:bCs/>
              </w:rPr>
              <w:t>Pinpoint</w:t>
            </w:r>
          </w:p>
        </w:tc>
        <w:tc>
          <w:tcPr>
            <w:tcW w:w="1334" w:type="dxa"/>
          </w:tcPr>
          <w:p w14:paraId="736838DC"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800" w:type="dxa"/>
          </w:tcPr>
          <w:p w14:paraId="005A43B1"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63" w:type="dxa"/>
          </w:tcPr>
          <w:p w14:paraId="21E382D8"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301F4C06"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c>
          <w:tcPr>
            <w:tcW w:w="1440" w:type="dxa"/>
          </w:tcPr>
          <w:p w14:paraId="3BB442D8" w14:textId="77777777" w:rsidR="0079626D" w:rsidRPr="00AF42E1" w:rsidRDefault="0079626D" w:rsidP="00341FBB">
            <w:pPr>
              <w:autoSpaceDE w:val="0"/>
              <w:autoSpaceDN w:val="0"/>
              <w:adjustRightInd w:val="0"/>
              <w:spacing w:line="480" w:lineRule="auto"/>
              <w:rPr>
                <w:rFonts w:ascii="Times New Roman" w:hAnsi="Times New Roman" w:cs="Times New Roman"/>
                <w:kern w:val="1"/>
              </w:rPr>
            </w:pPr>
            <w:r w:rsidRPr="00AF42E1">
              <w:rPr>
                <w:rFonts w:ascii="Times New Roman" w:hAnsi="Times New Roman" w:cs="Times New Roman"/>
              </w:rPr>
              <w:t xml:space="preserve"> </w:t>
            </w:r>
          </w:p>
        </w:tc>
      </w:tr>
      <w:tr w:rsidR="0079626D" w:rsidRPr="00AF42E1" w14:paraId="46EC3F80" w14:textId="77777777" w:rsidTr="004928E7">
        <w:tc>
          <w:tcPr>
            <w:tcW w:w="1271" w:type="dxa"/>
          </w:tcPr>
          <w:p w14:paraId="62B08289"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288CAB92"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379EC5CC" w14:textId="69912EE5" w:rsidR="0079626D" w:rsidRPr="00AF42E1" w:rsidRDefault="000214DB"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63" w:type="dxa"/>
          </w:tcPr>
          <w:p w14:paraId="61170111" w14:textId="736732D3"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4A90E0D6" w14:textId="6EA702B0"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-0.002 </w:t>
            </w:r>
          </w:p>
        </w:tc>
        <w:tc>
          <w:tcPr>
            <w:tcW w:w="1440" w:type="dxa"/>
          </w:tcPr>
          <w:p w14:paraId="330E4EA8" w14:textId="6C6A03E4"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0.003 </w:t>
            </w:r>
          </w:p>
        </w:tc>
      </w:tr>
      <w:tr w:rsidR="0079626D" w:rsidRPr="00AF42E1" w14:paraId="591F8A15" w14:textId="77777777" w:rsidTr="004928E7">
        <w:tc>
          <w:tcPr>
            <w:tcW w:w="1271" w:type="dxa"/>
          </w:tcPr>
          <w:p w14:paraId="704CDB60"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4F88F5D3" w14:textId="77777777"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544B748C" w14:textId="595AA5ED" w:rsidR="0079626D" w:rsidRPr="00AF42E1" w:rsidRDefault="000214DB"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63" w:type="dxa"/>
          </w:tcPr>
          <w:p w14:paraId="6DC2F0FA" w14:textId="07B00F27" w:rsidR="0079626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w:t>
            </w:r>
            <w:r w:rsidR="0079626D" w:rsidRPr="00AF42E1">
              <w:rPr>
                <w:rFonts w:ascii="Times New Roman" w:hAnsi="Times New Roman" w:cs="Times New Roman"/>
              </w:rPr>
              <w:t xml:space="preserve">1 </w:t>
            </w:r>
          </w:p>
        </w:tc>
        <w:tc>
          <w:tcPr>
            <w:tcW w:w="1440" w:type="dxa"/>
          </w:tcPr>
          <w:p w14:paraId="6AA3AA04" w14:textId="3FD3DFF8"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-0.005 </w:t>
            </w:r>
          </w:p>
        </w:tc>
        <w:tc>
          <w:tcPr>
            <w:tcW w:w="1440" w:type="dxa"/>
          </w:tcPr>
          <w:p w14:paraId="23BE5DC1" w14:textId="37828A33" w:rsidR="0079626D" w:rsidRPr="00AF42E1" w:rsidRDefault="0079626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0.02</w:t>
            </w:r>
            <w:r w:rsidR="000214DB" w:rsidRPr="00AF42E1">
              <w:rPr>
                <w:rFonts w:ascii="Times New Roman" w:hAnsi="Times New Roman" w:cs="Times New Roman"/>
              </w:rPr>
              <w:t>3</w:t>
            </w:r>
            <w:r w:rsidRPr="00AF42E1">
              <w:rPr>
                <w:rFonts w:ascii="Times New Roman" w:hAnsi="Times New Roman" w:cs="Times New Roman"/>
              </w:rPr>
              <w:t xml:space="preserve"> </w:t>
            </w:r>
          </w:p>
        </w:tc>
      </w:tr>
      <w:tr w:rsidR="004D0A4C" w:rsidRPr="00AF42E1" w14:paraId="65A94B6B" w14:textId="77777777" w:rsidTr="004928E7">
        <w:tc>
          <w:tcPr>
            <w:tcW w:w="1271" w:type="dxa"/>
          </w:tcPr>
          <w:p w14:paraId="2A0120B8" w14:textId="77777777" w:rsidR="004D0A4C"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 </w:t>
            </w:r>
          </w:p>
        </w:tc>
        <w:tc>
          <w:tcPr>
            <w:tcW w:w="1334" w:type="dxa"/>
          </w:tcPr>
          <w:p w14:paraId="08510B90" w14:textId="77777777" w:rsidR="004D0A4C"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28354930" w14:textId="0BAB9014" w:rsidR="004D0A4C"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63" w:type="dxa"/>
          </w:tcPr>
          <w:p w14:paraId="1F4580EB" w14:textId="0E2BFC9A" w:rsidR="004D0A4C"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w:t>
            </w:r>
            <w:r w:rsidR="004D0A4C" w:rsidRPr="00AF42E1">
              <w:rPr>
                <w:rFonts w:ascii="Times New Roman" w:hAnsi="Times New Roman" w:cs="Times New Roman"/>
              </w:rPr>
              <w:t xml:space="preserve">2 </w:t>
            </w:r>
          </w:p>
        </w:tc>
        <w:tc>
          <w:tcPr>
            <w:tcW w:w="1440" w:type="dxa"/>
          </w:tcPr>
          <w:p w14:paraId="486F7FFA" w14:textId="052952AD" w:rsidR="004D0A4C"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-0.005</w:t>
            </w:r>
          </w:p>
        </w:tc>
        <w:tc>
          <w:tcPr>
            <w:tcW w:w="1440" w:type="dxa"/>
          </w:tcPr>
          <w:p w14:paraId="788D7408" w14:textId="25FCAAB5" w:rsidR="004D0A4C" w:rsidRPr="00AF42E1" w:rsidRDefault="004D0A4C"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0.120 </w:t>
            </w:r>
          </w:p>
        </w:tc>
      </w:tr>
      <w:tr w:rsidR="005E2DED" w:rsidRPr="00AF42E1" w14:paraId="3A3D56DB" w14:textId="77777777" w:rsidTr="004928E7">
        <w:tc>
          <w:tcPr>
            <w:tcW w:w="1271" w:type="dxa"/>
          </w:tcPr>
          <w:p w14:paraId="2ABF3318"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0417F6CA"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26635968" w14:textId="3009EA8F"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0.050 </w:t>
            </w:r>
          </w:p>
        </w:tc>
        <w:tc>
          <w:tcPr>
            <w:tcW w:w="1463" w:type="dxa"/>
          </w:tcPr>
          <w:p w14:paraId="4C69C332" w14:textId="526BE593"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10723BE5" w14:textId="5B2219F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097074CB" w14:textId="0896864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r>
      <w:tr w:rsidR="005E2DED" w:rsidRPr="00AF42E1" w14:paraId="1EDEA215" w14:textId="77777777" w:rsidTr="004928E7">
        <w:tc>
          <w:tcPr>
            <w:tcW w:w="1271" w:type="dxa"/>
          </w:tcPr>
          <w:p w14:paraId="5E39D17E"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6B26C8FB"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49F928D7" w14:textId="7ADDF4EC"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0.050</w:t>
            </w:r>
          </w:p>
        </w:tc>
        <w:tc>
          <w:tcPr>
            <w:tcW w:w="1463" w:type="dxa"/>
          </w:tcPr>
          <w:p w14:paraId="76A08A0F" w14:textId="14B20188"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-0.004 </w:t>
            </w:r>
          </w:p>
        </w:tc>
        <w:tc>
          <w:tcPr>
            <w:tcW w:w="1440" w:type="dxa"/>
          </w:tcPr>
          <w:p w14:paraId="07DD4602" w14:textId="1604053E"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-0.036 </w:t>
            </w:r>
          </w:p>
        </w:tc>
        <w:tc>
          <w:tcPr>
            <w:tcW w:w="1440" w:type="dxa"/>
          </w:tcPr>
          <w:p w14:paraId="4ED36536" w14:textId="7BBD302D"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0.019 </w:t>
            </w:r>
          </w:p>
        </w:tc>
      </w:tr>
      <w:tr w:rsidR="005E2DED" w:rsidRPr="00AF42E1" w14:paraId="16873B64" w14:textId="77777777" w:rsidTr="004928E7">
        <w:tc>
          <w:tcPr>
            <w:tcW w:w="1271" w:type="dxa"/>
          </w:tcPr>
          <w:p w14:paraId="5DFCD4D2"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 </w:t>
            </w:r>
          </w:p>
        </w:tc>
        <w:tc>
          <w:tcPr>
            <w:tcW w:w="1334" w:type="dxa"/>
          </w:tcPr>
          <w:p w14:paraId="477D6A49"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31633EDF" w14:textId="3B3CAC0A"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0.050 </w:t>
            </w:r>
          </w:p>
        </w:tc>
        <w:tc>
          <w:tcPr>
            <w:tcW w:w="1463" w:type="dxa"/>
          </w:tcPr>
          <w:p w14:paraId="476FCE5F" w14:textId="5E74669D"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-0.015 </w:t>
            </w:r>
          </w:p>
        </w:tc>
        <w:tc>
          <w:tcPr>
            <w:tcW w:w="1440" w:type="dxa"/>
          </w:tcPr>
          <w:p w14:paraId="274CF8CA" w14:textId="11EFA02B"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-0.050 </w:t>
            </w:r>
          </w:p>
        </w:tc>
        <w:tc>
          <w:tcPr>
            <w:tcW w:w="1440" w:type="dxa"/>
          </w:tcPr>
          <w:p w14:paraId="4EF134E6" w14:textId="6B4074C8"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0.200 </w:t>
            </w:r>
          </w:p>
        </w:tc>
      </w:tr>
      <w:tr w:rsidR="005E2DED" w:rsidRPr="00AF42E1" w14:paraId="40E7C38A" w14:textId="77777777" w:rsidTr="004928E7">
        <w:tc>
          <w:tcPr>
            <w:tcW w:w="1271" w:type="dxa"/>
          </w:tcPr>
          <w:p w14:paraId="5CFE2B04"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1DC5216E"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 </w:t>
            </w:r>
          </w:p>
        </w:tc>
        <w:tc>
          <w:tcPr>
            <w:tcW w:w="1800" w:type="dxa"/>
          </w:tcPr>
          <w:p w14:paraId="2EA03ECC" w14:textId="5304260F"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0.500</w:t>
            </w:r>
          </w:p>
        </w:tc>
        <w:tc>
          <w:tcPr>
            <w:tcW w:w="1463" w:type="dxa"/>
          </w:tcPr>
          <w:p w14:paraId="5495D6AC" w14:textId="44F0A4FA"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13597807" w14:textId="636E411C"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6A5E5B77" w14:textId="2B204D5F"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r>
      <w:tr w:rsidR="005E2DED" w:rsidRPr="00AF42E1" w14:paraId="065EF27A" w14:textId="77777777" w:rsidTr="004928E7">
        <w:tc>
          <w:tcPr>
            <w:tcW w:w="1271" w:type="dxa"/>
          </w:tcPr>
          <w:p w14:paraId="164560C6"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7E9E4506"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 </w:t>
            </w:r>
          </w:p>
        </w:tc>
        <w:tc>
          <w:tcPr>
            <w:tcW w:w="1800" w:type="dxa"/>
          </w:tcPr>
          <w:p w14:paraId="18CAE0C2" w14:textId="7B737FB9"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0.500 </w:t>
            </w:r>
          </w:p>
        </w:tc>
        <w:tc>
          <w:tcPr>
            <w:tcW w:w="1463" w:type="dxa"/>
          </w:tcPr>
          <w:p w14:paraId="3A1D2368" w14:textId="17DF5543"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0AE417B7" w14:textId="71BC656B"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c>
          <w:tcPr>
            <w:tcW w:w="1440" w:type="dxa"/>
          </w:tcPr>
          <w:p w14:paraId="6B6E6D2B" w14:textId="625A77DC"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&lt;0.001</w:t>
            </w:r>
          </w:p>
        </w:tc>
      </w:tr>
      <w:tr w:rsidR="005E2DED" w:rsidRPr="00AF42E1" w14:paraId="13D62605" w14:textId="77777777" w:rsidTr="004928E7">
        <w:tc>
          <w:tcPr>
            <w:tcW w:w="1271" w:type="dxa"/>
          </w:tcPr>
          <w:p w14:paraId="0388DC82"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kern w:val="1"/>
              </w:rPr>
              <w:t xml:space="preserve"> </w:t>
            </w:r>
            <w:r w:rsidRPr="00AF42E1">
              <w:rPr>
                <w:rFonts w:ascii="Times New Roman" w:hAnsi="Times New Roman" w:cs="Times New Roman"/>
              </w:rPr>
              <w:t xml:space="preserve">300 </w:t>
            </w:r>
          </w:p>
        </w:tc>
        <w:tc>
          <w:tcPr>
            <w:tcW w:w="1334" w:type="dxa"/>
          </w:tcPr>
          <w:p w14:paraId="348024D2" w14:textId="7777777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500 </w:t>
            </w:r>
          </w:p>
        </w:tc>
        <w:tc>
          <w:tcPr>
            <w:tcW w:w="1800" w:type="dxa"/>
          </w:tcPr>
          <w:p w14:paraId="33114B9B" w14:textId="7EC6F414"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0.500 </w:t>
            </w:r>
          </w:p>
        </w:tc>
        <w:tc>
          <w:tcPr>
            <w:tcW w:w="1463" w:type="dxa"/>
          </w:tcPr>
          <w:p w14:paraId="398E3F71" w14:textId="3BC18363"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-0.075 </w:t>
            </w:r>
          </w:p>
        </w:tc>
        <w:tc>
          <w:tcPr>
            <w:tcW w:w="1440" w:type="dxa"/>
          </w:tcPr>
          <w:p w14:paraId="2124AC7E" w14:textId="20348010"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-0.250 </w:t>
            </w:r>
          </w:p>
        </w:tc>
        <w:tc>
          <w:tcPr>
            <w:tcW w:w="1440" w:type="dxa"/>
          </w:tcPr>
          <w:p w14:paraId="16FA1A78" w14:textId="4A9EAAB7" w:rsidR="005E2DED" w:rsidRPr="00AF42E1" w:rsidRDefault="005E2DED" w:rsidP="00341FBB">
            <w:pPr>
              <w:autoSpaceDE w:val="0"/>
              <w:autoSpaceDN w:val="0"/>
              <w:adjustRightInd w:val="0"/>
              <w:spacing w:line="480" w:lineRule="auto"/>
              <w:jc w:val="center"/>
              <w:rPr>
                <w:rFonts w:ascii="Times New Roman" w:hAnsi="Times New Roman" w:cs="Times New Roman"/>
                <w:kern w:val="1"/>
              </w:rPr>
            </w:pPr>
            <w:r w:rsidRPr="00AF42E1">
              <w:rPr>
                <w:rFonts w:ascii="Times New Roman" w:hAnsi="Times New Roman" w:cs="Times New Roman"/>
              </w:rPr>
              <w:t xml:space="preserve">0.125 </w:t>
            </w:r>
          </w:p>
        </w:tc>
      </w:tr>
    </w:tbl>
    <w:p w14:paraId="6CB3CC7F" w14:textId="60EAB574" w:rsidR="009871D1" w:rsidRPr="00AF42E1" w:rsidRDefault="009871D1" w:rsidP="00341FBB">
      <w:pPr>
        <w:spacing w:line="480" w:lineRule="auto"/>
        <w:rPr>
          <w:rFonts w:ascii="Times New Roman" w:hAnsi="Times New Roman" w:cs="Times New Roman"/>
          <w:b/>
          <w:highlight w:val="green"/>
        </w:rPr>
      </w:pPr>
    </w:p>
    <w:p w14:paraId="47AAC958" w14:textId="1FF8DC45" w:rsidR="00BA3827" w:rsidRPr="00AF42E1" w:rsidRDefault="00AF42E1" w:rsidP="00AF42E1">
      <w:pPr>
        <w:pStyle w:val="ListParagraph"/>
        <w:numPr>
          <w:ilvl w:val="0"/>
          <w:numId w:val="12"/>
        </w:numPr>
        <w:spacing w:line="480" w:lineRule="auto"/>
        <w:rPr>
          <w:rFonts w:ascii="Times New Roman" w:hAnsi="Times New Roman" w:cs="Times New Roman"/>
          <w:b/>
        </w:rPr>
      </w:pPr>
      <w:r w:rsidRPr="00AF42E1">
        <w:rPr>
          <w:rFonts w:ascii="Times New Roman" w:hAnsi="Times New Roman" w:cs="Times New Roman"/>
          <w:b/>
        </w:rPr>
        <w:t>Discussion</w:t>
      </w:r>
    </w:p>
    <w:p w14:paraId="5CFE0DC5" w14:textId="78FF6982" w:rsidR="00113107" w:rsidRPr="00AF42E1" w:rsidRDefault="009232A8" w:rsidP="00341FBB">
      <w:pPr>
        <w:spacing w:line="480" w:lineRule="auto"/>
        <w:ind w:firstLine="720"/>
        <w:rPr>
          <w:rFonts w:ascii="Times New Roman" w:hAnsi="Times New Roman" w:cs="Times New Roman"/>
          <w:bCs/>
        </w:rPr>
      </w:pPr>
      <w:r w:rsidRPr="00AF42E1">
        <w:rPr>
          <w:rFonts w:ascii="Times New Roman" w:hAnsi="Times New Roman" w:cs="Times New Roman"/>
          <w:bCs/>
        </w:rPr>
        <w:t>Our study attempted to answer two hypotheses:</w:t>
      </w:r>
      <w:r w:rsidRPr="00AF42E1">
        <w:rPr>
          <w:rFonts w:ascii="Times New Roman" w:hAnsi="Times New Roman" w:cs="Times New Roman"/>
        </w:rPr>
        <w:t xml:space="preserve"> </w:t>
      </w:r>
      <w:r w:rsidRPr="00AF42E1">
        <w:rPr>
          <w:rFonts w:ascii="Times New Roman" w:hAnsi="Times New Roman" w:cs="Times New Roman"/>
          <w:bCs/>
        </w:rPr>
        <w:t xml:space="preserve">(1) one-zero sampling would be better suited </w:t>
      </w:r>
      <w:r w:rsidR="008B4DBB" w:rsidRPr="00AF42E1">
        <w:rPr>
          <w:rFonts w:ascii="Times New Roman" w:hAnsi="Times New Roman" w:cs="Times New Roman"/>
          <w:bCs/>
        </w:rPr>
        <w:t xml:space="preserve">(i.e., less biased) </w:t>
      </w:r>
      <w:r w:rsidRPr="00AF42E1">
        <w:rPr>
          <w:rFonts w:ascii="Times New Roman" w:hAnsi="Times New Roman" w:cs="Times New Roman"/>
          <w:bCs/>
        </w:rPr>
        <w:t xml:space="preserve">for detecting the occurrence of low frequency (event) behaviours, particularly when comparing less frequent pinpoint and one-zero observation methods, and (2) pinpoint sampling would provide a </w:t>
      </w:r>
      <w:r w:rsidR="007A184E" w:rsidRPr="00AF42E1">
        <w:rPr>
          <w:rFonts w:ascii="Times New Roman" w:hAnsi="Times New Roman" w:cs="Times New Roman"/>
          <w:bCs/>
        </w:rPr>
        <w:t>less biased</w:t>
      </w:r>
      <w:r w:rsidRPr="00AF42E1">
        <w:rPr>
          <w:rFonts w:ascii="Times New Roman" w:hAnsi="Times New Roman" w:cs="Times New Roman"/>
          <w:bCs/>
        </w:rPr>
        <w:t xml:space="preserve"> representation of percentages of occurrence for both low, medium, and high </w:t>
      </w:r>
      <w:r w:rsidRPr="00AF42E1">
        <w:rPr>
          <w:rFonts w:ascii="Times New Roman" w:hAnsi="Times New Roman" w:cs="Times New Roman"/>
          <w:bCs/>
        </w:rPr>
        <w:lastRenderedPageBreak/>
        <w:t xml:space="preserve">duration (state) behaviours than one-zero sampling. </w:t>
      </w:r>
      <w:r w:rsidR="007175D7" w:rsidRPr="00AF42E1">
        <w:rPr>
          <w:rFonts w:ascii="Times New Roman" w:hAnsi="Times New Roman" w:cs="Times New Roman"/>
          <w:bCs/>
        </w:rPr>
        <w:t xml:space="preserve">The first hypothesis was not supported, as </w:t>
      </w:r>
      <w:r w:rsidR="00D75419" w:rsidRPr="00AF42E1">
        <w:rPr>
          <w:rFonts w:ascii="Times New Roman" w:hAnsi="Times New Roman" w:cs="Times New Roman"/>
          <w:bCs/>
        </w:rPr>
        <w:t xml:space="preserve">pinpoint sampling was </w:t>
      </w:r>
      <w:r w:rsidR="007A184E" w:rsidRPr="00AF42E1">
        <w:rPr>
          <w:rFonts w:ascii="Times New Roman" w:hAnsi="Times New Roman" w:cs="Times New Roman"/>
          <w:bCs/>
        </w:rPr>
        <w:t>less biased</w:t>
      </w:r>
      <w:r w:rsidR="00FF7E96" w:rsidRPr="00AF42E1">
        <w:rPr>
          <w:rFonts w:ascii="Times New Roman" w:hAnsi="Times New Roman" w:cs="Times New Roman"/>
          <w:bCs/>
        </w:rPr>
        <w:t xml:space="preserve"> at detecting </w:t>
      </w:r>
      <w:r w:rsidR="004D5DD2" w:rsidRPr="00AF42E1">
        <w:rPr>
          <w:rFonts w:ascii="Times New Roman" w:hAnsi="Times New Roman" w:cs="Times New Roman"/>
          <w:bCs/>
        </w:rPr>
        <w:t>frequency responses than one-zero sampling</w:t>
      </w:r>
      <w:r w:rsidR="00E056FD" w:rsidRPr="00AF42E1">
        <w:rPr>
          <w:rFonts w:ascii="Times New Roman" w:hAnsi="Times New Roman" w:cs="Times New Roman"/>
          <w:bCs/>
        </w:rPr>
        <w:t xml:space="preserve">, even when events occurred less frequently, and particularly when </w:t>
      </w:r>
      <w:r w:rsidR="00B239C2" w:rsidRPr="00AF42E1">
        <w:rPr>
          <w:rFonts w:ascii="Times New Roman" w:hAnsi="Times New Roman" w:cs="Times New Roman"/>
          <w:bCs/>
        </w:rPr>
        <w:t xml:space="preserve">recording intervals were longer. </w:t>
      </w:r>
      <w:r w:rsidR="004B7078" w:rsidRPr="00AF42E1">
        <w:rPr>
          <w:rFonts w:ascii="Times New Roman" w:hAnsi="Times New Roman" w:cs="Times New Roman"/>
          <w:bCs/>
        </w:rPr>
        <w:t xml:space="preserve">The second hypothesis was </w:t>
      </w:r>
      <w:r w:rsidR="009929A5" w:rsidRPr="00AF42E1">
        <w:rPr>
          <w:rFonts w:ascii="Times New Roman" w:hAnsi="Times New Roman" w:cs="Times New Roman"/>
          <w:bCs/>
        </w:rPr>
        <w:t>supported</w:t>
      </w:r>
      <w:r w:rsidR="004B7078" w:rsidRPr="00AF42E1">
        <w:rPr>
          <w:rFonts w:ascii="Times New Roman" w:hAnsi="Times New Roman" w:cs="Times New Roman"/>
          <w:bCs/>
        </w:rPr>
        <w:t xml:space="preserve"> in that </w:t>
      </w:r>
      <w:r w:rsidR="007760C1" w:rsidRPr="00AF42E1">
        <w:rPr>
          <w:rFonts w:ascii="Times New Roman" w:hAnsi="Times New Roman" w:cs="Times New Roman"/>
          <w:bCs/>
        </w:rPr>
        <w:t xml:space="preserve">pinpoint sampling </w:t>
      </w:r>
      <w:r w:rsidR="00CA57CB" w:rsidRPr="00AF42E1">
        <w:rPr>
          <w:rFonts w:ascii="Times New Roman" w:hAnsi="Times New Roman" w:cs="Times New Roman"/>
          <w:bCs/>
        </w:rPr>
        <w:t xml:space="preserve">was </w:t>
      </w:r>
      <w:r w:rsidR="007A184E" w:rsidRPr="00AF42E1">
        <w:rPr>
          <w:rFonts w:ascii="Times New Roman" w:hAnsi="Times New Roman" w:cs="Times New Roman"/>
          <w:bCs/>
        </w:rPr>
        <w:t>less biased</w:t>
      </w:r>
      <w:r w:rsidR="00CA57CB" w:rsidRPr="00AF42E1">
        <w:rPr>
          <w:rFonts w:ascii="Times New Roman" w:hAnsi="Times New Roman" w:cs="Times New Roman"/>
          <w:bCs/>
        </w:rPr>
        <w:t xml:space="preserve"> than one-zero sampling for detecting duration behaviours. </w:t>
      </w:r>
      <w:r w:rsidR="00577F51" w:rsidRPr="00AF42E1">
        <w:rPr>
          <w:rFonts w:ascii="Times New Roman" w:hAnsi="Times New Roman" w:cs="Times New Roman"/>
          <w:bCs/>
        </w:rPr>
        <w:t xml:space="preserve">One-zero sampling was similarly capable </w:t>
      </w:r>
      <w:r w:rsidR="00176264" w:rsidRPr="00AF42E1">
        <w:rPr>
          <w:rFonts w:ascii="Times New Roman" w:hAnsi="Times New Roman" w:cs="Times New Roman"/>
          <w:bCs/>
        </w:rPr>
        <w:t>at detecting duration behaviours of any length</w:t>
      </w:r>
      <w:r w:rsidR="000C6558" w:rsidRPr="00AF42E1">
        <w:rPr>
          <w:rFonts w:ascii="Times New Roman" w:hAnsi="Times New Roman" w:cs="Times New Roman"/>
          <w:bCs/>
        </w:rPr>
        <w:t xml:space="preserve"> at low (5 s) or medium (50 s) recording intervals. </w:t>
      </w:r>
      <w:r w:rsidR="00B31225" w:rsidRPr="00AF42E1">
        <w:rPr>
          <w:rFonts w:ascii="Times New Roman" w:hAnsi="Times New Roman" w:cs="Times New Roman"/>
          <w:bCs/>
        </w:rPr>
        <w:t xml:space="preserve">At longer recording intervals (500 s), </w:t>
      </w:r>
      <w:r w:rsidR="00D21964" w:rsidRPr="00AF42E1">
        <w:rPr>
          <w:rFonts w:ascii="Times New Roman" w:hAnsi="Times New Roman" w:cs="Times New Roman"/>
          <w:bCs/>
        </w:rPr>
        <w:t>pinpoint sampling substantially outperformed one-zero sampling for the detection of duration behavio</w:t>
      </w:r>
      <w:r w:rsidR="00BB368E" w:rsidRPr="00AF42E1">
        <w:rPr>
          <w:rFonts w:ascii="Times New Roman" w:hAnsi="Times New Roman" w:cs="Times New Roman"/>
          <w:bCs/>
        </w:rPr>
        <w:t xml:space="preserve">urs. </w:t>
      </w:r>
      <w:r w:rsidR="00D506E5" w:rsidRPr="00AF42E1">
        <w:rPr>
          <w:rFonts w:ascii="Times New Roman" w:hAnsi="Times New Roman" w:cs="Times New Roman"/>
          <w:bCs/>
        </w:rPr>
        <w:t>Finally, f</w:t>
      </w:r>
      <w:r w:rsidR="00463B6A" w:rsidRPr="00AF42E1">
        <w:rPr>
          <w:rFonts w:ascii="Times New Roman" w:hAnsi="Times New Roman" w:cs="Times New Roman"/>
          <w:bCs/>
        </w:rPr>
        <w:t>or both sampling methods,</w:t>
      </w:r>
      <w:r w:rsidR="00F95294" w:rsidRPr="00AF42E1">
        <w:rPr>
          <w:rFonts w:ascii="Times New Roman" w:hAnsi="Times New Roman" w:cs="Times New Roman"/>
          <w:bCs/>
        </w:rPr>
        <w:t xml:space="preserve"> </w:t>
      </w:r>
      <w:r w:rsidR="00463B6A" w:rsidRPr="00AF42E1">
        <w:rPr>
          <w:rFonts w:ascii="Times New Roman" w:hAnsi="Times New Roman" w:cs="Times New Roman"/>
          <w:bCs/>
        </w:rPr>
        <w:t xml:space="preserve">increasing the interval </w:t>
      </w:r>
      <w:r w:rsidR="00312F00" w:rsidRPr="00AF42E1">
        <w:rPr>
          <w:rFonts w:ascii="Times New Roman" w:hAnsi="Times New Roman" w:cs="Times New Roman"/>
          <w:bCs/>
        </w:rPr>
        <w:t xml:space="preserve">recording </w:t>
      </w:r>
      <w:r w:rsidR="00463B6A" w:rsidRPr="00AF42E1">
        <w:rPr>
          <w:rFonts w:ascii="Times New Roman" w:hAnsi="Times New Roman" w:cs="Times New Roman"/>
          <w:bCs/>
        </w:rPr>
        <w:t>length appeared to</w:t>
      </w:r>
      <w:r w:rsidR="00D506E5" w:rsidRPr="00AF42E1">
        <w:rPr>
          <w:rFonts w:ascii="Times New Roman" w:hAnsi="Times New Roman" w:cs="Times New Roman"/>
          <w:bCs/>
        </w:rPr>
        <w:t xml:space="preserve"> increase the </w:t>
      </w:r>
      <w:r w:rsidR="008B4DBB" w:rsidRPr="00AF42E1">
        <w:rPr>
          <w:rFonts w:ascii="Times New Roman" w:hAnsi="Times New Roman" w:cs="Times New Roman"/>
          <w:bCs/>
        </w:rPr>
        <w:t xml:space="preserve">bias or </w:t>
      </w:r>
      <w:r w:rsidR="00FE5B8E" w:rsidRPr="00AF42E1">
        <w:rPr>
          <w:rFonts w:ascii="Times New Roman" w:hAnsi="Times New Roman" w:cs="Times New Roman"/>
          <w:bCs/>
        </w:rPr>
        <w:t xml:space="preserve">variability in error rates </w:t>
      </w:r>
      <w:r w:rsidR="00312F00" w:rsidRPr="00AF42E1">
        <w:rPr>
          <w:rFonts w:ascii="Times New Roman" w:hAnsi="Times New Roman" w:cs="Times New Roman"/>
          <w:bCs/>
        </w:rPr>
        <w:t xml:space="preserve">for both frequency and duration responses. As the recording interval increased, </w:t>
      </w:r>
      <w:r w:rsidR="000C4FE8" w:rsidRPr="00AF42E1">
        <w:rPr>
          <w:rFonts w:ascii="Times New Roman" w:hAnsi="Times New Roman" w:cs="Times New Roman"/>
          <w:bCs/>
        </w:rPr>
        <w:t xml:space="preserve">one-zero sampling became </w:t>
      </w:r>
      <w:r w:rsidR="008B4DBB" w:rsidRPr="00AF42E1">
        <w:rPr>
          <w:rFonts w:ascii="Times New Roman" w:hAnsi="Times New Roman" w:cs="Times New Roman"/>
          <w:bCs/>
        </w:rPr>
        <w:t>more biased</w:t>
      </w:r>
      <w:r w:rsidR="000C4FE8" w:rsidRPr="00AF42E1">
        <w:rPr>
          <w:rFonts w:ascii="Times New Roman" w:hAnsi="Times New Roman" w:cs="Times New Roman"/>
          <w:bCs/>
        </w:rPr>
        <w:t xml:space="preserve">, as observed by an increase in mean error rate. </w:t>
      </w:r>
      <w:r w:rsidR="00314137" w:rsidRPr="00AF42E1">
        <w:rPr>
          <w:rFonts w:ascii="Times New Roman" w:hAnsi="Times New Roman" w:cs="Times New Roman"/>
          <w:bCs/>
        </w:rPr>
        <w:t>Increased reco</w:t>
      </w:r>
      <w:r w:rsidR="000778B2" w:rsidRPr="00AF42E1">
        <w:rPr>
          <w:rFonts w:ascii="Times New Roman" w:hAnsi="Times New Roman" w:cs="Times New Roman"/>
          <w:bCs/>
        </w:rPr>
        <w:t>rding intervals also increased variability in the mean error rate</w:t>
      </w:r>
      <w:r w:rsidR="008D416B" w:rsidRPr="00AF42E1">
        <w:rPr>
          <w:rFonts w:ascii="Times New Roman" w:hAnsi="Times New Roman" w:cs="Times New Roman"/>
          <w:bCs/>
        </w:rPr>
        <w:t xml:space="preserve"> for one-zero sampling of duration responses. </w:t>
      </w:r>
      <w:r w:rsidR="000B74D9" w:rsidRPr="00AF42E1">
        <w:rPr>
          <w:rFonts w:ascii="Times New Roman" w:hAnsi="Times New Roman" w:cs="Times New Roman"/>
          <w:bCs/>
        </w:rPr>
        <w:t xml:space="preserve">Pinpoint sampling maintained </w:t>
      </w:r>
      <w:r w:rsidR="008B4DBB" w:rsidRPr="00AF42E1">
        <w:rPr>
          <w:rFonts w:ascii="Times New Roman" w:hAnsi="Times New Roman" w:cs="Times New Roman"/>
          <w:bCs/>
        </w:rPr>
        <w:t>low error bias</w:t>
      </w:r>
      <w:r w:rsidR="000B74D9" w:rsidRPr="00AF42E1">
        <w:rPr>
          <w:rFonts w:ascii="Times New Roman" w:hAnsi="Times New Roman" w:cs="Times New Roman"/>
          <w:bCs/>
        </w:rPr>
        <w:t xml:space="preserve"> regardless of the </w:t>
      </w:r>
      <w:r w:rsidR="007C551E" w:rsidRPr="00AF42E1">
        <w:rPr>
          <w:rFonts w:ascii="Times New Roman" w:hAnsi="Times New Roman" w:cs="Times New Roman"/>
          <w:bCs/>
        </w:rPr>
        <w:t xml:space="preserve">recording interval length, however, as the recording interval increased, pinpoint sampling </w:t>
      </w:r>
      <w:r w:rsidR="00224ED8" w:rsidRPr="00AF42E1">
        <w:rPr>
          <w:rFonts w:ascii="Times New Roman" w:hAnsi="Times New Roman" w:cs="Times New Roman"/>
          <w:bCs/>
        </w:rPr>
        <w:t>showed greater variability in the mean error rate</w:t>
      </w:r>
      <w:r w:rsidR="008D416B" w:rsidRPr="00AF42E1">
        <w:rPr>
          <w:rFonts w:ascii="Times New Roman" w:hAnsi="Times New Roman" w:cs="Times New Roman"/>
          <w:bCs/>
        </w:rPr>
        <w:t xml:space="preserve"> for both frequency and duration responses.</w:t>
      </w:r>
      <w:r w:rsidR="00224ED8" w:rsidRPr="00AF42E1">
        <w:rPr>
          <w:rFonts w:ascii="Times New Roman" w:hAnsi="Times New Roman" w:cs="Times New Roman"/>
          <w:bCs/>
        </w:rPr>
        <w:t xml:space="preserve"> </w:t>
      </w:r>
    </w:p>
    <w:p w14:paraId="0AFF1E3C" w14:textId="50B403CE" w:rsidR="00D8058D" w:rsidRPr="00AF42E1" w:rsidRDefault="00D8058D" w:rsidP="00341FBB">
      <w:pPr>
        <w:spacing w:line="480" w:lineRule="auto"/>
        <w:ind w:firstLine="720"/>
        <w:rPr>
          <w:rFonts w:ascii="Times New Roman" w:hAnsi="Times New Roman" w:cs="Times New Roman"/>
          <w:bCs/>
        </w:rPr>
      </w:pPr>
      <w:r w:rsidRPr="00AF42E1">
        <w:rPr>
          <w:rFonts w:ascii="Times New Roman" w:hAnsi="Times New Roman" w:cs="Times New Roman"/>
          <w:bCs/>
        </w:rPr>
        <w:t>Taken together,</w:t>
      </w:r>
      <w:r w:rsidR="00224ED8" w:rsidRPr="00AF42E1">
        <w:rPr>
          <w:rFonts w:ascii="Times New Roman" w:hAnsi="Times New Roman" w:cs="Times New Roman"/>
          <w:bCs/>
        </w:rPr>
        <w:t xml:space="preserve"> the results suggest that pinpoint sampling was </w:t>
      </w:r>
      <w:r w:rsidR="008B4DBB" w:rsidRPr="00AF42E1">
        <w:rPr>
          <w:rFonts w:ascii="Times New Roman" w:hAnsi="Times New Roman" w:cs="Times New Roman"/>
          <w:bCs/>
        </w:rPr>
        <w:t xml:space="preserve">more accurate (i.e., less biased) in detecting </w:t>
      </w:r>
      <w:r w:rsidR="000B422B" w:rsidRPr="00AF42E1">
        <w:rPr>
          <w:rFonts w:ascii="Times New Roman" w:hAnsi="Times New Roman" w:cs="Times New Roman"/>
          <w:bCs/>
        </w:rPr>
        <w:t>responses than one-zero sampling</w:t>
      </w:r>
      <w:r w:rsidR="00D17924" w:rsidRPr="00AF42E1">
        <w:rPr>
          <w:rFonts w:ascii="Times New Roman" w:hAnsi="Times New Roman" w:cs="Times New Roman"/>
          <w:bCs/>
        </w:rPr>
        <w:t>.</w:t>
      </w:r>
      <w:r w:rsidR="000B422B" w:rsidRPr="00AF42E1">
        <w:rPr>
          <w:rFonts w:ascii="Times New Roman" w:hAnsi="Times New Roman" w:cs="Times New Roman"/>
          <w:bCs/>
        </w:rPr>
        <w:t xml:space="preserve"> </w:t>
      </w:r>
      <w:r w:rsidRPr="00AF42E1">
        <w:rPr>
          <w:rFonts w:ascii="Times New Roman" w:hAnsi="Times New Roman" w:cs="Times New Roman"/>
          <w:bCs/>
        </w:rPr>
        <w:t>Below we consider implications for this and other studies, as well as factors that should influence the selection of behavio</w:t>
      </w:r>
      <w:r w:rsidR="003B4093" w:rsidRPr="00AF42E1">
        <w:rPr>
          <w:rFonts w:ascii="Times New Roman" w:hAnsi="Times New Roman" w:cs="Times New Roman"/>
          <w:bCs/>
        </w:rPr>
        <w:t>u</w:t>
      </w:r>
      <w:r w:rsidRPr="00AF42E1">
        <w:rPr>
          <w:rFonts w:ascii="Times New Roman" w:hAnsi="Times New Roman" w:cs="Times New Roman"/>
          <w:bCs/>
        </w:rPr>
        <w:t>ral sampling methods.</w:t>
      </w:r>
    </w:p>
    <w:p w14:paraId="589AD98A" w14:textId="24433795" w:rsidR="00993E5E" w:rsidRPr="00AF42E1" w:rsidRDefault="00B514CA" w:rsidP="00AF42E1">
      <w:pPr>
        <w:pStyle w:val="ListParagraph"/>
        <w:numPr>
          <w:ilvl w:val="1"/>
          <w:numId w:val="12"/>
        </w:numPr>
        <w:spacing w:line="480" w:lineRule="auto"/>
        <w:rPr>
          <w:rFonts w:ascii="Times New Roman" w:hAnsi="Times New Roman" w:cs="Times New Roman"/>
          <w:b/>
        </w:rPr>
      </w:pPr>
      <w:r w:rsidRPr="00AF42E1">
        <w:rPr>
          <w:rFonts w:ascii="Times New Roman" w:hAnsi="Times New Roman" w:cs="Times New Roman"/>
          <w:b/>
          <w:i/>
          <w:iCs/>
        </w:rPr>
        <w:t>Previous studies</w:t>
      </w:r>
    </w:p>
    <w:p w14:paraId="2F82483C" w14:textId="5836C2EF" w:rsidR="00557ABD" w:rsidRPr="00AF42E1" w:rsidRDefault="009E262B" w:rsidP="00341FBB">
      <w:pPr>
        <w:spacing w:line="480" w:lineRule="auto"/>
        <w:ind w:firstLine="720"/>
        <w:rPr>
          <w:rFonts w:ascii="Times New Roman" w:hAnsi="Times New Roman" w:cs="Times New Roman"/>
          <w:bCs/>
        </w:rPr>
      </w:pPr>
      <w:r w:rsidRPr="00AF42E1">
        <w:rPr>
          <w:rFonts w:ascii="Times New Roman" w:hAnsi="Times New Roman" w:cs="Times New Roman"/>
          <w:bCs/>
        </w:rPr>
        <w:t xml:space="preserve">Prior to this study, </w:t>
      </w:r>
      <w:r w:rsidR="00472E19" w:rsidRPr="00AF42E1">
        <w:rPr>
          <w:rFonts w:ascii="Times New Roman" w:hAnsi="Times New Roman" w:cs="Times New Roman"/>
          <w:bCs/>
        </w:rPr>
        <w:t xml:space="preserve">researchers have compared </w:t>
      </w:r>
      <w:r w:rsidR="008E699E" w:rsidRPr="00AF42E1">
        <w:rPr>
          <w:rFonts w:ascii="Times New Roman" w:hAnsi="Times New Roman" w:cs="Times New Roman"/>
          <w:bCs/>
        </w:rPr>
        <w:t xml:space="preserve">differences between pinpoint and one-zero sampling methods. </w:t>
      </w:r>
      <w:r w:rsidR="00557ABD" w:rsidRPr="00AF42E1">
        <w:rPr>
          <w:rFonts w:ascii="Times New Roman" w:hAnsi="Times New Roman" w:cs="Times New Roman"/>
          <w:bCs/>
        </w:rPr>
        <w:t>Early simulations lacked the precision and/or ability to run extensive repetitions of their simulations to accurately assess sampling method differences (Griffin</w:t>
      </w:r>
      <w:r w:rsidR="00FB2C5A">
        <w:rPr>
          <w:rFonts w:ascii="Times New Roman" w:hAnsi="Times New Roman" w:cs="Times New Roman"/>
          <w:bCs/>
        </w:rPr>
        <w:t xml:space="preserve"> and </w:t>
      </w:r>
      <w:r w:rsidR="00557ABD" w:rsidRPr="00AF42E1">
        <w:rPr>
          <w:rFonts w:ascii="Times New Roman" w:hAnsi="Times New Roman" w:cs="Times New Roman"/>
          <w:bCs/>
        </w:rPr>
        <w:t>Adams, 1983; Harrop</w:t>
      </w:r>
      <w:r w:rsidR="00FB2C5A">
        <w:rPr>
          <w:rFonts w:ascii="Times New Roman" w:hAnsi="Times New Roman" w:cs="Times New Roman"/>
          <w:bCs/>
        </w:rPr>
        <w:t xml:space="preserve"> and </w:t>
      </w:r>
      <w:r w:rsidR="00557ABD" w:rsidRPr="00AF42E1">
        <w:rPr>
          <w:rFonts w:ascii="Times New Roman" w:hAnsi="Times New Roman" w:cs="Times New Roman"/>
          <w:bCs/>
        </w:rPr>
        <w:t>Daniels, 1986; Repp</w:t>
      </w:r>
      <w:r w:rsidR="00F95294" w:rsidRPr="00AF42E1">
        <w:rPr>
          <w:rFonts w:ascii="Times New Roman" w:hAnsi="Times New Roman" w:cs="Times New Roman"/>
          <w:bCs/>
        </w:rPr>
        <w:t xml:space="preserve"> </w:t>
      </w:r>
      <w:r w:rsidR="00FB2C5A">
        <w:rPr>
          <w:rFonts w:ascii="Times New Roman" w:hAnsi="Times New Roman" w:cs="Times New Roman"/>
          <w:bCs/>
        </w:rPr>
        <w:t xml:space="preserve">et al., </w:t>
      </w:r>
      <w:r w:rsidR="00557ABD" w:rsidRPr="00AF42E1">
        <w:rPr>
          <w:rFonts w:ascii="Times New Roman" w:hAnsi="Times New Roman" w:cs="Times New Roman"/>
          <w:bCs/>
        </w:rPr>
        <w:t>1976).</w:t>
      </w:r>
      <w:r w:rsidR="00113107" w:rsidRPr="00AF42E1">
        <w:rPr>
          <w:rFonts w:ascii="Times New Roman" w:hAnsi="Times New Roman" w:cs="Times New Roman"/>
          <w:bCs/>
        </w:rPr>
        <w:t xml:space="preserve"> </w:t>
      </w:r>
      <w:r w:rsidR="00557ABD" w:rsidRPr="00AF42E1">
        <w:rPr>
          <w:rFonts w:ascii="Times New Roman" w:hAnsi="Times New Roman" w:cs="Times New Roman"/>
          <w:bCs/>
        </w:rPr>
        <w:t xml:space="preserve">Other researchers have attempted to make similar methodological comparisons via the </w:t>
      </w:r>
      <w:r w:rsidR="00E42022" w:rsidRPr="00AF42E1">
        <w:rPr>
          <w:rFonts w:ascii="Times New Roman" w:hAnsi="Times New Roman" w:cs="Times New Roman"/>
          <w:bCs/>
        </w:rPr>
        <w:t xml:space="preserve">data </w:t>
      </w:r>
      <w:r w:rsidR="00557ABD" w:rsidRPr="00AF42E1">
        <w:rPr>
          <w:rFonts w:ascii="Times New Roman" w:hAnsi="Times New Roman" w:cs="Times New Roman"/>
          <w:bCs/>
        </w:rPr>
        <w:t xml:space="preserve">collection of actual </w:t>
      </w:r>
      <w:r w:rsidR="00F95294" w:rsidRPr="00AF42E1">
        <w:rPr>
          <w:rFonts w:ascii="Times New Roman" w:hAnsi="Times New Roman" w:cs="Times New Roman"/>
          <w:bCs/>
        </w:rPr>
        <w:t>behavioural</w:t>
      </w:r>
      <w:r w:rsidR="00557ABD" w:rsidRPr="00AF42E1">
        <w:rPr>
          <w:rFonts w:ascii="Times New Roman" w:hAnsi="Times New Roman" w:cs="Times New Roman"/>
          <w:bCs/>
        </w:rPr>
        <w:t xml:space="preserve"> occurrences (</w:t>
      </w:r>
      <w:r w:rsidR="00D4094B" w:rsidRPr="00AF42E1">
        <w:rPr>
          <w:rFonts w:ascii="Times New Roman" w:hAnsi="Times New Roman" w:cs="Times New Roman"/>
          <w:bCs/>
        </w:rPr>
        <w:t>Gardenier</w:t>
      </w:r>
      <w:r w:rsidR="00F95294" w:rsidRPr="00AF42E1">
        <w:rPr>
          <w:rFonts w:ascii="Times New Roman" w:hAnsi="Times New Roman" w:cs="Times New Roman"/>
          <w:bCs/>
        </w:rPr>
        <w:t xml:space="preserve"> </w:t>
      </w:r>
      <w:r w:rsidR="00FB2C5A">
        <w:rPr>
          <w:rFonts w:ascii="Times New Roman" w:hAnsi="Times New Roman" w:cs="Times New Roman"/>
          <w:bCs/>
        </w:rPr>
        <w:t xml:space="preserve">et al., </w:t>
      </w:r>
      <w:r w:rsidR="00D4094B" w:rsidRPr="00AF42E1">
        <w:rPr>
          <w:rFonts w:ascii="Times New Roman" w:hAnsi="Times New Roman" w:cs="Times New Roman"/>
          <w:bCs/>
        </w:rPr>
        <w:t xml:space="preserve">2004; </w:t>
      </w:r>
      <w:r w:rsidR="00557ABD" w:rsidRPr="00AF42E1">
        <w:rPr>
          <w:rFonts w:ascii="Times New Roman" w:hAnsi="Times New Roman" w:cs="Times New Roman"/>
          <w:bCs/>
        </w:rPr>
        <w:t xml:space="preserve">Leger, 1977; </w:t>
      </w:r>
      <w:r w:rsidR="00E71396" w:rsidRPr="00AF42E1">
        <w:rPr>
          <w:rFonts w:ascii="Times New Roman" w:hAnsi="Times New Roman" w:cs="Times New Roman"/>
          <w:bCs/>
        </w:rPr>
        <w:t xml:space="preserve">Meany-Daboul </w:t>
      </w:r>
      <w:r w:rsidR="00FB2C5A">
        <w:rPr>
          <w:rFonts w:ascii="Times New Roman" w:hAnsi="Times New Roman" w:cs="Times New Roman"/>
          <w:bCs/>
        </w:rPr>
        <w:t xml:space="preserve">et al., </w:t>
      </w:r>
      <w:r w:rsidR="00E71396" w:rsidRPr="00AF42E1">
        <w:rPr>
          <w:rFonts w:ascii="Times New Roman" w:hAnsi="Times New Roman" w:cs="Times New Roman"/>
          <w:bCs/>
        </w:rPr>
        <w:t xml:space="preserve">2007; </w:t>
      </w:r>
      <w:r w:rsidR="00557ABD" w:rsidRPr="00AF42E1">
        <w:rPr>
          <w:rFonts w:ascii="Times New Roman" w:hAnsi="Times New Roman" w:cs="Times New Roman"/>
          <w:bCs/>
        </w:rPr>
        <w:t>Murphy</w:t>
      </w:r>
      <w:r w:rsidR="00FB2C5A">
        <w:rPr>
          <w:rFonts w:ascii="Times New Roman" w:hAnsi="Times New Roman" w:cs="Times New Roman"/>
          <w:bCs/>
        </w:rPr>
        <w:t xml:space="preserve"> and </w:t>
      </w:r>
      <w:r w:rsidR="00557ABD" w:rsidRPr="00AF42E1">
        <w:rPr>
          <w:rFonts w:ascii="Times New Roman" w:hAnsi="Times New Roman" w:cs="Times New Roman"/>
          <w:bCs/>
        </w:rPr>
        <w:t xml:space="preserve">Harrop, 1994; </w:t>
      </w:r>
      <w:r w:rsidR="00EE6CA9" w:rsidRPr="00AF42E1">
        <w:rPr>
          <w:rFonts w:ascii="Times New Roman" w:hAnsi="Times New Roman" w:cs="Times New Roman"/>
          <w:bCs/>
        </w:rPr>
        <w:t xml:space="preserve">Radley </w:t>
      </w:r>
      <w:r w:rsidR="00FB2C5A">
        <w:rPr>
          <w:rFonts w:ascii="Times New Roman" w:hAnsi="Times New Roman" w:cs="Times New Roman"/>
          <w:bCs/>
        </w:rPr>
        <w:t xml:space="preserve">et al., </w:t>
      </w:r>
      <w:r w:rsidR="00EE6CA9" w:rsidRPr="00AF42E1">
        <w:rPr>
          <w:rFonts w:ascii="Times New Roman" w:hAnsi="Times New Roman" w:cs="Times New Roman"/>
          <w:bCs/>
        </w:rPr>
        <w:t xml:space="preserve">2015; </w:t>
      </w:r>
      <w:r w:rsidR="00C556E9" w:rsidRPr="00AF42E1">
        <w:rPr>
          <w:rFonts w:ascii="Times New Roman" w:hAnsi="Times New Roman" w:cs="Times New Roman"/>
          <w:bCs/>
        </w:rPr>
        <w:t xml:space="preserve">Rapp </w:t>
      </w:r>
      <w:r w:rsidR="00FB2C5A">
        <w:rPr>
          <w:rFonts w:ascii="Times New Roman" w:hAnsi="Times New Roman" w:cs="Times New Roman"/>
          <w:bCs/>
        </w:rPr>
        <w:t xml:space="preserve">et al., </w:t>
      </w:r>
      <w:r w:rsidR="00C556E9" w:rsidRPr="00AF42E1">
        <w:rPr>
          <w:rFonts w:ascii="Times New Roman" w:hAnsi="Times New Roman" w:cs="Times New Roman"/>
          <w:bCs/>
        </w:rPr>
        <w:t xml:space="preserve">2007; </w:t>
      </w:r>
      <w:r w:rsidR="00557ABD" w:rsidRPr="00AF42E1">
        <w:rPr>
          <w:rFonts w:ascii="Times New Roman" w:hAnsi="Times New Roman" w:cs="Times New Roman"/>
          <w:bCs/>
        </w:rPr>
        <w:t>Rhine</w:t>
      </w:r>
      <w:r w:rsidR="00FB2C5A">
        <w:rPr>
          <w:rFonts w:ascii="Times New Roman" w:hAnsi="Times New Roman" w:cs="Times New Roman"/>
          <w:bCs/>
        </w:rPr>
        <w:t xml:space="preserve"> and </w:t>
      </w:r>
      <w:r w:rsidR="00557ABD" w:rsidRPr="00AF42E1">
        <w:rPr>
          <w:rFonts w:ascii="Times New Roman" w:hAnsi="Times New Roman" w:cs="Times New Roman"/>
          <w:bCs/>
        </w:rPr>
        <w:t>Flanigon, 1978).</w:t>
      </w:r>
      <w:r w:rsidR="003E2718" w:rsidRPr="00AF42E1">
        <w:rPr>
          <w:rFonts w:ascii="Times New Roman" w:hAnsi="Times New Roman" w:cs="Times New Roman"/>
          <w:bCs/>
        </w:rPr>
        <w:t xml:space="preserve"> </w:t>
      </w:r>
      <w:r w:rsidR="00A47E8D" w:rsidRPr="00AF42E1">
        <w:rPr>
          <w:rFonts w:ascii="Times New Roman" w:hAnsi="Times New Roman" w:cs="Times New Roman"/>
          <w:bCs/>
        </w:rPr>
        <w:t xml:space="preserve">While </w:t>
      </w:r>
      <w:r w:rsidR="00F61327" w:rsidRPr="00AF42E1">
        <w:rPr>
          <w:rFonts w:ascii="Times New Roman" w:hAnsi="Times New Roman" w:cs="Times New Roman"/>
          <w:bCs/>
        </w:rPr>
        <w:t xml:space="preserve">the </w:t>
      </w:r>
      <w:r w:rsidR="00A47E8D" w:rsidRPr="00AF42E1">
        <w:rPr>
          <w:rFonts w:ascii="Times New Roman" w:hAnsi="Times New Roman" w:cs="Times New Roman"/>
          <w:bCs/>
        </w:rPr>
        <w:t xml:space="preserve">results of </w:t>
      </w:r>
      <w:r w:rsidR="0031520B" w:rsidRPr="00AF42E1">
        <w:rPr>
          <w:rFonts w:ascii="Times New Roman" w:hAnsi="Times New Roman" w:cs="Times New Roman"/>
          <w:bCs/>
        </w:rPr>
        <w:t>differences in sampling methods for real occurrences of behavio</w:t>
      </w:r>
      <w:r w:rsidR="00113107" w:rsidRPr="00AF42E1">
        <w:rPr>
          <w:rFonts w:ascii="Times New Roman" w:hAnsi="Times New Roman" w:cs="Times New Roman"/>
          <w:bCs/>
        </w:rPr>
        <w:t>u</w:t>
      </w:r>
      <w:r w:rsidR="0031520B" w:rsidRPr="00AF42E1">
        <w:rPr>
          <w:rFonts w:ascii="Times New Roman" w:hAnsi="Times New Roman" w:cs="Times New Roman"/>
          <w:bCs/>
        </w:rPr>
        <w:t xml:space="preserve">r varied, </w:t>
      </w:r>
      <w:r w:rsidR="009F3E48" w:rsidRPr="00AF42E1">
        <w:rPr>
          <w:rFonts w:ascii="Times New Roman" w:hAnsi="Times New Roman" w:cs="Times New Roman"/>
          <w:bCs/>
        </w:rPr>
        <w:t xml:space="preserve">most studies found </w:t>
      </w:r>
      <w:r w:rsidR="00990868" w:rsidRPr="00AF42E1">
        <w:rPr>
          <w:rFonts w:ascii="Times New Roman" w:hAnsi="Times New Roman" w:cs="Times New Roman"/>
          <w:bCs/>
        </w:rPr>
        <w:t xml:space="preserve">pinpoint sampling to be more accurate </w:t>
      </w:r>
      <w:r w:rsidR="00990868" w:rsidRPr="00AF42E1">
        <w:rPr>
          <w:rFonts w:ascii="Times New Roman" w:hAnsi="Times New Roman" w:cs="Times New Roman"/>
          <w:bCs/>
        </w:rPr>
        <w:lastRenderedPageBreak/>
        <w:t xml:space="preserve">than one-zero sampling, at least with respect to duration (state) behaviours. </w:t>
      </w:r>
      <w:r w:rsidR="009F3E48" w:rsidRPr="00AF42E1">
        <w:rPr>
          <w:rFonts w:ascii="Times New Roman" w:hAnsi="Times New Roman" w:cs="Times New Roman"/>
          <w:bCs/>
        </w:rPr>
        <w:t xml:space="preserve">Nonetheless, </w:t>
      </w:r>
      <w:r w:rsidR="0031520B" w:rsidRPr="00AF42E1">
        <w:rPr>
          <w:rFonts w:ascii="Times New Roman" w:hAnsi="Times New Roman" w:cs="Times New Roman"/>
          <w:bCs/>
        </w:rPr>
        <w:t xml:space="preserve">caution should be used in </w:t>
      </w:r>
      <w:r w:rsidR="00D67C81" w:rsidRPr="00AF42E1">
        <w:rPr>
          <w:rFonts w:ascii="Times New Roman" w:hAnsi="Times New Roman" w:cs="Times New Roman"/>
          <w:bCs/>
        </w:rPr>
        <w:t>making determinations of the validity of any result based on</w:t>
      </w:r>
      <w:r w:rsidR="00367FA5" w:rsidRPr="00AF42E1">
        <w:rPr>
          <w:rFonts w:ascii="Times New Roman" w:hAnsi="Times New Roman" w:cs="Times New Roman"/>
          <w:bCs/>
        </w:rPr>
        <w:t xml:space="preserve"> specific examples, as </w:t>
      </w:r>
      <w:r w:rsidR="00E74EA1" w:rsidRPr="00AF42E1">
        <w:rPr>
          <w:rFonts w:ascii="Times New Roman" w:hAnsi="Times New Roman" w:cs="Times New Roman"/>
          <w:bCs/>
        </w:rPr>
        <w:t xml:space="preserve">exceptions </w:t>
      </w:r>
      <w:r w:rsidR="00D12EE6" w:rsidRPr="00AF42E1">
        <w:rPr>
          <w:rFonts w:ascii="Times New Roman" w:hAnsi="Times New Roman" w:cs="Times New Roman"/>
          <w:bCs/>
        </w:rPr>
        <w:t xml:space="preserve">to any rule </w:t>
      </w:r>
      <w:r w:rsidR="003D1761" w:rsidRPr="00AF42E1">
        <w:rPr>
          <w:rFonts w:ascii="Times New Roman" w:hAnsi="Times New Roman" w:cs="Times New Roman"/>
          <w:bCs/>
        </w:rPr>
        <w:t xml:space="preserve">can and do occur. </w:t>
      </w:r>
    </w:p>
    <w:p w14:paraId="37D4CABC" w14:textId="435577AD" w:rsidR="0000537E" w:rsidRPr="00AF42E1" w:rsidRDefault="00B431A9" w:rsidP="00341FBB">
      <w:pPr>
        <w:spacing w:line="480" w:lineRule="auto"/>
        <w:rPr>
          <w:rFonts w:ascii="Times New Roman" w:hAnsi="Times New Roman" w:cs="Times New Roman"/>
          <w:bCs/>
        </w:rPr>
      </w:pPr>
      <w:r w:rsidRPr="00AF42E1">
        <w:rPr>
          <w:rFonts w:ascii="Times New Roman" w:hAnsi="Times New Roman" w:cs="Times New Roman"/>
          <w:b/>
        </w:rPr>
        <w:tab/>
      </w:r>
      <w:r w:rsidR="0000537E" w:rsidRPr="00AF42E1">
        <w:rPr>
          <w:rFonts w:ascii="Times New Roman" w:hAnsi="Times New Roman" w:cs="Times New Roman"/>
          <w:bCs/>
        </w:rPr>
        <w:t xml:space="preserve">Only three </w:t>
      </w:r>
      <w:r w:rsidR="00EC40E4" w:rsidRPr="00AF42E1">
        <w:rPr>
          <w:rFonts w:ascii="Times New Roman" w:hAnsi="Times New Roman" w:cs="Times New Roman"/>
          <w:bCs/>
        </w:rPr>
        <w:t>recent</w:t>
      </w:r>
      <w:r w:rsidR="005257E5" w:rsidRPr="00AF42E1">
        <w:rPr>
          <w:rFonts w:ascii="Times New Roman" w:hAnsi="Times New Roman" w:cs="Times New Roman"/>
          <w:bCs/>
        </w:rPr>
        <w:t xml:space="preserve"> </w:t>
      </w:r>
      <w:r w:rsidR="0000537E" w:rsidRPr="00AF42E1">
        <w:rPr>
          <w:rFonts w:ascii="Times New Roman" w:hAnsi="Times New Roman" w:cs="Times New Roman"/>
          <w:bCs/>
        </w:rPr>
        <w:t xml:space="preserve">studies, all conducted by </w:t>
      </w:r>
      <w:r w:rsidR="005257E5" w:rsidRPr="00AF42E1">
        <w:rPr>
          <w:rFonts w:ascii="Times New Roman" w:hAnsi="Times New Roman" w:cs="Times New Roman"/>
          <w:bCs/>
        </w:rPr>
        <w:t>behavio</w:t>
      </w:r>
      <w:r w:rsidR="00A74DDC" w:rsidRPr="00AF42E1">
        <w:rPr>
          <w:rFonts w:ascii="Times New Roman" w:hAnsi="Times New Roman" w:cs="Times New Roman"/>
          <w:bCs/>
        </w:rPr>
        <w:t>u</w:t>
      </w:r>
      <w:r w:rsidR="005257E5" w:rsidRPr="00AF42E1">
        <w:rPr>
          <w:rFonts w:ascii="Times New Roman" w:hAnsi="Times New Roman" w:cs="Times New Roman"/>
          <w:bCs/>
        </w:rPr>
        <w:t>r analysts interested in behavio</w:t>
      </w:r>
      <w:r w:rsidR="00A74DDC" w:rsidRPr="00AF42E1">
        <w:rPr>
          <w:rFonts w:ascii="Times New Roman" w:hAnsi="Times New Roman" w:cs="Times New Roman"/>
          <w:bCs/>
        </w:rPr>
        <w:t>u</w:t>
      </w:r>
      <w:r w:rsidR="005257E5" w:rsidRPr="00AF42E1">
        <w:rPr>
          <w:rFonts w:ascii="Times New Roman" w:hAnsi="Times New Roman" w:cs="Times New Roman"/>
          <w:bCs/>
        </w:rPr>
        <w:t xml:space="preserve">ral observations </w:t>
      </w:r>
      <w:r w:rsidR="0062155A" w:rsidRPr="00AF42E1">
        <w:rPr>
          <w:rFonts w:ascii="Times New Roman" w:hAnsi="Times New Roman" w:cs="Times New Roman"/>
          <w:bCs/>
        </w:rPr>
        <w:t xml:space="preserve">for applied, </w:t>
      </w:r>
      <w:r w:rsidR="00F140DF" w:rsidRPr="00AF42E1">
        <w:rPr>
          <w:rFonts w:ascii="Times New Roman" w:hAnsi="Times New Roman" w:cs="Times New Roman"/>
          <w:bCs/>
        </w:rPr>
        <w:t>behaviour</w:t>
      </w:r>
      <w:r w:rsidR="0062155A" w:rsidRPr="00AF42E1">
        <w:rPr>
          <w:rFonts w:ascii="Times New Roman" w:hAnsi="Times New Roman" w:cs="Times New Roman"/>
          <w:bCs/>
        </w:rPr>
        <w:t xml:space="preserve"> change purposes with human populations, </w:t>
      </w:r>
      <w:r w:rsidR="00F6363A" w:rsidRPr="00AF42E1">
        <w:rPr>
          <w:rFonts w:ascii="Times New Roman" w:hAnsi="Times New Roman" w:cs="Times New Roman"/>
          <w:bCs/>
        </w:rPr>
        <w:t xml:space="preserve">have attempted to simulate data sets and compare some aspect of </w:t>
      </w:r>
      <w:r w:rsidR="0039382A" w:rsidRPr="00AF42E1">
        <w:rPr>
          <w:rFonts w:ascii="Times New Roman" w:hAnsi="Times New Roman" w:cs="Times New Roman"/>
          <w:bCs/>
        </w:rPr>
        <w:t xml:space="preserve">pinpoint and one-zero sampling methods (Devine </w:t>
      </w:r>
      <w:r w:rsidR="00FB2C5A">
        <w:rPr>
          <w:rFonts w:ascii="Times New Roman" w:hAnsi="Times New Roman" w:cs="Times New Roman"/>
          <w:bCs/>
        </w:rPr>
        <w:t xml:space="preserve">et al., </w:t>
      </w:r>
      <w:r w:rsidR="0039382A" w:rsidRPr="00AF42E1">
        <w:rPr>
          <w:rFonts w:ascii="Times New Roman" w:hAnsi="Times New Roman" w:cs="Times New Roman"/>
          <w:bCs/>
        </w:rPr>
        <w:t xml:space="preserve">2011; Rapp </w:t>
      </w:r>
      <w:r w:rsidR="00FB2C5A">
        <w:rPr>
          <w:rFonts w:ascii="Times New Roman" w:hAnsi="Times New Roman" w:cs="Times New Roman"/>
          <w:bCs/>
        </w:rPr>
        <w:t xml:space="preserve">et al., </w:t>
      </w:r>
      <w:r w:rsidR="0039382A" w:rsidRPr="00AF42E1">
        <w:rPr>
          <w:rFonts w:ascii="Times New Roman" w:hAnsi="Times New Roman" w:cs="Times New Roman"/>
          <w:bCs/>
        </w:rPr>
        <w:t xml:space="preserve">2008; Wirth </w:t>
      </w:r>
      <w:r w:rsidR="00FB2C5A">
        <w:rPr>
          <w:rFonts w:ascii="Times New Roman" w:hAnsi="Times New Roman" w:cs="Times New Roman"/>
          <w:bCs/>
        </w:rPr>
        <w:t xml:space="preserve">et al., </w:t>
      </w:r>
      <w:r w:rsidR="0039382A" w:rsidRPr="00AF42E1">
        <w:rPr>
          <w:rFonts w:ascii="Times New Roman" w:hAnsi="Times New Roman" w:cs="Times New Roman"/>
          <w:bCs/>
        </w:rPr>
        <w:t xml:space="preserve">2014). </w:t>
      </w:r>
      <w:r w:rsidR="003A0CB9" w:rsidRPr="00AF42E1">
        <w:rPr>
          <w:rFonts w:ascii="Times New Roman" w:hAnsi="Times New Roman" w:cs="Times New Roman"/>
          <w:bCs/>
        </w:rPr>
        <w:t xml:space="preserve">In two of these studies (Devine </w:t>
      </w:r>
      <w:r w:rsidR="00FB2C5A">
        <w:rPr>
          <w:rFonts w:ascii="Times New Roman" w:hAnsi="Times New Roman" w:cs="Times New Roman"/>
          <w:bCs/>
        </w:rPr>
        <w:t xml:space="preserve">et al., </w:t>
      </w:r>
      <w:r w:rsidR="003A0CB9" w:rsidRPr="00AF42E1">
        <w:rPr>
          <w:rFonts w:ascii="Times New Roman" w:hAnsi="Times New Roman" w:cs="Times New Roman"/>
          <w:bCs/>
        </w:rPr>
        <w:t xml:space="preserve">2011; Rapp </w:t>
      </w:r>
      <w:r w:rsidR="00FB2C5A">
        <w:rPr>
          <w:rFonts w:ascii="Times New Roman" w:hAnsi="Times New Roman" w:cs="Times New Roman"/>
          <w:bCs/>
        </w:rPr>
        <w:t xml:space="preserve">et al., </w:t>
      </w:r>
      <w:r w:rsidR="003A0CB9" w:rsidRPr="00AF42E1">
        <w:rPr>
          <w:rFonts w:ascii="Times New Roman" w:hAnsi="Times New Roman" w:cs="Times New Roman"/>
          <w:bCs/>
        </w:rPr>
        <w:t>2008)</w:t>
      </w:r>
      <w:r w:rsidR="00443465" w:rsidRPr="00AF42E1">
        <w:rPr>
          <w:rFonts w:ascii="Times New Roman" w:hAnsi="Times New Roman" w:cs="Times New Roman"/>
          <w:bCs/>
        </w:rPr>
        <w:t xml:space="preserve">, limited simulations were produced via the rolling of die and </w:t>
      </w:r>
      <w:r w:rsidR="00EB03AC" w:rsidRPr="00AF42E1">
        <w:rPr>
          <w:rFonts w:ascii="Times New Roman" w:hAnsi="Times New Roman" w:cs="Times New Roman"/>
          <w:bCs/>
        </w:rPr>
        <w:t xml:space="preserve">pinpoint sampling was compared to a type of one-zero sampling, </w:t>
      </w:r>
      <w:r w:rsidR="00463C74" w:rsidRPr="00AF42E1">
        <w:rPr>
          <w:rFonts w:ascii="Times New Roman" w:hAnsi="Times New Roman" w:cs="Times New Roman"/>
          <w:bCs/>
        </w:rPr>
        <w:t>partial interval recording (PIR</w:t>
      </w:r>
      <w:r w:rsidR="00734768" w:rsidRPr="00AF42E1">
        <w:rPr>
          <w:rFonts w:ascii="Times New Roman" w:hAnsi="Times New Roman" w:cs="Times New Roman"/>
          <w:bCs/>
        </w:rPr>
        <w:t>; the same as our one-zero sampling procedure</w:t>
      </w:r>
      <w:r w:rsidR="00463C74" w:rsidRPr="00AF42E1">
        <w:rPr>
          <w:rFonts w:ascii="Times New Roman" w:hAnsi="Times New Roman" w:cs="Times New Roman"/>
          <w:bCs/>
        </w:rPr>
        <w:t xml:space="preserve">), in which the response only need occur </w:t>
      </w:r>
      <w:r w:rsidR="006B6528" w:rsidRPr="00AF42E1">
        <w:rPr>
          <w:rFonts w:ascii="Times New Roman" w:hAnsi="Times New Roman" w:cs="Times New Roman"/>
          <w:bCs/>
        </w:rPr>
        <w:t xml:space="preserve">at any point during an observation interval </w:t>
      </w:r>
      <w:r w:rsidR="00B01ECD" w:rsidRPr="00AF42E1">
        <w:rPr>
          <w:rFonts w:ascii="Times New Roman" w:hAnsi="Times New Roman" w:cs="Times New Roman"/>
          <w:bCs/>
        </w:rPr>
        <w:t xml:space="preserve">to be recorded. In both studies, pinpoint sampling generally outperformed </w:t>
      </w:r>
      <w:r w:rsidR="00971A6E" w:rsidRPr="00AF42E1">
        <w:rPr>
          <w:rFonts w:ascii="Times New Roman" w:hAnsi="Times New Roman" w:cs="Times New Roman"/>
          <w:bCs/>
        </w:rPr>
        <w:t>one-zero sampling for the detection</w:t>
      </w:r>
      <w:r w:rsidR="009634D9" w:rsidRPr="00AF42E1">
        <w:rPr>
          <w:rFonts w:ascii="Times New Roman" w:hAnsi="Times New Roman" w:cs="Times New Roman"/>
          <w:bCs/>
        </w:rPr>
        <w:t xml:space="preserve"> of duration responses</w:t>
      </w:r>
      <w:r w:rsidR="00433621" w:rsidRPr="00AF42E1">
        <w:rPr>
          <w:rFonts w:ascii="Times New Roman" w:hAnsi="Times New Roman" w:cs="Times New Roman"/>
          <w:bCs/>
        </w:rPr>
        <w:t xml:space="preserve">, with some variation in the ability of </w:t>
      </w:r>
      <w:r w:rsidR="005F56A6" w:rsidRPr="00AF42E1">
        <w:rPr>
          <w:rFonts w:ascii="Times New Roman" w:hAnsi="Times New Roman" w:cs="Times New Roman"/>
          <w:bCs/>
        </w:rPr>
        <w:t xml:space="preserve">PIR to accurately detect frequency responses compared to pinpoint sampling and continuous recordings. </w:t>
      </w:r>
      <w:r w:rsidR="00AE69C0" w:rsidRPr="00AF42E1">
        <w:rPr>
          <w:rFonts w:ascii="Times New Roman" w:hAnsi="Times New Roman" w:cs="Times New Roman"/>
          <w:bCs/>
        </w:rPr>
        <w:t xml:space="preserve">Wirth </w:t>
      </w:r>
      <w:r w:rsidR="00FB2C5A">
        <w:rPr>
          <w:rFonts w:ascii="Times New Roman" w:hAnsi="Times New Roman" w:cs="Times New Roman"/>
          <w:bCs/>
        </w:rPr>
        <w:t xml:space="preserve">et al., </w:t>
      </w:r>
      <w:r w:rsidR="00AE69C0" w:rsidRPr="00AF42E1">
        <w:rPr>
          <w:rFonts w:ascii="Times New Roman" w:hAnsi="Times New Roman" w:cs="Times New Roman"/>
          <w:bCs/>
        </w:rPr>
        <w:t xml:space="preserve">is the only other study to date to use </w:t>
      </w:r>
      <w:r w:rsidR="009D7B05" w:rsidRPr="00AF42E1">
        <w:rPr>
          <w:rFonts w:ascii="Times New Roman" w:hAnsi="Times New Roman" w:cs="Times New Roman"/>
          <w:bCs/>
        </w:rPr>
        <w:t xml:space="preserve">extensive </w:t>
      </w:r>
      <w:r w:rsidR="00AE69C0" w:rsidRPr="00AF42E1">
        <w:rPr>
          <w:rFonts w:ascii="Times New Roman" w:hAnsi="Times New Roman" w:cs="Times New Roman"/>
          <w:bCs/>
        </w:rPr>
        <w:t xml:space="preserve">computer-generated simulations </w:t>
      </w:r>
      <w:r w:rsidR="00C645E9" w:rsidRPr="00AF42E1">
        <w:rPr>
          <w:rFonts w:ascii="Times New Roman" w:hAnsi="Times New Roman" w:cs="Times New Roman"/>
          <w:bCs/>
        </w:rPr>
        <w:t>to examine differences between pinpoint and one-zero sampling methods</w:t>
      </w:r>
      <w:r w:rsidR="00915802" w:rsidRPr="00AF42E1">
        <w:rPr>
          <w:rFonts w:ascii="Times New Roman" w:hAnsi="Times New Roman" w:cs="Times New Roman"/>
          <w:bCs/>
        </w:rPr>
        <w:t>, in their case both PIR and whole interval re</w:t>
      </w:r>
      <w:r w:rsidR="0087204B" w:rsidRPr="00AF42E1">
        <w:rPr>
          <w:rFonts w:ascii="Times New Roman" w:hAnsi="Times New Roman" w:cs="Times New Roman"/>
          <w:bCs/>
        </w:rPr>
        <w:t xml:space="preserve">cording (WIR), where the duration response must occur during the entire observation interval to be recorded. </w:t>
      </w:r>
      <w:r w:rsidR="001701B0" w:rsidRPr="00AF42E1">
        <w:rPr>
          <w:rFonts w:ascii="Times New Roman" w:hAnsi="Times New Roman" w:cs="Times New Roman"/>
          <w:bCs/>
        </w:rPr>
        <w:t>Like</w:t>
      </w:r>
      <w:r w:rsidR="00BF7A64" w:rsidRPr="00AF42E1">
        <w:rPr>
          <w:rFonts w:ascii="Times New Roman" w:hAnsi="Times New Roman" w:cs="Times New Roman"/>
          <w:bCs/>
        </w:rPr>
        <w:t xml:space="preserve"> our study, </w:t>
      </w:r>
      <w:r w:rsidR="00D23B1D" w:rsidRPr="00AF42E1">
        <w:rPr>
          <w:rFonts w:ascii="Times New Roman" w:hAnsi="Times New Roman" w:cs="Times New Roman"/>
          <w:bCs/>
        </w:rPr>
        <w:t xml:space="preserve">they generated </w:t>
      </w:r>
      <w:r w:rsidR="003223F7" w:rsidRPr="00AF42E1">
        <w:rPr>
          <w:rFonts w:ascii="Times New Roman" w:hAnsi="Times New Roman" w:cs="Times New Roman"/>
          <w:bCs/>
        </w:rPr>
        <w:t xml:space="preserve">100 simulations, and found </w:t>
      </w:r>
      <w:r w:rsidR="00957033" w:rsidRPr="00AF42E1">
        <w:rPr>
          <w:rFonts w:ascii="Times New Roman" w:hAnsi="Times New Roman" w:cs="Times New Roman"/>
          <w:bCs/>
        </w:rPr>
        <w:t xml:space="preserve">pinpoint sampling to be more accurate </w:t>
      </w:r>
      <w:r w:rsidR="00A4774A" w:rsidRPr="00AF42E1">
        <w:rPr>
          <w:rFonts w:ascii="Times New Roman" w:hAnsi="Times New Roman" w:cs="Times New Roman"/>
          <w:bCs/>
        </w:rPr>
        <w:t>(</w:t>
      </w:r>
      <w:r w:rsidR="000C64EC" w:rsidRPr="00AF42E1">
        <w:rPr>
          <w:rFonts w:ascii="Times New Roman" w:hAnsi="Times New Roman" w:cs="Times New Roman"/>
          <w:bCs/>
        </w:rPr>
        <w:t>less biased</w:t>
      </w:r>
      <w:r w:rsidR="00A4774A" w:rsidRPr="00AF42E1">
        <w:rPr>
          <w:rFonts w:ascii="Times New Roman" w:hAnsi="Times New Roman" w:cs="Times New Roman"/>
          <w:bCs/>
        </w:rPr>
        <w:t xml:space="preserve">) </w:t>
      </w:r>
      <w:r w:rsidR="00957033" w:rsidRPr="00AF42E1">
        <w:rPr>
          <w:rFonts w:ascii="Times New Roman" w:hAnsi="Times New Roman" w:cs="Times New Roman"/>
          <w:bCs/>
        </w:rPr>
        <w:t>than PIR or WIR, w</w:t>
      </w:r>
      <w:r w:rsidR="00D73D28" w:rsidRPr="00AF42E1">
        <w:rPr>
          <w:rFonts w:ascii="Times New Roman" w:hAnsi="Times New Roman" w:cs="Times New Roman"/>
          <w:bCs/>
        </w:rPr>
        <w:t>hich</w:t>
      </w:r>
      <w:r w:rsidR="009E7EA5" w:rsidRPr="00AF42E1">
        <w:rPr>
          <w:rFonts w:ascii="Times New Roman" w:hAnsi="Times New Roman" w:cs="Times New Roman"/>
          <w:bCs/>
        </w:rPr>
        <w:t xml:space="preserve"> </w:t>
      </w:r>
      <w:r w:rsidR="00F6327B" w:rsidRPr="00AF42E1">
        <w:rPr>
          <w:rFonts w:ascii="Times New Roman" w:hAnsi="Times New Roman" w:cs="Times New Roman"/>
          <w:bCs/>
        </w:rPr>
        <w:t xml:space="preserve">overestimated and underestimated cumulative event durations, respectively. </w:t>
      </w:r>
      <w:r w:rsidR="00C57137" w:rsidRPr="00AF42E1">
        <w:rPr>
          <w:rFonts w:ascii="Times New Roman" w:hAnsi="Times New Roman" w:cs="Times New Roman"/>
          <w:bCs/>
        </w:rPr>
        <w:t xml:space="preserve">One limitation of their simulation was that it used a </w:t>
      </w:r>
      <w:r w:rsidR="001B63D5" w:rsidRPr="00AF42E1">
        <w:rPr>
          <w:rFonts w:ascii="Times New Roman" w:hAnsi="Times New Roman" w:cs="Times New Roman"/>
          <w:bCs/>
        </w:rPr>
        <w:t xml:space="preserve">truly </w:t>
      </w:r>
      <w:r w:rsidR="00C57137" w:rsidRPr="00AF42E1">
        <w:rPr>
          <w:rFonts w:ascii="Times New Roman" w:hAnsi="Times New Roman" w:cs="Times New Roman"/>
          <w:bCs/>
        </w:rPr>
        <w:t xml:space="preserve">randomized rather than </w:t>
      </w:r>
      <w:r w:rsidR="00C1557C" w:rsidRPr="00AF42E1">
        <w:rPr>
          <w:rFonts w:ascii="Times New Roman" w:hAnsi="Times New Roman" w:cs="Times New Roman"/>
          <w:bCs/>
        </w:rPr>
        <w:t>block structure</w:t>
      </w:r>
      <w:del w:id="51" w:author="Eddie F" w:date="2021-03-16T16:25:00Z">
        <w:r w:rsidR="00200670" w:rsidRPr="00AF42E1" w:rsidDel="00DB0FF0">
          <w:rPr>
            <w:rFonts w:ascii="Times New Roman" w:hAnsi="Times New Roman" w:cs="Times New Roman"/>
            <w:bCs/>
          </w:rPr>
          <w:delText>s</w:delText>
        </w:r>
      </w:del>
      <w:r w:rsidR="001A089E" w:rsidRPr="00AF42E1">
        <w:rPr>
          <w:rFonts w:ascii="Times New Roman" w:hAnsi="Times New Roman" w:cs="Times New Roman"/>
          <w:bCs/>
        </w:rPr>
        <w:t xml:space="preserve"> for the simulated responses</w:t>
      </w:r>
      <w:r w:rsidR="00C1557C" w:rsidRPr="00AF42E1">
        <w:rPr>
          <w:rFonts w:ascii="Times New Roman" w:hAnsi="Times New Roman" w:cs="Times New Roman"/>
          <w:bCs/>
        </w:rPr>
        <w:t>, as ours did, which more directly limits the applicability of their simulation to real-world behaviours</w:t>
      </w:r>
      <w:r w:rsidR="00200670" w:rsidRPr="00AF42E1">
        <w:rPr>
          <w:rFonts w:ascii="Times New Roman" w:hAnsi="Times New Roman" w:cs="Times New Roman"/>
          <w:bCs/>
        </w:rPr>
        <w:t xml:space="preserve"> (behavior is rarely, if ever, truly random)</w:t>
      </w:r>
      <w:r w:rsidR="00C1557C" w:rsidRPr="00AF42E1">
        <w:rPr>
          <w:rFonts w:ascii="Times New Roman" w:hAnsi="Times New Roman" w:cs="Times New Roman"/>
          <w:bCs/>
        </w:rPr>
        <w:t xml:space="preserve">. </w:t>
      </w:r>
      <w:r w:rsidR="00952646" w:rsidRPr="00AF42E1">
        <w:rPr>
          <w:rFonts w:ascii="Times New Roman" w:hAnsi="Times New Roman" w:cs="Times New Roman"/>
          <w:bCs/>
        </w:rPr>
        <w:t xml:space="preserve">Regardless, their results were similar to </w:t>
      </w:r>
      <w:r w:rsidR="00750FC1" w:rsidRPr="00AF42E1">
        <w:rPr>
          <w:rFonts w:ascii="Times New Roman" w:hAnsi="Times New Roman" w:cs="Times New Roman"/>
          <w:bCs/>
        </w:rPr>
        <w:t>our</w:t>
      </w:r>
      <w:r w:rsidR="00952646" w:rsidRPr="00AF42E1">
        <w:rPr>
          <w:rFonts w:ascii="Times New Roman" w:hAnsi="Times New Roman" w:cs="Times New Roman"/>
          <w:bCs/>
        </w:rPr>
        <w:t xml:space="preserve"> study in that pinpoint sampling was</w:t>
      </w:r>
      <w:r w:rsidR="007239B3" w:rsidRPr="00AF42E1">
        <w:rPr>
          <w:rFonts w:ascii="Times New Roman" w:hAnsi="Times New Roman" w:cs="Times New Roman"/>
          <w:bCs/>
        </w:rPr>
        <w:t xml:space="preserve"> generally</w:t>
      </w:r>
      <w:r w:rsidR="00952646" w:rsidRPr="00AF42E1">
        <w:rPr>
          <w:rFonts w:ascii="Times New Roman" w:hAnsi="Times New Roman" w:cs="Times New Roman"/>
          <w:bCs/>
        </w:rPr>
        <w:t xml:space="preserve"> </w:t>
      </w:r>
      <w:r w:rsidR="00200670" w:rsidRPr="00AF42E1">
        <w:rPr>
          <w:rFonts w:ascii="Times New Roman" w:hAnsi="Times New Roman" w:cs="Times New Roman"/>
          <w:bCs/>
        </w:rPr>
        <w:t>less biased</w:t>
      </w:r>
      <w:r w:rsidR="00952646" w:rsidRPr="00AF42E1">
        <w:rPr>
          <w:rFonts w:ascii="Times New Roman" w:hAnsi="Times New Roman" w:cs="Times New Roman"/>
          <w:bCs/>
        </w:rPr>
        <w:t xml:space="preserve"> than one-zero sampling methods. </w:t>
      </w:r>
    </w:p>
    <w:p w14:paraId="2ABC6919" w14:textId="2E499345" w:rsidR="005C38B1" w:rsidRPr="00AF42E1" w:rsidRDefault="005A70D4" w:rsidP="00AF42E1">
      <w:pPr>
        <w:pStyle w:val="ListParagraph"/>
        <w:numPr>
          <w:ilvl w:val="1"/>
          <w:numId w:val="12"/>
        </w:numPr>
        <w:spacing w:line="480" w:lineRule="auto"/>
        <w:rPr>
          <w:rFonts w:ascii="Times New Roman" w:hAnsi="Times New Roman" w:cs="Times New Roman"/>
          <w:b/>
        </w:rPr>
      </w:pPr>
      <w:r w:rsidRPr="00AF42E1">
        <w:rPr>
          <w:rFonts w:ascii="Times New Roman" w:hAnsi="Times New Roman" w:cs="Times New Roman"/>
          <w:b/>
          <w:i/>
          <w:iCs/>
        </w:rPr>
        <w:t>Wh</w:t>
      </w:r>
      <w:r w:rsidR="00F95294" w:rsidRPr="00AF42E1">
        <w:rPr>
          <w:rFonts w:ascii="Times New Roman" w:hAnsi="Times New Roman" w:cs="Times New Roman"/>
          <w:b/>
          <w:i/>
          <w:iCs/>
        </w:rPr>
        <w:t>ich behavioural method is most appropriate for my study</w:t>
      </w:r>
      <w:r w:rsidR="005C23E9" w:rsidRPr="00AF42E1">
        <w:rPr>
          <w:rFonts w:ascii="Times New Roman" w:hAnsi="Times New Roman" w:cs="Times New Roman"/>
          <w:b/>
          <w:i/>
          <w:iCs/>
        </w:rPr>
        <w:t>?</w:t>
      </w:r>
      <w:r w:rsidR="005C23E9" w:rsidRPr="00AF42E1">
        <w:rPr>
          <w:rFonts w:ascii="Times New Roman" w:hAnsi="Times New Roman" w:cs="Times New Roman"/>
          <w:b/>
        </w:rPr>
        <w:t xml:space="preserve"> </w:t>
      </w:r>
    </w:p>
    <w:p w14:paraId="4F37A3FA" w14:textId="402B7D92" w:rsidR="00696F64" w:rsidRPr="00AF42E1" w:rsidRDefault="00337530" w:rsidP="00341FBB">
      <w:pPr>
        <w:spacing w:line="480" w:lineRule="auto"/>
        <w:rPr>
          <w:rFonts w:ascii="Times New Roman" w:hAnsi="Times New Roman" w:cs="Times New Roman"/>
          <w:bCs/>
        </w:rPr>
      </w:pPr>
      <w:r w:rsidRPr="00AF42E1">
        <w:rPr>
          <w:rFonts w:ascii="Times New Roman" w:hAnsi="Times New Roman" w:cs="Times New Roman"/>
          <w:b/>
        </w:rPr>
        <w:tab/>
      </w:r>
      <w:r w:rsidRPr="00AF42E1">
        <w:rPr>
          <w:rFonts w:ascii="Times New Roman" w:hAnsi="Times New Roman" w:cs="Times New Roman"/>
          <w:bCs/>
        </w:rPr>
        <w:t xml:space="preserve">Pinpoint sampling has not been recommended for measuring </w:t>
      </w:r>
      <w:r w:rsidR="00BD2A4D" w:rsidRPr="00AF42E1">
        <w:rPr>
          <w:rFonts w:ascii="Times New Roman" w:hAnsi="Times New Roman" w:cs="Times New Roman"/>
          <w:bCs/>
        </w:rPr>
        <w:t>frequency (event) responses, particularly those of low occurrence (Altmann, 1974; Lehner, 1998). However,</w:t>
      </w:r>
      <w:r w:rsidR="00F95294" w:rsidRPr="00AF42E1">
        <w:rPr>
          <w:rFonts w:ascii="Times New Roman" w:hAnsi="Times New Roman" w:cs="Times New Roman"/>
          <w:bCs/>
        </w:rPr>
        <w:t xml:space="preserve"> in</w:t>
      </w:r>
      <w:r w:rsidR="00BD2A4D" w:rsidRPr="00AF42E1">
        <w:rPr>
          <w:rFonts w:ascii="Times New Roman" w:hAnsi="Times New Roman" w:cs="Times New Roman"/>
          <w:bCs/>
        </w:rPr>
        <w:t xml:space="preserve"> </w:t>
      </w:r>
      <w:r w:rsidR="00B9340E" w:rsidRPr="00AF42E1">
        <w:rPr>
          <w:rFonts w:ascii="Times New Roman" w:hAnsi="Times New Roman" w:cs="Times New Roman"/>
          <w:bCs/>
        </w:rPr>
        <w:t>our simulation</w:t>
      </w:r>
      <w:r w:rsidR="00F95294" w:rsidRPr="00AF42E1">
        <w:rPr>
          <w:rFonts w:ascii="Times New Roman" w:hAnsi="Times New Roman" w:cs="Times New Roman"/>
          <w:bCs/>
        </w:rPr>
        <w:t xml:space="preserve"> this </w:t>
      </w:r>
      <w:r w:rsidR="00F95294" w:rsidRPr="00AF42E1">
        <w:rPr>
          <w:rFonts w:ascii="Times New Roman" w:hAnsi="Times New Roman" w:cs="Times New Roman"/>
          <w:bCs/>
        </w:rPr>
        <w:lastRenderedPageBreak/>
        <w:t>method</w:t>
      </w:r>
      <w:r w:rsidR="00B9340E" w:rsidRPr="00AF42E1">
        <w:rPr>
          <w:rFonts w:ascii="Times New Roman" w:hAnsi="Times New Roman" w:cs="Times New Roman"/>
          <w:bCs/>
        </w:rPr>
        <w:t xml:space="preserve"> was accurately able to detect </w:t>
      </w:r>
      <w:r w:rsidR="00214D7F" w:rsidRPr="00AF42E1">
        <w:rPr>
          <w:rFonts w:ascii="Times New Roman" w:hAnsi="Times New Roman" w:cs="Times New Roman"/>
          <w:bCs/>
        </w:rPr>
        <w:t xml:space="preserve">low occurrence (&lt;1%) frequencies. </w:t>
      </w:r>
      <w:r w:rsidR="00BC169E" w:rsidRPr="00AF42E1">
        <w:rPr>
          <w:rFonts w:ascii="Times New Roman" w:hAnsi="Times New Roman" w:cs="Times New Roman"/>
          <w:bCs/>
        </w:rPr>
        <w:t xml:space="preserve">Therefore, </w:t>
      </w:r>
      <w:r w:rsidR="00356E9D" w:rsidRPr="00AF42E1">
        <w:rPr>
          <w:rFonts w:ascii="Times New Roman" w:hAnsi="Times New Roman" w:cs="Times New Roman"/>
          <w:bCs/>
        </w:rPr>
        <w:t>the use of pinpoint sampling to measure any event responses</w:t>
      </w:r>
      <w:r w:rsidR="00096196" w:rsidRPr="00AF42E1">
        <w:rPr>
          <w:rFonts w:ascii="Times New Roman" w:hAnsi="Times New Roman" w:cs="Times New Roman"/>
          <w:bCs/>
        </w:rPr>
        <w:t>, regardless of th</w:t>
      </w:r>
      <w:r w:rsidR="005302FE" w:rsidRPr="00AF42E1">
        <w:rPr>
          <w:rFonts w:ascii="Times New Roman" w:hAnsi="Times New Roman" w:cs="Times New Roman"/>
          <w:bCs/>
        </w:rPr>
        <w:t>eir frequency of occurrence,</w:t>
      </w:r>
      <w:r w:rsidR="00356E9D" w:rsidRPr="00AF42E1">
        <w:rPr>
          <w:rFonts w:ascii="Times New Roman" w:hAnsi="Times New Roman" w:cs="Times New Roman"/>
          <w:bCs/>
        </w:rPr>
        <w:t xml:space="preserve"> appears to be a viable option</w:t>
      </w:r>
      <w:r w:rsidR="00EC40E4" w:rsidRPr="00AF42E1">
        <w:rPr>
          <w:rFonts w:ascii="Times New Roman" w:hAnsi="Times New Roman" w:cs="Times New Roman"/>
          <w:bCs/>
        </w:rPr>
        <w:t xml:space="preserve"> if large amounts of behavioural data </w:t>
      </w:r>
      <w:ins w:id="52" w:author="Eddie F" w:date="2021-03-16T16:26:00Z">
        <w:r w:rsidR="007A7FAE">
          <w:rPr>
            <w:rFonts w:ascii="Times New Roman" w:hAnsi="Times New Roman" w:cs="Times New Roman"/>
            <w:bCs/>
          </w:rPr>
          <w:t>are</w:t>
        </w:r>
      </w:ins>
      <w:del w:id="53" w:author="Eddie F" w:date="2021-03-16T16:26:00Z">
        <w:r w:rsidR="00EC40E4" w:rsidRPr="00AF42E1" w:rsidDel="007A7FAE">
          <w:rPr>
            <w:rFonts w:ascii="Times New Roman" w:hAnsi="Times New Roman" w:cs="Times New Roman"/>
            <w:bCs/>
          </w:rPr>
          <w:delText>is</w:delText>
        </w:r>
      </w:del>
      <w:r w:rsidR="00EC40E4" w:rsidRPr="00AF42E1">
        <w:rPr>
          <w:rFonts w:ascii="Times New Roman" w:hAnsi="Times New Roman" w:cs="Times New Roman"/>
          <w:bCs/>
        </w:rPr>
        <w:t xml:space="preserve"> collected</w:t>
      </w:r>
      <w:r w:rsidR="00356E9D" w:rsidRPr="00AF42E1">
        <w:rPr>
          <w:rFonts w:ascii="Times New Roman" w:hAnsi="Times New Roman" w:cs="Times New Roman"/>
          <w:bCs/>
        </w:rPr>
        <w:t>.</w:t>
      </w:r>
      <w:r w:rsidR="00C91468" w:rsidRPr="00AF42E1">
        <w:rPr>
          <w:rFonts w:ascii="Times New Roman" w:hAnsi="Times New Roman" w:cs="Times New Roman"/>
          <w:bCs/>
        </w:rPr>
        <w:t xml:space="preserve"> Similarly</w:t>
      </w:r>
      <w:r w:rsidR="00960808" w:rsidRPr="00AF42E1">
        <w:rPr>
          <w:rFonts w:ascii="Times New Roman" w:hAnsi="Times New Roman" w:cs="Times New Roman"/>
          <w:bCs/>
        </w:rPr>
        <w:t xml:space="preserve">, one-zero sampling </w:t>
      </w:r>
      <w:r w:rsidR="00677B0A" w:rsidRPr="00AF42E1">
        <w:rPr>
          <w:rFonts w:ascii="Times New Roman" w:hAnsi="Times New Roman" w:cs="Times New Roman"/>
          <w:bCs/>
        </w:rPr>
        <w:t>methods</w:t>
      </w:r>
      <w:r w:rsidR="009602FB" w:rsidRPr="00AF42E1">
        <w:rPr>
          <w:rFonts w:ascii="Times New Roman" w:hAnsi="Times New Roman" w:cs="Times New Roman"/>
          <w:bCs/>
        </w:rPr>
        <w:t xml:space="preserve"> </w:t>
      </w:r>
      <w:r w:rsidR="00014613" w:rsidRPr="00AF42E1">
        <w:rPr>
          <w:rFonts w:ascii="Times New Roman" w:hAnsi="Times New Roman" w:cs="Times New Roman"/>
          <w:bCs/>
        </w:rPr>
        <w:t>are often</w:t>
      </w:r>
      <w:r w:rsidR="003E0FFA" w:rsidRPr="00AF42E1">
        <w:rPr>
          <w:rFonts w:ascii="Times New Roman" w:hAnsi="Times New Roman" w:cs="Times New Roman"/>
          <w:bCs/>
        </w:rPr>
        <w:t xml:space="preserve"> preferred as an observational method</w:t>
      </w:r>
      <w:r w:rsidR="000027AE" w:rsidRPr="00AF42E1">
        <w:rPr>
          <w:rFonts w:ascii="Times New Roman" w:hAnsi="Times New Roman" w:cs="Times New Roman"/>
          <w:bCs/>
        </w:rPr>
        <w:t xml:space="preserve"> because of the ease with which behaviours can be observed, recorded, and assessed for Inter</w:t>
      </w:r>
      <w:r w:rsidR="00F53499" w:rsidRPr="00AF42E1">
        <w:rPr>
          <w:rFonts w:ascii="Times New Roman" w:hAnsi="Times New Roman" w:cs="Times New Roman"/>
          <w:bCs/>
        </w:rPr>
        <w:t>o</w:t>
      </w:r>
      <w:r w:rsidR="000027AE" w:rsidRPr="00AF42E1">
        <w:rPr>
          <w:rFonts w:ascii="Times New Roman" w:hAnsi="Times New Roman" w:cs="Times New Roman"/>
          <w:bCs/>
        </w:rPr>
        <w:t xml:space="preserve">bserver Agreement (IOA; </w:t>
      </w:r>
      <w:r w:rsidR="00264366" w:rsidRPr="00AF42E1">
        <w:rPr>
          <w:rFonts w:ascii="Times New Roman" w:hAnsi="Times New Roman" w:cs="Times New Roman"/>
          <w:bCs/>
        </w:rPr>
        <w:t xml:space="preserve">Cooper </w:t>
      </w:r>
      <w:r w:rsidR="00FB2C5A">
        <w:rPr>
          <w:rFonts w:ascii="Times New Roman" w:hAnsi="Times New Roman" w:cs="Times New Roman"/>
          <w:bCs/>
        </w:rPr>
        <w:t xml:space="preserve">et al., </w:t>
      </w:r>
      <w:r w:rsidR="00264366" w:rsidRPr="00AF42E1">
        <w:rPr>
          <w:rFonts w:ascii="Times New Roman" w:hAnsi="Times New Roman" w:cs="Times New Roman"/>
          <w:bCs/>
        </w:rPr>
        <w:t xml:space="preserve">2019; </w:t>
      </w:r>
      <w:r w:rsidR="00F53499" w:rsidRPr="00AF42E1">
        <w:rPr>
          <w:rFonts w:ascii="Times New Roman" w:hAnsi="Times New Roman" w:cs="Times New Roman"/>
          <w:bCs/>
        </w:rPr>
        <w:t>Poling</w:t>
      </w:r>
      <w:r w:rsidR="00F95294" w:rsidRPr="00AF42E1">
        <w:rPr>
          <w:rFonts w:ascii="Times New Roman" w:hAnsi="Times New Roman" w:cs="Times New Roman"/>
          <w:bCs/>
        </w:rPr>
        <w:t xml:space="preserve"> </w:t>
      </w:r>
      <w:r w:rsidR="00FB2C5A">
        <w:rPr>
          <w:rFonts w:ascii="Times New Roman" w:hAnsi="Times New Roman" w:cs="Times New Roman"/>
          <w:bCs/>
        </w:rPr>
        <w:t xml:space="preserve">et al., </w:t>
      </w:r>
      <w:r w:rsidR="00D3127B" w:rsidRPr="00AF42E1">
        <w:rPr>
          <w:rFonts w:ascii="Times New Roman" w:hAnsi="Times New Roman" w:cs="Times New Roman"/>
          <w:bCs/>
        </w:rPr>
        <w:t xml:space="preserve">1995). </w:t>
      </w:r>
      <w:r w:rsidR="00581A10" w:rsidRPr="00AF42E1">
        <w:rPr>
          <w:rFonts w:ascii="Times New Roman" w:hAnsi="Times New Roman" w:cs="Times New Roman"/>
          <w:bCs/>
        </w:rPr>
        <w:t>The</w:t>
      </w:r>
      <w:r w:rsidR="006701B1" w:rsidRPr="00AF42E1">
        <w:rPr>
          <w:rFonts w:ascii="Times New Roman" w:hAnsi="Times New Roman" w:cs="Times New Roman"/>
          <w:bCs/>
        </w:rPr>
        <w:t xml:space="preserve"> same c</w:t>
      </w:r>
      <w:r w:rsidR="00F37E97" w:rsidRPr="00AF42E1">
        <w:rPr>
          <w:rFonts w:ascii="Times New Roman" w:hAnsi="Times New Roman" w:cs="Times New Roman"/>
          <w:bCs/>
        </w:rPr>
        <w:t>an</w:t>
      </w:r>
      <w:r w:rsidR="006701B1" w:rsidRPr="00AF42E1">
        <w:rPr>
          <w:rFonts w:ascii="Times New Roman" w:hAnsi="Times New Roman" w:cs="Times New Roman"/>
          <w:bCs/>
        </w:rPr>
        <w:t xml:space="preserve"> also be said for </w:t>
      </w:r>
      <w:r w:rsidR="00230EEE" w:rsidRPr="00AF42E1">
        <w:rPr>
          <w:rFonts w:ascii="Times New Roman" w:hAnsi="Times New Roman" w:cs="Times New Roman"/>
          <w:bCs/>
        </w:rPr>
        <w:t xml:space="preserve">pinpoint sampling, which provides </w:t>
      </w:r>
      <w:r w:rsidR="002971CB" w:rsidRPr="00AF42E1">
        <w:rPr>
          <w:rFonts w:ascii="Times New Roman" w:hAnsi="Times New Roman" w:cs="Times New Roman"/>
          <w:bCs/>
        </w:rPr>
        <w:t xml:space="preserve">an equally </w:t>
      </w:r>
      <w:r w:rsidR="002D303B" w:rsidRPr="00AF42E1">
        <w:rPr>
          <w:rFonts w:ascii="Times New Roman" w:hAnsi="Times New Roman" w:cs="Times New Roman"/>
          <w:bCs/>
        </w:rPr>
        <w:t>user</w:t>
      </w:r>
      <w:r w:rsidR="00C20FF9" w:rsidRPr="00AF42E1">
        <w:rPr>
          <w:rFonts w:ascii="Times New Roman" w:hAnsi="Times New Roman" w:cs="Times New Roman"/>
          <w:bCs/>
        </w:rPr>
        <w:t xml:space="preserve">-friendly </w:t>
      </w:r>
      <w:r w:rsidR="002D303B" w:rsidRPr="00AF42E1">
        <w:rPr>
          <w:rFonts w:ascii="Times New Roman" w:hAnsi="Times New Roman" w:cs="Times New Roman"/>
          <w:bCs/>
        </w:rPr>
        <w:t xml:space="preserve">research method when compared to continuous (focal) </w:t>
      </w:r>
      <w:r w:rsidR="009C6C8F" w:rsidRPr="00AF42E1">
        <w:rPr>
          <w:rFonts w:ascii="Times New Roman" w:hAnsi="Times New Roman" w:cs="Times New Roman"/>
          <w:bCs/>
        </w:rPr>
        <w:t>recordings.</w:t>
      </w:r>
      <w:r w:rsidR="00C20FF9" w:rsidRPr="00AF42E1">
        <w:rPr>
          <w:rFonts w:ascii="Times New Roman" w:hAnsi="Times New Roman" w:cs="Times New Roman"/>
          <w:bCs/>
        </w:rPr>
        <w:t xml:space="preserve"> </w:t>
      </w:r>
      <w:r w:rsidR="00D00D1C" w:rsidRPr="00AF42E1">
        <w:rPr>
          <w:rFonts w:ascii="Times New Roman" w:hAnsi="Times New Roman" w:cs="Times New Roman"/>
          <w:bCs/>
        </w:rPr>
        <w:t>In addition, researchers attempting to account for under- or over-estimates of one-zero recordings have devised different sampling methods, including partial, whole, occurrence, and nonoccurrence interval (one-zero) recordings. Still, the difficulty here is that, if pinpoint sampling provides a more accurate representation of behavio</w:t>
      </w:r>
      <w:r w:rsidR="003B4093" w:rsidRPr="00AF42E1">
        <w:rPr>
          <w:rFonts w:ascii="Times New Roman" w:hAnsi="Times New Roman" w:cs="Times New Roman"/>
          <w:bCs/>
        </w:rPr>
        <w:t>u</w:t>
      </w:r>
      <w:r w:rsidR="00D00D1C" w:rsidRPr="00AF42E1">
        <w:rPr>
          <w:rFonts w:ascii="Times New Roman" w:hAnsi="Times New Roman" w:cs="Times New Roman"/>
          <w:bCs/>
        </w:rPr>
        <w:t xml:space="preserve">ral occurrence, then the solution should be to adopt this method rather than adjust a less accurate one-zero recording method. </w:t>
      </w:r>
    </w:p>
    <w:p w14:paraId="71E024D6" w14:textId="7BB5453A" w:rsidR="00AF42E1" w:rsidRDefault="007A4B43" w:rsidP="00AF42E1">
      <w:pPr>
        <w:spacing w:line="480" w:lineRule="auto"/>
        <w:rPr>
          <w:rFonts w:ascii="Times New Roman" w:hAnsi="Times New Roman" w:cs="Times New Roman"/>
          <w:bCs/>
        </w:rPr>
      </w:pPr>
      <w:r w:rsidRPr="00AF42E1">
        <w:rPr>
          <w:rFonts w:ascii="Times New Roman" w:hAnsi="Times New Roman" w:cs="Times New Roman"/>
          <w:bCs/>
        </w:rPr>
        <w:tab/>
      </w:r>
      <w:r w:rsidR="00063324" w:rsidRPr="00AF42E1">
        <w:rPr>
          <w:rFonts w:ascii="Times New Roman" w:hAnsi="Times New Roman" w:cs="Times New Roman"/>
          <w:bCs/>
        </w:rPr>
        <w:t>An added benefit of using either pinpoint or one-zero sampling methods over continuous recordings are they negate the difficulty in making comparisons between frequency (event) versus duration (state) behaviours. For instance, if a researcher were assessing the impact of pacing on the welfare of some animal, how would they compare 10 instances of 6-second paces to one instance of a 60-second pace? Lehner (1998) suggests that the former could be assessed as a bout of event responses, but it is still not clear how to evaluate the difference between a bout of responses to less frequent but longer duration behaviours. Pinpoint and one-zero sampling methods avoid this problem by only recording whether the response occurred during some observation period, regardless of the frequency or duration of the recorded response.</w:t>
      </w:r>
      <w:r w:rsidR="009D5569" w:rsidRPr="00AF42E1">
        <w:rPr>
          <w:rFonts w:ascii="Times New Roman" w:hAnsi="Times New Roman" w:cs="Times New Roman"/>
          <w:bCs/>
        </w:rPr>
        <w:t xml:space="preserve"> </w:t>
      </w:r>
      <w:r w:rsidR="00EC0DCF" w:rsidRPr="00AF42E1">
        <w:rPr>
          <w:rFonts w:ascii="Times New Roman" w:hAnsi="Times New Roman" w:cs="Times New Roman"/>
          <w:bCs/>
        </w:rPr>
        <w:t>This makes these observation methods valuable in circumstances where presence or absence of a particular behaviour is more important than the measurement of its frequency</w:t>
      </w:r>
      <w:r w:rsidR="009D5569" w:rsidRPr="00AF42E1">
        <w:rPr>
          <w:rFonts w:ascii="Times New Roman" w:hAnsi="Times New Roman" w:cs="Times New Roman"/>
          <w:bCs/>
        </w:rPr>
        <w:t xml:space="preserve"> or duration</w:t>
      </w:r>
      <w:r w:rsidR="00EC0DCF" w:rsidRPr="00AF42E1">
        <w:rPr>
          <w:rFonts w:ascii="Times New Roman" w:hAnsi="Times New Roman" w:cs="Times New Roman"/>
          <w:bCs/>
        </w:rPr>
        <w:t>, such as in studies of courtship or reproduction (Fraser, 2009).</w:t>
      </w:r>
    </w:p>
    <w:p w14:paraId="742DB2E9" w14:textId="092742E3" w:rsidR="00AF42E1" w:rsidRPr="00AF42E1" w:rsidRDefault="00AF42E1" w:rsidP="00AF42E1">
      <w:pPr>
        <w:pStyle w:val="ListParagraph"/>
        <w:numPr>
          <w:ilvl w:val="0"/>
          <w:numId w:val="12"/>
        </w:numPr>
        <w:spacing w:line="480" w:lineRule="auto"/>
        <w:rPr>
          <w:rFonts w:ascii="Times New Roman" w:hAnsi="Times New Roman" w:cs="Times New Roman"/>
          <w:b/>
        </w:rPr>
      </w:pPr>
      <w:r w:rsidRPr="00AF42E1">
        <w:rPr>
          <w:rFonts w:ascii="Times New Roman" w:hAnsi="Times New Roman" w:cs="Times New Roman"/>
          <w:b/>
        </w:rPr>
        <w:t>Conclusion</w:t>
      </w:r>
    </w:p>
    <w:p w14:paraId="6BD99B81" w14:textId="0207AAAC" w:rsidR="00F7453A" w:rsidRPr="00AF42E1" w:rsidRDefault="005302FE" w:rsidP="00341FBB">
      <w:pPr>
        <w:spacing w:line="480" w:lineRule="auto"/>
        <w:rPr>
          <w:rFonts w:ascii="Times New Roman" w:hAnsi="Times New Roman" w:cs="Times New Roman"/>
          <w:bCs/>
        </w:rPr>
      </w:pPr>
      <w:r w:rsidRPr="00AF42E1">
        <w:rPr>
          <w:rFonts w:ascii="Times New Roman" w:hAnsi="Times New Roman" w:cs="Times New Roman"/>
          <w:bCs/>
        </w:rPr>
        <w:lastRenderedPageBreak/>
        <w:tab/>
      </w:r>
      <w:r w:rsidR="00A41C93" w:rsidRPr="00AF42E1">
        <w:rPr>
          <w:rFonts w:ascii="Times New Roman" w:hAnsi="Times New Roman" w:cs="Times New Roman"/>
          <w:bCs/>
        </w:rPr>
        <w:t xml:space="preserve">Historically, </w:t>
      </w:r>
      <w:r w:rsidR="008C17B7" w:rsidRPr="00AF42E1">
        <w:rPr>
          <w:rFonts w:ascii="Times New Roman" w:hAnsi="Times New Roman" w:cs="Times New Roman"/>
          <w:bCs/>
        </w:rPr>
        <w:t xml:space="preserve">a major factor in determining </w:t>
      </w:r>
      <w:r w:rsidR="00985BB5" w:rsidRPr="00AF42E1">
        <w:rPr>
          <w:rFonts w:ascii="Times New Roman" w:hAnsi="Times New Roman" w:cs="Times New Roman"/>
          <w:bCs/>
        </w:rPr>
        <w:t>behavioural observation methodology has been the prevalence of that sampling method within some field</w:t>
      </w:r>
      <w:r w:rsidR="002C6205" w:rsidRPr="00AF42E1">
        <w:rPr>
          <w:rFonts w:ascii="Times New Roman" w:hAnsi="Times New Roman" w:cs="Times New Roman"/>
          <w:bCs/>
        </w:rPr>
        <w:t>/observational species</w:t>
      </w:r>
      <w:r w:rsidR="00985BB5" w:rsidRPr="00AF42E1">
        <w:rPr>
          <w:rFonts w:ascii="Times New Roman" w:hAnsi="Times New Roman" w:cs="Times New Roman"/>
          <w:bCs/>
        </w:rPr>
        <w:t xml:space="preserve">. </w:t>
      </w:r>
      <w:r w:rsidR="00654324" w:rsidRPr="00AF42E1">
        <w:rPr>
          <w:rFonts w:ascii="Times New Roman" w:hAnsi="Times New Roman" w:cs="Times New Roman"/>
          <w:bCs/>
        </w:rPr>
        <w:t xml:space="preserve">For instance, </w:t>
      </w:r>
      <w:r w:rsidR="00985BB5" w:rsidRPr="00AF42E1">
        <w:rPr>
          <w:rFonts w:ascii="Times New Roman" w:hAnsi="Times New Roman" w:cs="Times New Roman"/>
          <w:bCs/>
        </w:rPr>
        <w:t xml:space="preserve">Mann (1999) found that over half of </w:t>
      </w:r>
      <w:r w:rsidR="002C6205" w:rsidRPr="00AF42E1">
        <w:rPr>
          <w:rFonts w:ascii="Times New Roman" w:hAnsi="Times New Roman" w:cs="Times New Roman"/>
          <w:bCs/>
        </w:rPr>
        <w:t xml:space="preserve">all cetacean studies </w:t>
      </w:r>
      <w:r w:rsidR="00AA1EF8" w:rsidRPr="00AF42E1">
        <w:rPr>
          <w:rFonts w:ascii="Times New Roman" w:hAnsi="Times New Roman" w:cs="Times New Roman"/>
          <w:bCs/>
        </w:rPr>
        <w:t xml:space="preserve">in their review </w:t>
      </w:r>
      <w:r w:rsidR="002C6205" w:rsidRPr="00AF42E1">
        <w:rPr>
          <w:rFonts w:ascii="Times New Roman" w:hAnsi="Times New Roman" w:cs="Times New Roman"/>
          <w:bCs/>
        </w:rPr>
        <w:t xml:space="preserve">used </w:t>
      </w:r>
      <w:r w:rsidR="002C6205" w:rsidRPr="00AF42E1">
        <w:rPr>
          <w:rFonts w:ascii="Times New Roman" w:hAnsi="Times New Roman" w:cs="Times New Roman"/>
          <w:bCs/>
          <w:i/>
          <w:iCs/>
        </w:rPr>
        <w:t>ad lib</w:t>
      </w:r>
      <w:r w:rsidR="00E70A9E" w:rsidRPr="00AF42E1">
        <w:rPr>
          <w:rFonts w:ascii="Times New Roman" w:hAnsi="Times New Roman" w:cs="Times New Roman"/>
          <w:bCs/>
          <w:i/>
          <w:iCs/>
        </w:rPr>
        <w:t>itum</w:t>
      </w:r>
      <w:r w:rsidR="002C6205" w:rsidRPr="00AF42E1">
        <w:rPr>
          <w:rFonts w:ascii="Times New Roman" w:hAnsi="Times New Roman" w:cs="Times New Roman"/>
          <w:bCs/>
        </w:rPr>
        <w:t xml:space="preserve"> sampling, even though such sampling methods </w:t>
      </w:r>
      <w:r w:rsidR="00635B3D" w:rsidRPr="00AF42E1">
        <w:rPr>
          <w:rFonts w:ascii="Times New Roman" w:hAnsi="Times New Roman" w:cs="Times New Roman"/>
          <w:bCs/>
        </w:rPr>
        <w:t>are recognized to be both less quantitative and systematic</w:t>
      </w:r>
      <w:r w:rsidR="00F20711" w:rsidRPr="00AF42E1">
        <w:rPr>
          <w:rFonts w:ascii="Times New Roman" w:hAnsi="Times New Roman" w:cs="Times New Roman"/>
          <w:bCs/>
        </w:rPr>
        <w:t xml:space="preserve">. Likewise, one-zero sampling methods </w:t>
      </w:r>
      <w:r w:rsidR="00193ED3" w:rsidRPr="00AF42E1">
        <w:rPr>
          <w:rFonts w:ascii="Times New Roman" w:hAnsi="Times New Roman" w:cs="Times New Roman"/>
          <w:bCs/>
        </w:rPr>
        <w:t xml:space="preserve">are typically used by primatologists and </w:t>
      </w:r>
      <w:r w:rsidR="00EC0DCF" w:rsidRPr="00AF42E1">
        <w:rPr>
          <w:rFonts w:ascii="Times New Roman" w:hAnsi="Times New Roman" w:cs="Times New Roman"/>
          <w:bCs/>
        </w:rPr>
        <w:t>behaviour</w:t>
      </w:r>
      <w:r w:rsidR="00193ED3" w:rsidRPr="00AF42E1">
        <w:rPr>
          <w:rFonts w:ascii="Times New Roman" w:hAnsi="Times New Roman" w:cs="Times New Roman"/>
          <w:bCs/>
        </w:rPr>
        <w:t xml:space="preserve"> analysts</w:t>
      </w:r>
      <w:r w:rsidR="00FE7FAB" w:rsidRPr="00AF42E1">
        <w:rPr>
          <w:rFonts w:ascii="Times New Roman" w:hAnsi="Times New Roman" w:cs="Times New Roman"/>
          <w:bCs/>
        </w:rPr>
        <w:t xml:space="preserve"> for the study of </w:t>
      </w:r>
      <w:r w:rsidR="0057771F" w:rsidRPr="00AF42E1">
        <w:rPr>
          <w:rFonts w:ascii="Times New Roman" w:hAnsi="Times New Roman" w:cs="Times New Roman"/>
          <w:bCs/>
        </w:rPr>
        <w:t xml:space="preserve">non-human primate </w:t>
      </w:r>
      <w:r w:rsidR="00FE7FAB" w:rsidRPr="00AF42E1">
        <w:rPr>
          <w:rFonts w:ascii="Times New Roman" w:hAnsi="Times New Roman" w:cs="Times New Roman"/>
          <w:bCs/>
        </w:rPr>
        <w:t xml:space="preserve">and human </w:t>
      </w:r>
      <w:r w:rsidR="00EC0DCF" w:rsidRPr="00AF42E1">
        <w:rPr>
          <w:rFonts w:ascii="Times New Roman" w:hAnsi="Times New Roman" w:cs="Times New Roman"/>
          <w:bCs/>
        </w:rPr>
        <w:t>behaviour</w:t>
      </w:r>
      <w:r w:rsidR="0057771F" w:rsidRPr="00AF42E1">
        <w:rPr>
          <w:rFonts w:ascii="Times New Roman" w:hAnsi="Times New Roman" w:cs="Times New Roman"/>
          <w:bCs/>
        </w:rPr>
        <w:t>, respectively</w:t>
      </w:r>
      <w:r w:rsidR="00FE7FAB" w:rsidRPr="00AF42E1">
        <w:rPr>
          <w:rFonts w:ascii="Times New Roman" w:hAnsi="Times New Roman" w:cs="Times New Roman"/>
          <w:bCs/>
        </w:rPr>
        <w:t xml:space="preserve"> (</w:t>
      </w:r>
      <w:r w:rsidR="0057771F" w:rsidRPr="00AF42E1">
        <w:rPr>
          <w:rFonts w:ascii="Times New Roman" w:hAnsi="Times New Roman" w:cs="Times New Roman"/>
          <w:bCs/>
        </w:rPr>
        <w:t xml:space="preserve">Cooper </w:t>
      </w:r>
      <w:r w:rsidR="00FB2C5A">
        <w:rPr>
          <w:rFonts w:ascii="Times New Roman" w:hAnsi="Times New Roman" w:cs="Times New Roman"/>
          <w:bCs/>
        </w:rPr>
        <w:t xml:space="preserve">et al., </w:t>
      </w:r>
      <w:r w:rsidR="00661DEB" w:rsidRPr="00AF42E1">
        <w:rPr>
          <w:rFonts w:ascii="Times New Roman" w:hAnsi="Times New Roman" w:cs="Times New Roman"/>
          <w:bCs/>
        </w:rPr>
        <w:t xml:space="preserve">2019; </w:t>
      </w:r>
      <w:r w:rsidR="000D188A" w:rsidRPr="00AF42E1">
        <w:rPr>
          <w:rFonts w:ascii="Times New Roman" w:hAnsi="Times New Roman" w:cs="Times New Roman"/>
          <w:bCs/>
        </w:rPr>
        <w:t xml:space="preserve">Doran, 1992; </w:t>
      </w:r>
      <w:r w:rsidR="00661DEB" w:rsidRPr="00AF42E1">
        <w:rPr>
          <w:rFonts w:ascii="Times New Roman" w:hAnsi="Times New Roman" w:cs="Times New Roman"/>
          <w:bCs/>
        </w:rPr>
        <w:t xml:space="preserve">Merrell 2001; </w:t>
      </w:r>
      <w:r w:rsidR="000D188A" w:rsidRPr="00AF42E1">
        <w:rPr>
          <w:rFonts w:ascii="Times New Roman" w:hAnsi="Times New Roman" w:cs="Times New Roman"/>
          <w:bCs/>
        </w:rPr>
        <w:t xml:space="preserve">Omark, 1976; </w:t>
      </w:r>
      <w:r w:rsidR="00861B1D" w:rsidRPr="00AF42E1">
        <w:rPr>
          <w:rFonts w:ascii="Times New Roman" w:hAnsi="Times New Roman" w:cs="Times New Roman"/>
          <w:bCs/>
        </w:rPr>
        <w:t xml:space="preserve">Rapp </w:t>
      </w:r>
      <w:r w:rsidR="00FB2C5A">
        <w:rPr>
          <w:rFonts w:ascii="Times New Roman" w:hAnsi="Times New Roman" w:cs="Times New Roman"/>
          <w:bCs/>
        </w:rPr>
        <w:t xml:space="preserve">et al., </w:t>
      </w:r>
      <w:r w:rsidR="00861B1D" w:rsidRPr="00AF42E1">
        <w:rPr>
          <w:rFonts w:ascii="Times New Roman" w:hAnsi="Times New Roman" w:cs="Times New Roman"/>
          <w:bCs/>
        </w:rPr>
        <w:t xml:space="preserve">2007; </w:t>
      </w:r>
      <w:r w:rsidR="00EC40E4" w:rsidRPr="00AF42E1">
        <w:rPr>
          <w:rFonts w:ascii="Times New Roman" w:hAnsi="Times New Roman" w:cs="Times New Roman"/>
          <w:bCs/>
        </w:rPr>
        <w:t xml:space="preserve">Rhine </w:t>
      </w:r>
      <w:r w:rsidR="00FB2C5A">
        <w:rPr>
          <w:rFonts w:ascii="Times New Roman" w:hAnsi="Times New Roman" w:cs="Times New Roman"/>
          <w:bCs/>
        </w:rPr>
        <w:t xml:space="preserve">et al., </w:t>
      </w:r>
      <w:r w:rsidR="00EC40E4" w:rsidRPr="00AF42E1">
        <w:rPr>
          <w:rFonts w:ascii="Times New Roman" w:hAnsi="Times New Roman" w:cs="Times New Roman"/>
          <w:bCs/>
        </w:rPr>
        <w:t xml:space="preserve">1985; </w:t>
      </w:r>
      <w:r w:rsidR="000D188A" w:rsidRPr="00AF42E1">
        <w:rPr>
          <w:rFonts w:ascii="Times New Roman" w:hAnsi="Times New Roman" w:cs="Times New Roman"/>
          <w:bCs/>
        </w:rPr>
        <w:t xml:space="preserve">Seyfarth </w:t>
      </w:r>
      <w:r w:rsidR="00FB2C5A">
        <w:rPr>
          <w:rFonts w:ascii="Times New Roman" w:hAnsi="Times New Roman" w:cs="Times New Roman"/>
          <w:bCs/>
        </w:rPr>
        <w:t xml:space="preserve">et al., </w:t>
      </w:r>
      <w:r w:rsidR="000D188A" w:rsidRPr="00AF42E1">
        <w:rPr>
          <w:rFonts w:ascii="Times New Roman" w:hAnsi="Times New Roman" w:cs="Times New Roman"/>
          <w:bCs/>
        </w:rPr>
        <w:t>1977</w:t>
      </w:r>
      <w:r w:rsidR="00FE7FAB" w:rsidRPr="00AF42E1">
        <w:rPr>
          <w:rFonts w:ascii="Times New Roman" w:hAnsi="Times New Roman" w:cs="Times New Roman"/>
          <w:bCs/>
        </w:rPr>
        <w:t xml:space="preserve">). </w:t>
      </w:r>
      <w:r w:rsidR="00D256B6" w:rsidRPr="00AF42E1">
        <w:rPr>
          <w:rFonts w:ascii="Times New Roman" w:hAnsi="Times New Roman" w:cs="Times New Roman"/>
          <w:bCs/>
        </w:rPr>
        <w:t xml:space="preserve">The concept of using methodology passed down from </w:t>
      </w:r>
      <w:r w:rsidR="00D25A96" w:rsidRPr="00AF42E1">
        <w:rPr>
          <w:rFonts w:ascii="Times New Roman" w:hAnsi="Times New Roman" w:cs="Times New Roman"/>
          <w:bCs/>
        </w:rPr>
        <w:t>previous studies</w:t>
      </w:r>
      <w:r w:rsidR="0040266C" w:rsidRPr="00AF42E1">
        <w:rPr>
          <w:rFonts w:ascii="Times New Roman" w:hAnsi="Times New Roman" w:cs="Times New Roman"/>
          <w:bCs/>
        </w:rPr>
        <w:t xml:space="preserve"> and labs</w:t>
      </w:r>
      <w:r w:rsidR="00D25A96" w:rsidRPr="00AF42E1">
        <w:rPr>
          <w:rFonts w:ascii="Times New Roman" w:hAnsi="Times New Roman" w:cs="Times New Roman"/>
          <w:bCs/>
        </w:rPr>
        <w:t xml:space="preserve"> has been referred to as “laboratory lore</w:t>
      </w:r>
      <w:r w:rsidR="00054E40" w:rsidRPr="00AF42E1">
        <w:rPr>
          <w:rFonts w:ascii="Times New Roman" w:hAnsi="Times New Roman" w:cs="Times New Roman"/>
          <w:bCs/>
        </w:rPr>
        <w:t>” and</w:t>
      </w:r>
      <w:r w:rsidR="006B6AEA" w:rsidRPr="00AF42E1">
        <w:rPr>
          <w:rFonts w:ascii="Times New Roman" w:hAnsi="Times New Roman" w:cs="Times New Roman"/>
          <w:bCs/>
        </w:rPr>
        <w:t xml:space="preserve"> is </w:t>
      </w:r>
      <w:r w:rsidR="00F932C8" w:rsidRPr="00AF42E1">
        <w:rPr>
          <w:rFonts w:ascii="Times New Roman" w:hAnsi="Times New Roman" w:cs="Times New Roman"/>
          <w:bCs/>
        </w:rPr>
        <w:t>an asset</w:t>
      </w:r>
      <w:r w:rsidR="006B6AEA" w:rsidRPr="00AF42E1">
        <w:rPr>
          <w:rFonts w:ascii="Times New Roman" w:hAnsi="Times New Roman" w:cs="Times New Roman"/>
          <w:bCs/>
        </w:rPr>
        <w:t xml:space="preserve"> to </w:t>
      </w:r>
      <w:r w:rsidR="005E0576" w:rsidRPr="00AF42E1">
        <w:rPr>
          <w:rFonts w:ascii="Times New Roman" w:hAnsi="Times New Roman" w:cs="Times New Roman"/>
          <w:bCs/>
        </w:rPr>
        <w:t xml:space="preserve">the </w:t>
      </w:r>
      <w:r w:rsidR="000E3F61" w:rsidRPr="00AF42E1">
        <w:rPr>
          <w:rFonts w:ascii="Times New Roman" w:hAnsi="Times New Roman" w:cs="Times New Roman"/>
          <w:bCs/>
        </w:rPr>
        <w:t xml:space="preserve">cultural </w:t>
      </w:r>
      <w:r w:rsidR="005E0576" w:rsidRPr="00AF42E1">
        <w:rPr>
          <w:rFonts w:ascii="Times New Roman" w:hAnsi="Times New Roman" w:cs="Times New Roman"/>
          <w:bCs/>
        </w:rPr>
        <w:t>transmission of scientific knowledge (Buskist</w:t>
      </w:r>
      <w:r w:rsidR="00FB2C5A">
        <w:rPr>
          <w:rFonts w:ascii="Times New Roman" w:hAnsi="Times New Roman" w:cs="Times New Roman"/>
          <w:bCs/>
        </w:rPr>
        <w:t xml:space="preserve"> and </w:t>
      </w:r>
      <w:r w:rsidR="005E0576" w:rsidRPr="00AF42E1">
        <w:rPr>
          <w:rFonts w:ascii="Times New Roman" w:hAnsi="Times New Roman" w:cs="Times New Roman"/>
          <w:bCs/>
        </w:rPr>
        <w:t>Johnston, 1988; Johnston</w:t>
      </w:r>
      <w:r w:rsidR="00FB2C5A">
        <w:rPr>
          <w:rFonts w:ascii="Times New Roman" w:hAnsi="Times New Roman" w:cs="Times New Roman"/>
          <w:bCs/>
        </w:rPr>
        <w:t xml:space="preserve"> and </w:t>
      </w:r>
      <w:r w:rsidR="005E0576" w:rsidRPr="00AF42E1">
        <w:rPr>
          <w:rFonts w:ascii="Times New Roman" w:hAnsi="Times New Roman" w:cs="Times New Roman"/>
          <w:bCs/>
        </w:rPr>
        <w:t xml:space="preserve">Pennypacker, 2010). </w:t>
      </w:r>
      <w:r w:rsidR="00C12873" w:rsidRPr="00AF42E1">
        <w:rPr>
          <w:rFonts w:ascii="Times New Roman" w:hAnsi="Times New Roman" w:cs="Times New Roman"/>
          <w:bCs/>
        </w:rPr>
        <w:t>Nonetheless</w:t>
      </w:r>
      <w:r w:rsidR="005E0576" w:rsidRPr="00AF42E1">
        <w:rPr>
          <w:rFonts w:ascii="Times New Roman" w:hAnsi="Times New Roman" w:cs="Times New Roman"/>
          <w:bCs/>
        </w:rPr>
        <w:t>,</w:t>
      </w:r>
      <w:r w:rsidR="006A43BD" w:rsidRPr="00AF42E1">
        <w:rPr>
          <w:rFonts w:ascii="Times New Roman" w:hAnsi="Times New Roman" w:cs="Times New Roman"/>
          <w:bCs/>
        </w:rPr>
        <w:t xml:space="preserve"> the selection of behavio</w:t>
      </w:r>
      <w:r w:rsidR="003B4093" w:rsidRPr="00AF42E1">
        <w:rPr>
          <w:rFonts w:ascii="Times New Roman" w:hAnsi="Times New Roman" w:cs="Times New Roman"/>
          <w:bCs/>
        </w:rPr>
        <w:t>u</w:t>
      </w:r>
      <w:r w:rsidR="006A43BD" w:rsidRPr="00AF42E1">
        <w:rPr>
          <w:rFonts w:ascii="Times New Roman" w:hAnsi="Times New Roman" w:cs="Times New Roman"/>
          <w:bCs/>
        </w:rPr>
        <w:t>ral observation methods</w:t>
      </w:r>
      <w:r w:rsidR="003F7B37" w:rsidRPr="00AF42E1">
        <w:rPr>
          <w:rFonts w:ascii="Times New Roman" w:hAnsi="Times New Roman" w:cs="Times New Roman"/>
          <w:bCs/>
        </w:rPr>
        <w:t>, like all aspects of scientific research,</w:t>
      </w:r>
      <w:r w:rsidR="006A43BD" w:rsidRPr="00AF42E1">
        <w:rPr>
          <w:rFonts w:ascii="Times New Roman" w:hAnsi="Times New Roman" w:cs="Times New Roman"/>
          <w:bCs/>
        </w:rPr>
        <w:t xml:space="preserve"> should be </w:t>
      </w:r>
      <w:r w:rsidR="001D043F" w:rsidRPr="00AF42E1">
        <w:rPr>
          <w:rFonts w:ascii="Times New Roman" w:hAnsi="Times New Roman" w:cs="Times New Roman"/>
          <w:bCs/>
        </w:rPr>
        <w:t xml:space="preserve">based on the efficacy of the methodology used. </w:t>
      </w:r>
      <w:r w:rsidR="007B42B8" w:rsidRPr="00AF42E1">
        <w:rPr>
          <w:rFonts w:ascii="Times New Roman" w:hAnsi="Times New Roman" w:cs="Times New Roman"/>
          <w:bCs/>
        </w:rPr>
        <w:t xml:space="preserve">In the case of </w:t>
      </w:r>
      <w:r w:rsidR="005B72B6" w:rsidRPr="00AF42E1">
        <w:rPr>
          <w:rFonts w:ascii="Times New Roman" w:hAnsi="Times New Roman" w:cs="Times New Roman"/>
          <w:bCs/>
        </w:rPr>
        <w:t xml:space="preserve">selecting between pinpoint or one-zero sampling methods to </w:t>
      </w:r>
      <w:r w:rsidR="00D94001" w:rsidRPr="00AF42E1">
        <w:rPr>
          <w:rFonts w:ascii="Times New Roman" w:hAnsi="Times New Roman" w:cs="Times New Roman"/>
          <w:bCs/>
        </w:rPr>
        <w:t xml:space="preserve">estimate </w:t>
      </w:r>
      <w:r w:rsidR="000D188A" w:rsidRPr="00AF42E1">
        <w:rPr>
          <w:rFonts w:ascii="Times New Roman" w:hAnsi="Times New Roman" w:cs="Times New Roman"/>
          <w:bCs/>
        </w:rPr>
        <w:t>behavioural</w:t>
      </w:r>
      <w:r w:rsidR="001C4B47" w:rsidRPr="00AF42E1">
        <w:rPr>
          <w:rFonts w:ascii="Times New Roman" w:hAnsi="Times New Roman" w:cs="Times New Roman"/>
          <w:bCs/>
        </w:rPr>
        <w:t xml:space="preserve"> occurrences</w:t>
      </w:r>
      <w:r w:rsidR="0011223D" w:rsidRPr="00AF42E1">
        <w:rPr>
          <w:rFonts w:ascii="Times New Roman" w:hAnsi="Times New Roman" w:cs="Times New Roman"/>
          <w:bCs/>
        </w:rPr>
        <w:t xml:space="preserve">, our </w:t>
      </w:r>
      <w:r w:rsidR="00A418E7" w:rsidRPr="00AF42E1">
        <w:rPr>
          <w:rFonts w:ascii="Times New Roman" w:hAnsi="Times New Roman" w:cs="Times New Roman"/>
          <w:bCs/>
        </w:rPr>
        <w:t>study</w:t>
      </w:r>
      <w:r w:rsidR="0011223D" w:rsidRPr="00AF42E1">
        <w:rPr>
          <w:rFonts w:ascii="Times New Roman" w:hAnsi="Times New Roman" w:cs="Times New Roman"/>
          <w:bCs/>
        </w:rPr>
        <w:t xml:space="preserve"> indicates that </w:t>
      </w:r>
      <w:r w:rsidR="00250A2C" w:rsidRPr="00AF42E1">
        <w:rPr>
          <w:rFonts w:ascii="Times New Roman" w:hAnsi="Times New Roman" w:cs="Times New Roman"/>
          <w:bCs/>
        </w:rPr>
        <w:t xml:space="preserve">pinpoint sampling outperforms </w:t>
      </w:r>
      <w:r w:rsidR="00A418E7" w:rsidRPr="00AF42E1">
        <w:rPr>
          <w:rFonts w:ascii="Times New Roman" w:hAnsi="Times New Roman" w:cs="Times New Roman"/>
          <w:bCs/>
        </w:rPr>
        <w:t xml:space="preserve">one-zero sampling on all </w:t>
      </w:r>
      <w:r w:rsidR="00B15FF4" w:rsidRPr="00AF42E1">
        <w:rPr>
          <w:rFonts w:ascii="Times New Roman" w:hAnsi="Times New Roman" w:cs="Times New Roman"/>
          <w:bCs/>
        </w:rPr>
        <w:t>frequency and duration measures simulated.</w:t>
      </w:r>
      <w:r w:rsidR="00E9418A" w:rsidRPr="00AF42E1">
        <w:rPr>
          <w:rFonts w:ascii="Times New Roman" w:hAnsi="Times New Roman" w:cs="Times New Roman"/>
          <w:bCs/>
        </w:rPr>
        <w:t xml:space="preserve"> </w:t>
      </w:r>
      <w:r w:rsidR="00F7453A" w:rsidRPr="00AF42E1">
        <w:rPr>
          <w:rFonts w:ascii="Times New Roman" w:hAnsi="Times New Roman" w:cs="Times New Roman"/>
          <w:bCs/>
        </w:rPr>
        <w:t>Thus, laboratory lore aside, pinpoint sampling seems to be the better option for measuring some aspect of behavio</w:t>
      </w:r>
      <w:r w:rsidR="003B4093" w:rsidRPr="00AF42E1">
        <w:rPr>
          <w:rFonts w:ascii="Times New Roman" w:hAnsi="Times New Roman" w:cs="Times New Roman"/>
          <w:bCs/>
        </w:rPr>
        <w:t>u</w:t>
      </w:r>
      <w:r w:rsidR="00F7453A" w:rsidRPr="00AF42E1">
        <w:rPr>
          <w:rFonts w:ascii="Times New Roman" w:hAnsi="Times New Roman" w:cs="Times New Roman"/>
          <w:bCs/>
        </w:rPr>
        <w:t xml:space="preserve">ral prevalence when compared to one-zero sampling methods. </w:t>
      </w:r>
    </w:p>
    <w:p w14:paraId="3E9D9CC0" w14:textId="77777777" w:rsidR="000D188A" w:rsidRPr="00AF42E1" w:rsidRDefault="000D188A" w:rsidP="00341FBB">
      <w:pPr>
        <w:spacing w:line="480" w:lineRule="auto"/>
        <w:rPr>
          <w:rFonts w:ascii="Times New Roman" w:hAnsi="Times New Roman" w:cs="Times New Roman"/>
          <w:b/>
          <w:i/>
          <w:iCs/>
        </w:rPr>
      </w:pPr>
    </w:p>
    <w:p w14:paraId="25AB751E" w14:textId="67590A0A" w:rsidR="00F609AA" w:rsidRPr="00AF42E1" w:rsidRDefault="00F609AA" w:rsidP="00341FBB">
      <w:pPr>
        <w:spacing w:line="480" w:lineRule="auto"/>
        <w:rPr>
          <w:rFonts w:ascii="Times New Roman" w:hAnsi="Times New Roman" w:cs="Times New Roman"/>
          <w:bCs/>
        </w:rPr>
        <w:sectPr w:rsidR="00F609AA" w:rsidRPr="00AF42E1" w:rsidSect="00F609AA">
          <w:pgSz w:w="11906" w:h="16838"/>
          <w:pgMar w:top="1440" w:right="1440" w:bottom="1440" w:left="1440" w:header="708" w:footer="708" w:gutter="0"/>
          <w:lnNumType w:countBy="1" w:restart="continuous"/>
          <w:cols w:space="708"/>
          <w:docGrid w:linePitch="360"/>
        </w:sectPr>
      </w:pPr>
    </w:p>
    <w:p w14:paraId="7A203D0D" w14:textId="17F460C6" w:rsidR="00BA3827" w:rsidRPr="00AF42E1" w:rsidRDefault="00BA3827" w:rsidP="00341FBB">
      <w:pPr>
        <w:spacing w:line="480" w:lineRule="auto"/>
        <w:rPr>
          <w:rFonts w:ascii="Times New Roman" w:hAnsi="Times New Roman" w:cs="Times New Roman"/>
          <w:b/>
        </w:rPr>
      </w:pPr>
      <w:r w:rsidRPr="00AF42E1">
        <w:rPr>
          <w:rFonts w:ascii="Times New Roman" w:hAnsi="Times New Roman" w:cs="Times New Roman"/>
          <w:b/>
        </w:rPr>
        <w:lastRenderedPageBreak/>
        <w:t>Acknowledgements</w:t>
      </w:r>
    </w:p>
    <w:p w14:paraId="570B2EFF" w14:textId="49F9C291" w:rsidR="002C0165" w:rsidRPr="00AF42E1" w:rsidRDefault="00F95294" w:rsidP="00341FBB">
      <w:pPr>
        <w:spacing w:line="480" w:lineRule="auto"/>
        <w:rPr>
          <w:rFonts w:ascii="Times New Roman" w:hAnsi="Times New Roman" w:cs="Times New Roman"/>
          <w:bCs/>
        </w:rPr>
      </w:pPr>
      <w:r w:rsidRPr="00AF42E1">
        <w:rPr>
          <w:rFonts w:ascii="Times New Roman" w:hAnsi="Times New Roman" w:cs="Times New Roman"/>
          <w:bCs/>
        </w:rPr>
        <w:t xml:space="preserve">The authors would like to thank Mrs S Brereton for </w:t>
      </w:r>
      <w:r w:rsidR="002C0165" w:rsidRPr="00AF42E1">
        <w:rPr>
          <w:rFonts w:ascii="Times New Roman" w:hAnsi="Times New Roman" w:cs="Times New Roman"/>
          <w:bCs/>
        </w:rPr>
        <w:t>proofreading</w:t>
      </w:r>
      <w:r w:rsidR="002C0165" w:rsidRPr="00AF42E1">
        <w:rPr>
          <w:rFonts w:ascii="Times New Roman" w:hAnsi="Times New Roman" w:cs="Times New Roman"/>
          <w:b/>
        </w:rPr>
        <w:t xml:space="preserve"> </w:t>
      </w:r>
      <w:r w:rsidR="002C0165" w:rsidRPr="00AF42E1">
        <w:rPr>
          <w:rFonts w:ascii="Times New Roman" w:hAnsi="Times New Roman" w:cs="Times New Roman"/>
          <w:bCs/>
        </w:rPr>
        <w:t xml:space="preserve">the manuscript. As noted in the text, the code has been </w:t>
      </w:r>
      <w:r w:rsidR="00B25579" w:rsidRPr="00AF42E1">
        <w:rPr>
          <w:rFonts w:ascii="Times New Roman" w:hAnsi="Times New Roman" w:cs="Times New Roman"/>
          <w:bCs/>
        </w:rPr>
        <w:t xml:space="preserve">made </w:t>
      </w:r>
      <w:r w:rsidR="002C0165" w:rsidRPr="00AF42E1">
        <w:rPr>
          <w:rFonts w:ascii="Times New Roman" w:hAnsi="Times New Roman" w:cs="Times New Roman"/>
          <w:bCs/>
        </w:rPr>
        <w:t>publicly accessible</w:t>
      </w:r>
      <w:r w:rsidR="00B25579" w:rsidRPr="00AF42E1">
        <w:rPr>
          <w:rFonts w:ascii="Times New Roman" w:hAnsi="Times New Roman" w:cs="Times New Roman"/>
          <w:bCs/>
        </w:rPr>
        <w:t>. This allows any persons to adjust all variables and run the simulations and comparisons themselves:</w:t>
      </w:r>
      <w:r w:rsidR="002C0165" w:rsidRPr="00AF42E1">
        <w:rPr>
          <w:rFonts w:ascii="Times New Roman" w:hAnsi="Times New Roman" w:cs="Times New Roman"/>
          <w:bCs/>
        </w:rPr>
        <w:t xml:space="preserve"> </w:t>
      </w:r>
      <w:r w:rsidR="000C79EC" w:rsidRPr="001F4C87">
        <w:rPr>
          <w:rFonts w:ascii="Times New Roman" w:hAnsi="Times New Roman" w:cs="Times New Roman"/>
          <w:rPrChange w:id="54" w:author="Eddie F" w:date="2021-03-16T16:13:00Z">
            <w:rPr/>
          </w:rPrChange>
        </w:rPr>
        <w:fldChar w:fldCharType="begin"/>
      </w:r>
      <w:r w:rsidR="000C79EC" w:rsidRPr="001F4C87">
        <w:rPr>
          <w:rFonts w:ascii="Times New Roman" w:hAnsi="Times New Roman" w:cs="Times New Roman"/>
          <w:rPrChange w:id="55" w:author="Eddie F" w:date="2021-03-16T16:13:00Z">
            <w:rPr/>
          </w:rPrChange>
        </w:rPr>
        <w:instrText xml:space="preserve"> HYPERLINK "https://github.com/jonotuke/animal_simulation_2020" </w:instrText>
      </w:r>
      <w:r w:rsidR="000C79EC" w:rsidRPr="001F4C87">
        <w:rPr>
          <w:rFonts w:ascii="Times New Roman" w:hAnsi="Times New Roman" w:cs="Times New Roman"/>
          <w:rPrChange w:id="56" w:author="Eddie F" w:date="2021-03-16T16:13:00Z">
            <w:rPr/>
          </w:rPrChange>
        </w:rPr>
        <w:fldChar w:fldCharType="separate"/>
      </w:r>
      <w:r w:rsidR="002C0165" w:rsidRPr="001F4C87">
        <w:rPr>
          <w:rStyle w:val="Hyperlink"/>
          <w:rFonts w:ascii="Times New Roman" w:hAnsi="Times New Roman" w:cs="Times New Roman"/>
          <w:bCs/>
          <w:rPrChange w:id="57" w:author="Eddie F" w:date="2021-03-16T16:13:00Z">
            <w:rPr>
              <w:rStyle w:val="Hyperlink"/>
              <w:rFonts w:cstheme="minorHAnsi"/>
              <w:bCs/>
            </w:rPr>
          </w:rPrChange>
        </w:rPr>
        <w:t>https://github.com/jonotuke/animal_simulation_2020</w:t>
      </w:r>
      <w:r w:rsidR="000C79EC" w:rsidRPr="001F4C87">
        <w:rPr>
          <w:rStyle w:val="Hyperlink"/>
          <w:rFonts w:ascii="Times New Roman" w:hAnsi="Times New Roman" w:cs="Times New Roman"/>
          <w:bCs/>
          <w:rPrChange w:id="58" w:author="Eddie F" w:date="2021-03-16T16:13:00Z">
            <w:rPr>
              <w:rStyle w:val="Hyperlink"/>
              <w:rFonts w:cstheme="minorHAnsi"/>
              <w:bCs/>
            </w:rPr>
          </w:rPrChange>
        </w:rPr>
        <w:fldChar w:fldCharType="end"/>
      </w:r>
      <w:r w:rsidR="002C0165" w:rsidRPr="00AF42E1">
        <w:rPr>
          <w:rFonts w:ascii="Times New Roman" w:hAnsi="Times New Roman" w:cs="Times New Roman"/>
          <w:bCs/>
        </w:rPr>
        <w:t xml:space="preserve"> </w:t>
      </w:r>
    </w:p>
    <w:p w14:paraId="397D3B41" w14:textId="77777777" w:rsidR="00F609AA" w:rsidRPr="00AF42E1" w:rsidRDefault="00F609AA" w:rsidP="00341FBB">
      <w:pPr>
        <w:spacing w:line="480" w:lineRule="auto"/>
        <w:rPr>
          <w:rFonts w:ascii="Times New Roman" w:hAnsi="Times New Roman" w:cs="Times New Roman"/>
          <w:b/>
        </w:rPr>
      </w:pPr>
    </w:p>
    <w:p w14:paraId="28C69075" w14:textId="7760671A" w:rsidR="002C0165" w:rsidRPr="00AF42E1" w:rsidRDefault="002C0165" w:rsidP="00341FBB">
      <w:pPr>
        <w:spacing w:line="480" w:lineRule="auto"/>
        <w:rPr>
          <w:rFonts w:ascii="Times New Roman" w:hAnsi="Times New Roman" w:cs="Times New Roman"/>
        </w:rPr>
      </w:pPr>
      <w:r w:rsidRPr="00AF42E1">
        <w:rPr>
          <w:rFonts w:ascii="Times New Roman" w:hAnsi="Times New Roman" w:cs="Times New Roman"/>
        </w:rPr>
        <w:t xml:space="preserve">For further information about this research, the </w:t>
      </w:r>
      <w:r w:rsidR="00B25579" w:rsidRPr="00AF42E1">
        <w:rPr>
          <w:rFonts w:ascii="Times New Roman" w:hAnsi="Times New Roman" w:cs="Times New Roman"/>
        </w:rPr>
        <w:t xml:space="preserve">first </w:t>
      </w:r>
      <w:r w:rsidRPr="00AF42E1">
        <w:rPr>
          <w:rFonts w:ascii="Times New Roman" w:hAnsi="Times New Roman" w:cs="Times New Roman"/>
        </w:rPr>
        <w:t>author can be contacted at James.Brereton@sparsholt.ac.uk or by phone +447748354279. The corresponding author’s mail address is Sparsholt College, Westley Lane, Sparsholt, Winchester, Hampshire, SO21 2NF.</w:t>
      </w:r>
    </w:p>
    <w:p w14:paraId="4B916C1E" w14:textId="199663BE" w:rsidR="002C0165" w:rsidRPr="00AF42E1" w:rsidRDefault="002C0165" w:rsidP="00341FBB">
      <w:pPr>
        <w:spacing w:line="480" w:lineRule="auto"/>
        <w:rPr>
          <w:rFonts w:ascii="Times New Roman" w:hAnsi="Times New Roman" w:cs="Times New Roman"/>
          <w:b/>
        </w:rPr>
        <w:sectPr w:rsidR="002C0165" w:rsidRPr="00AF42E1" w:rsidSect="0053742F">
          <w:pgSz w:w="11906" w:h="16838"/>
          <w:pgMar w:top="1440" w:right="1440" w:bottom="1440" w:left="1440" w:header="708" w:footer="708" w:gutter="0"/>
          <w:lnNumType w:countBy="1" w:restart="continuous"/>
          <w:cols w:space="708"/>
          <w:docGrid w:linePitch="360"/>
        </w:sectPr>
      </w:pPr>
    </w:p>
    <w:p w14:paraId="41D303E0" w14:textId="14639680" w:rsidR="00BA3827" w:rsidRPr="00AF42E1" w:rsidRDefault="00BA3827" w:rsidP="00ED506F">
      <w:pPr>
        <w:spacing w:line="480" w:lineRule="auto"/>
        <w:rPr>
          <w:rFonts w:ascii="Times New Roman" w:hAnsi="Times New Roman" w:cs="Times New Roman"/>
          <w:b/>
        </w:rPr>
      </w:pPr>
      <w:r w:rsidRPr="00AF42E1">
        <w:rPr>
          <w:rFonts w:ascii="Times New Roman" w:hAnsi="Times New Roman" w:cs="Times New Roman"/>
          <w:b/>
        </w:rPr>
        <w:lastRenderedPageBreak/>
        <w:t>References</w:t>
      </w:r>
    </w:p>
    <w:p w14:paraId="5B98A8E4" w14:textId="1CF10F62" w:rsidR="00225E87" w:rsidRPr="00FB2C5A" w:rsidRDefault="00AE69F3" w:rsidP="00F05524">
      <w:pPr>
        <w:spacing w:after="0" w:line="480" w:lineRule="auto"/>
        <w:rPr>
          <w:rFonts w:ascii="Times New Roman" w:hAnsi="Times New Roman" w:cs="Times New Roman"/>
        </w:rPr>
      </w:pPr>
      <w:r w:rsidRPr="00FB2C5A">
        <w:rPr>
          <w:rFonts w:ascii="Times New Roman" w:hAnsi="Times New Roman" w:cs="Times New Roman"/>
        </w:rPr>
        <w:t>Altmann, J.</w:t>
      </w:r>
      <w:r w:rsidR="00FB2C5A" w:rsidRPr="00FB2C5A">
        <w:rPr>
          <w:rFonts w:ascii="Times New Roman" w:hAnsi="Times New Roman" w:cs="Times New Roman"/>
        </w:rPr>
        <w:t>,</w:t>
      </w:r>
      <w:r w:rsidRPr="00FB2C5A">
        <w:rPr>
          <w:rFonts w:ascii="Times New Roman" w:hAnsi="Times New Roman" w:cs="Times New Roman"/>
        </w:rPr>
        <w:t xml:space="preserve"> 1974. Observational study of behavior: sampling methods. Behav</w:t>
      </w:r>
      <w:r w:rsidR="00FB2C5A" w:rsidRPr="00FB2C5A">
        <w:rPr>
          <w:rFonts w:ascii="Times New Roman" w:hAnsi="Times New Roman" w:cs="Times New Roman"/>
        </w:rPr>
        <w:t>.</w:t>
      </w:r>
      <w:r w:rsidRPr="00FB2C5A">
        <w:rPr>
          <w:rFonts w:ascii="Times New Roman" w:hAnsi="Times New Roman" w:cs="Times New Roman"/>
        </w:rPr>
        <w:t xml:space="preserve"> 49, </w:t>
      </w:r>
    </w:p>
    <w:p w14:paraId="125AB92A" w14:textId="025675AF" w:rsidR="00353EA7" w:rsidRPr="00FB2C5A" w:rsidRDefault="00AE69F3" w:rsidP="00FB2C5A">
      <w:pPr>
        <w:spacing w:after="0" w:line="480" w:lineRule="auto"/>
        <w:ind w:firstLine="720"/>
        <w:rPr>
          <w:rFonts w:ascii="Times New Roman" w:hAnsi="Times New Roman" w:cs="Times New Roman"/>
        </w:rPr>
      </w:pPr>
      <w:r w:rsidRPr="00FB2C5A">
        <w:rPr>
          <w:rFonts w:ascii="Times New Roman" w:hAnsi="Times New Roman" w:cs="Times New Roman"/>
        </w:rPr>
        <w:t>227</w:t>
      </w:r>
      <w:r w:rsidR="00FB2C5A" w:rsidRPr="00FB2C5A">
        <w:rPr>
          <w:rFonts w:ascii="Times New Roman" w:hAnsi="Times New Roman" w:cs="Times New Roman"/>
        </w:rPr>
        <w:t>—</w:t>
      </w:r>
      <w:r w:rsidRPr="00FB2C5A">
        <w:rPr>
          <w:rFonts w:ascii="Times New Roman" w:hAnsi="Times New Roman" w:cs="Times New Roman"/>
        </w:rPr>
        <w:t>266.</w:t>
      </w:r>
      <w:r w:rsidR="001D3DD9" w:rsidRPr="00FB2C5A">
        <w:rPr>
          <w:rFonts w:ascii="Times New Roman" w:hAnsi="Times New Roman" w:cs="Times New Roman"/>
        </w:rPr>
        <w:t xml:space="preserve"> </w:t>
      </w:r>
      <w:r w:rsidR="00353EA7" w:rsidRPr="00FB2C5A">
        <w:rPr>
          <w:rFonts w:ascii="Times New Roman" w:hAnsi="Times New Roman" w:cs="Times New Roman"/>
        </w:rPr>
        <w:t>https://doi.org/10.1163/156853974X00534</w:t>
      </w:r>
    </w:p>
    <w:p w14:paraId="13F8C117" w14:textId="3BFE0ED0" w:rsidR="00225E87" w:rsidRPr="00FB2C5A" w:rsidRDefault="007C3A40" w:rsidP="00F05524">
      <w:pPr>
        <w:spacing w:after="0" w:line="480" w:lineRule="auto"/>
        <w:rPr>
          <w:rFonts w:ascii="Times New Roman" w:hAnsi="Times New Roman" w:cs="Times New Roman"/>
        </w:rPr>
      </w:pPr>
      <w:r w:rsidRPr="00FB2C5A">
        <w:rPr>
          <w:rFonts w:ascii="Times New Roman" w:hAnsi="Times New Roman" w:cs="Times New Roman"/>
        </w:rPr>
        <w:t>Amato, K.R., Van Belle, S.,</w:t>
      </w:r>
      <w:r w:rsidR="00FB2C5A" w:rsidRPr="00FB2C5A">
        <w:rPr>
          <w:rFonts w:ascii="Times New Roman" w:hAnsi="Times New Roman" w:cs="Times New Roman"/>
        </w:rPr>
        <w:t xml:space="preserve"> </w:t>
      </w:r>
      <w:r w:rsidRPr="00FB2C5A">
        <w:rPr>
          <w:rFonts w:ascii="Times New Roman" w:hAnsi="Times New Roman" w:cs="Times New Roman"/>
        </w:rPr>
        <w:t>Wilkinson, B.</w:t>
      </w:r>
      <w:r w:rsidR="00FB2C5A" w:rsidRPr="00FB2C5A">
        <w:rPr>
          <w:rFonts w:ascii="Times New Roman" w:hAnsi="Times New Roman" w:cs="Times New Roman"/>
        </w:rPr>
        <w:t>,</w:t>
      </w:r>
      <w:r w:rsidRPr="00FB2C5A">
        <w:rPr>
          <w:rFonts w:ascii="Times New Roman" w:hAnsi="Times New Roman" w:cs="Times New Roman"/>
        </w:rPr>
        <w:t xml:space="preserve"> 2013. A comparison of scan and focal </w:t>
      </w:r>
    </w:p>
    <w:p w14:paraId="10C16BCC" w14:textId="720586D7" w:rsidR="007C3A40" w:rsidRPr="00FB2C5A" w:rsidRDefault="007C3A40" w:rsidP="00225E87">
      <w:pPr>
        <w:spacing w:after="0" w:line="480" w:lineRule="auto"/>
        <w:ind w:left="720"/>
        <w:rPr>
          <w:rFonts w:ascii="Times New Roman" w:hAnsi="Times New Roman" w:cs="Times New Roman"/>
        </w:rPr>
      </w:pPr>
      <w:r w:rsidRPr="00FB2C5A">
        <w:rPr>
          <w:rFonts w:ascii="Times New Roman" w:hAnsi="Times New Roman" w:cs="Times New Roman"/>
        </w:rPr>
        <w:t>sampling for the description of wild primate activity, diet and intragroup spatial relationships. Folia Primatol</w:t>
      </w:r>
      <w:r w:rsidR="00FB2C5A" w:rsidRPr="00FB2C5A">
        <w:rPr>
          <w:rFonts w:ascii="Times New Roman" w:hAnsi="Times New Roman" w:cs="Times New Roman"/>
        </w:rPr>
        <w:t>.</w:t>
      </w:r>
      <w:r w:rsidRPr="00FB2C5A">
        <w:rPr>
          <w:rFonts w:ascii="Times New Roman" w:hAnsi="Times New Roman" w:cs="Times New Roman"/>
        </w:rPr>
        <w:t xml:space="preserve"> 84, 87</w:t>
      </w:r>
      <w:r w:rsidR="00FB2C5A" w:rsidRPr="00FB2C5A">
        <w:rPr>
          <w:rFonts w:ascii="Times New Roman" w:hAnsi="Times New Roman" w:cs="Times New Roman"/>
        </w:rPr>
        <w:t>—</w:t>
      </w:r>
      <w:r w:rsidRPr="00FB2C5A">
        <w:rPr>
          <w:rFonts w:ascii="Times New Roman" w:hAnsi="Times New Roman" w:cs="Times New Roman"/>
        </w:rPr>
        <w:t>101.</w:t>
      </w:r>
      <w:r w:rsidR="001D3DD9" w:rsidRPr="00FB2C5A">
        <w:rPr>
          <w:rFonts w:ascii="Times New Roman" w:hAnsi="Times New Roman" w:cs="Times New Roman"/>
        </w:rPr>
        <w:t xml:space="preserve">  https://doi.org/10.1159/000348305</w:t>
      </w:r>
    </w:p>
    <w:p w14:paraId="1A971212" w14:textId="5301377A" w:rsidR="00225E87" w:rsidRPr="00FB2C5A" w:rsidRDefault="006D066E" w:rsidP="00F05524">
      <w:pPr>
        <w:spacing w:after="0" w:line="480" w:lineRule="auto"/>
        <w:rPr>
          <w:rFonts w:ascii="Times New Roman" w:hAnsi="Times New Roman" w:cs="Times New Roman"/>
        </w:rPr>
      </w:pPr>
      <w:r w:rsidRPr="00FB2C5A">
        <w:rPr>
          <w:rFonts w:ascii="Times New Roman" w:hAnsi="Times New Roman" w:cs="Times New Roman"/>
        </w:rPr>
        <w:t xml:space="preserve">Bailey, J. S., &amp; Burch, M. R. 2017). Research methods in applied behavior analysis. </w:t>
      </w:r>
    </w:p>
    <w:p w14:paraId="2A026AB5" w14:textId="0403A329" w:rsidR="006D066E" w:rsidRPr="00FB2C5A" w:rsidRDefault="006D066E" w:rsidP="00225E87">
      <w:pPr>
        <w:spacing w:after="0" w:line="480" w:lineRule="auto"/>
        <w:ind w:firstLine="720"/>
        <w:rPr>
          <w:rFonts w:ascii="Times New Roman" w:hAnsi="Times New Roman" w:cs="Times New Roman"/>
        </w:rPr>
      </w:pPr>
      <w:r w:rsidRPr="00FB2C5A">
        <w:rPr>
          <w:rFonts w:ascii="Times New Roman" w:hAnsi="Times New Roman" w:cs="Times New Roman"/>
        </w:rPr>
        <w:t>Routledge.</w:t>
      </w:r>
    </w:p>
    <w:p w14:paraId="47257E22" w14:textId="649D6A19" w:rsidR="00225E87" w:rsidRPr="00FB2C5A" w:rsidRDefault="006350CD" w:rsidP="00F05524">
      <w:pPr>
        <w:spacing w:after="0" w:line="480" w:lineRule="auto"/>
        <w:rPr>
          <w:rFonts w:ascii="Times New Roman" w:hAnsi="Times New Roman" w:cs="Times New Roman"/>
        </w:rPr>
      </w:pPr>
      <w:r w:rsidRPr="00FB2C5A">
        <w:rPr>
          <w:rFonts w:ascii="Times New Roman" w:hAnsi="Times New Roman" w:cs="Times New Roman"/>
        </w:rPr>
        <w:t>Bakeman, R., Quera, V.</w:t>
      </w:r>
      <w:r w:rsidR="00FB2C5A" w:rsidRPr="00FB2C5A">
        <w:rPr>
          <w:rFonts w:ascii="Times New Roman" w:hAnsi="Times New Roman" w:cs="Times New Roman"/>
        </w:rPr>
        <w:t>,</w:t>
      </w:r>
      <w:r w:rsidRPr="00FB2C5A">
        <w:rPr>
          <w:rFonts w:ascii="Times New Roman" w:hAnsi="Times New Roman" w:cs="Times New Roman"/>
        </w:rPr>
        <w:t xml:space="preserve"> 2012. Behavioral observation. In H. Cooper, P.M.</w:t>
      </w:r>
      <w:r w:rsidR="00FB2C5A" w:rsidRPr="00FB2C5A">
        <w:rPr>
          <w:rFonts w:ascii="Times New Roman" w:hAnsi="Times New Roman" w:cs="Times New Roman"/>
        </w:rPr>
        <w:t>,</w:t>
      </w:r>
      <w:r w:rsidRPr="00FB2C5A">
        <w:rPr>
          <w:rFonts w:ascii="Times New Roman" w:hAnsi="Times New Roman" w:cs="Times New Roman"/>
        </w:rPr>
        <w:t xml:space="preserve"> Camic, D.L.</w:t>
      </w:r>
      <w:r w:rsidR="00FB2C5A" w:rsidRPr="00FB2C5A">
        <w:rPr>
          <w:rFonts w:ascii="Times New Roman" w:hAnsi="Times New Roman" w:cs="Times New Roman"/>
        </w:rPr>
        <w:t>,</w:t>
      </w:r>
      <w:r w:rsidRPr="00FB2C5A">
        <w:rPr>
          <w:rFonts w:ascii="Times New Roman" w:hAnsi="Times New Roman" w:cs="Times New Roman"/>
        </w:rPr>
        <w:t xml:space="preserve"> </w:t>
      </w:r>
    </w:p>
    <w:p w14:paraId="393C3633" w14:textId="4405B0DA" w:rsidR="006350CD" w:rsidRPr="00FB2C5A" w:rsidRDefault="006350CD" w:rsidP="00225E87">
      <w:pPr>
        <w:spacing w:after="0" w:line="480" w:lineRule="auto"/>
        <w:ind w:left="720"/>
        <w:rPr>
          <w:rFonts w:ascii="Times New Roman" w:hAnsi="Times New Roman" w:cs="Times New Roman"/>
        </w:rPr>
      </w:pPr>
      <w:r w:rsidRPr="00FB2C5A">
        <w:rPr>
          <w:rFonts w:ascii="Times New Roman" w:hAnsi="Times New Roman" w:cs="Times New Roman"/>
        </w:rPr>
        <w:t>Long, A.T.</w:t>
      </w:r>
      <w:r w:rsidR="00FB2C5A" w:rsidRPr="00FB2C5A">
        <w:rPr>
          <w:rFonts w:ascii="Times New Roman" w:hAnsi="Times New Roman" w:cs="Times New Roman"/>
        </w:rPr>
        <w:t>,</w:t>
      </w:r>
      <w:r w:rsidRPr="00FB2C5A">
        <w:rPr>
          <w:rFonts w:ascii="Times New Roman" w:hAnsi="Times New Roman" w:cs="Times New Roman"/>
        </w:rPr>
        <w:t xml:space="preserve"> Panter, D.</w:t>
      </w:r>
      <w:r w:rsidR="00FB2C5A" w:rsidRPr="00FB2C5A">
        <w:rPr>
          <w:rFonts w:ascii="Times New Roman" w:hAnsi="Times New Roman" w:cs="Times New Roman"/>
        </w:rPr>
        <w:t>,</w:t>
      </w:r>
      <w:r w:rsidRPr="00FB2C5A">
        <w:rPr>
          <w:rFonts w:ascii="Times New Roman" w:hAnsi="Times New Roman" w:cs="Times New Roman"/>
        </w:rPr>
        <w:t xml:space="preserve"> Rindskopf, K.J.</w:t>
      </w:r>
      <w:r w:rsidR="00FB2C5A" w:rsidRPr="00FB2C5A">
        <w:rPr>
          <w:rFonts w:ascii="Times New Roman" w:hAnsi="Times New Roman" w:cs="Times New Roman"/>
        </w:rPr>
        <w:t>,</w:t>
      </w:r>
      <w:r w:rsidRPr="00FB2C5A">
        <w:rPr>
          <w:rFonts w:ascii="Times New Roman" w:hAnsi="Times New Roman" w:cs="Times New Roman"/>
        </w:rPr>
        <w:t xml:space="preserve"> Sher</w:t>
      </w:r>
      <w:r w:rsidR="00FB2C5A" w:rsidRPr="00FB2C5A">
        <w:rPr>
          <w:rFonts w:ascii="Times New Roman" w:hAnsi="Times New Roman" w:cs="Times New Roman"/>
        </w:rPr>
        <w:t>,</w:t>
      </w:r>
      <w:r w:rsidRPr="00FB2C5A">
        <w:rPr>
          <w:rFonts w:ascii="Times New Roman" w:hAnsi="Times New Roman" w:cs="Times New Roman"/>
        </w:rPr>
        <w:t xml:space="preserve"> (Eds.), APA handbooks in psychology®. APA handbook of research methods in psychology, Vol. 1. Foundations, planning, measures, and psychometrics (p. 207–225). American Psychological</w:t>
      </w:r>
      <w:r w:rsidR="00353EA7" w:rsidRPr="00FB2C5A">
        <w:rPr>
          <w:rFonts w:ascii="Times New Roman" w:hAnsi="Times New Roman" w:cs="Times New Roman"/>
        </w:rPr>
        <w:t xml:space="preserve"> </w:t>
      </w:r>
      <w:r w:rsidRPr="00FB2C5A">
        <w:rPr>
          <w:rFonts w:ascii="Times New Roman" w:hAnsi="Times New Roman" w:cs="Times New Roman"/>
        </w:rPr>
        <w:t>Association</w:t>
      </w:r>
      <w:r w:rsidR="00353EA7" w:rsidRPr="00FB2C5A">
        <w:rPr>
          <w:rFonts w:ascii="Times New Roman" w:hAnsi="Times New Roman" w:cs="Times New Roman"/>
        </w:rPr>
        <w:t xml:space="preserve">. </w:t>
      </w:r>
      <w:r w:rsidR="00FA7718" w:rsidRPr="00FB2C5A">
        <w:rPr>
          <w:rFonts w:ascii="Times New Roman" w:hAnsi="Times New Roman" w:cs="Times New Roman"/>
        </w:rPr>
        <w:t>https://doi.org/10.1037/13619-013</w:t>
      </w:r>
    </w:p>
    <w:p w14:paraId="23BAD85F" w14:textId="0EF08323" w:rsidR="00225E87" w:rsidRPr="00FB2C5A" w:rsidRDefault="00266CF2" w:rsidP="00F05524">
      <w:pPr>
        <w:spacing w:after="0" w:line="480" w:lineRule="auto"/>
        <w:rPr>
          <w:rFonts w:ascii="Times New Roman" w:hAnsi="Times New Roman" w:cs="Times New Roman"/>
        </w:rPr>
      </w:pPr>
      <w:r w:rsidRPr="00FB2C5A">
        <w:rPr>
          <w:rFonts w:ascii="Times New Roman" w:hAnsi="Times New Roman" w:cs="Times New Roman"/>
        </w:rPr>
        <w:t>Bernstein, I.S.</w:t>
      </w:r>
      <w:r w:rsidR="00FB2C5A" w:rsidRPr="00FB2C5A">
        <w:rPr>
          <w:rFonts w:ascii="Times New Roman" w:hAnsi="Times New Roman" w:cs="Times New Roman"/>
        </w:rPr>
        <w:t>,</w:t>
      </w:r>
      <w:r w:rsidRPr="00FB2C5A">
        <w:rPr>
          <w:rFonts w:ascii="Times New Roman" w:hAnsi="Times New Roman" w:cs="Times New Roman"/>
        </w:rPr>
        <w:t xml:space="preserve"> 1991. An empirical comparison of focal and ad libitum scoring with </w:t>
      </w:r>
    </w:p>
    <w:p w14:paraId="675131EC" w14:textId="4B1257CE" w:rsidR="00266CF2" w:rsidRPr="00FB2C5A" w:rsidRDefault="00266CF2" w:rsidP="00225E87">
      <w:pPr>
        <w:spacing w:after="0" w:line="480" w:lineRule="auto"/>
        <w:ind w:left="720"/>
        <w:rPr>
          <w:rFonts w:ascii="Times New Roman" w:hAnsi="Times New Roman" w:cs="Times New Roman"/>
        </w:rPr>
      </w:pPr>
      <w:r w:rsidRPr="00FB2C5A">
        <w:rPr>
          <w:rFonts w:ascii="Times New Roman" w:hAnsi="Times New Roman" w:cs="Times New Roman"/>
        </w:rPr>
        <w:t>commentary on instantaneous scans, all occurrence and one-zero techniques. Anim</w:t>
      </w:r>
      <w:r w:rsidR="00FB2C5A" w:rsidRPr="00FB2C5A">
        <w:rPr>
          <w:rFonts w:ascii="Times New Roman" w:hAnsi="Times New Roman" w:cs="Times New Roman"/>
        </w:rPr>
        <w:t>.</w:t>
      </w:r>
      <w:r w:rsidRPr="00FB2C5A">
        <w:rPr>
          <w:rFonts w:ascii="Times New Roman" w:hAnsi="Times New Roman" w:cs="Times New Roman"/>
        </w:rPr>
        <w:t xml:space="preserve"> Behav</w:t>
      </w:r>
      <w:r w:rsidR="00FB2C5A" w:rsidRPr="00FB2C5A">
        <w:rPr>
          <w:rFonts w:ascii="Times New Roman" w:hAnsi="Times New Roman" w:cs="Times New Roman"/>
        </w:rPr>
        <w:t>.</w:t>
      </w:r>
      <w:r w:rsidRPr="00FB2C5A">
        <w:rPr>
          <w:rFonts w:ascii="Times New Roman" w:hAnsi="Times New Roman" w:cs="Times New Roman"/>
        </w:rPr>
        <w:t xml:space="preserve"> 42, 721</w:t>
      </w:r>
      <w:r w:rsidR="00FB2C5A" w:rsidRPr="00FB2C5A">
        <w:rPr>
          <w:rFonts w:ascii="Times New Roman" w:hAnsi="Times New Roman" w:cs="Times New Roman"/>
        </w:rPr>
        <w:t>—</w:t>
      </w:r>
      <w:r w:rsidRPr="00FB2C5A">
        <w:rPr>
          <w:rFonts w:ascii="Times New Roman" w:hAnsi="Times New Roman" w:cs="Times New Roman"/>
        </w:rPr>
        <w:t>728.</w:t>
      </w:r>
      <w:r w:rsidR="001D3DD9" w:rsidRPr="00FB2C5A">
        <w:rPr>
          <w:rFonts w:ascii="Times New Roman" w:hAnsi="Times New Roman" w:cs="Times New Roman"/>
        </w:rPr>
        <w:t xml:space="preserve"> https://doi.org/10.1016/S0003-3472(05)80118-6</w:t>
      </w:r>
    </w:p>
    <w:p w14:paraId="4D567216" w14:textId="3AB6C7A1" w:rsidR="00225E87" w:rsidRPr="00FB2C5A" w:rsidRDefault="00473964" w:rsidP="00F05524">
      <w:pPr>
        <w:spacing w:after="0" w:line="480" w:lineRule="auto"/>
        <w:rPr>
          <w:rFonts w:ascii="Times New Roman" w:hAnsi="Times New Roman" w:cs="Times New Roman"/>
        </w:rPr>
      </w:pPr>
      <w:r w:rsidRPr="00FB2C5A">
        <w:rPr>
          <w:rFonts w:ascii="Times New Roman" w:hAnsi="Times New Roman" w:cs="Times New Roman"/>
        </w:rPr>
        <w:t>Buskist, W.,</w:t>
      </w:r>
      <w:r w:rsidR="00FB2C5A" w:rsidRPr="00FB2C5A">
        <w:rPr>
          <w:rFonts w:ascii="Times New Roman" w:hAnsi="Times New Roman" w:cs="Times New Roman"/>
        </w:rPr>
        <w:t xml:space="preserve"> </w:t>
      </w:r>
      <w:r w:rsidRPr="00FB2C5A">
        <w:rPr>
          <w:rFonts w:ascii="Times New Roman" w:hAnsi="Times New Roman" w:cs="Times New Roman"/>
        </w:rPr>
        <w:t>Johnston, J.M.</w:t>
      </w:r>
      <w:r w:rsidR="00FB2C5A" w:rsidRPr="00FB2C5A">
        <w:rPr>
          <w:rFonts w:ascii="Times New Roman" w:hAnsi="Times New Roman" w:cs="Times New Roman"/>
        </w:rPr>
        <w:t>,</w:t>
      </w:r>
      <w:r w:rsidRPr="00FB2C5A">
        <w:rPr>
          <w:rFonts w:ascii="Times New Roman" w:hAnsi="Times New Roman" w:cs="Times New Roman"/>
        </w:rPr>
        <w:t xml:space="preserve"> 1988. Laboratory lore and research practices in the </w:t>
      </w:r>
    </w:p>
    <w:p w14:paraId="31EA9027" w14:textId="59CA1DB4" w:rsidR="00473964" w:rsidRPr="00FB2C5A" w:rsidRDefault="00473964" w:rsidP="00225E87">
      <w:pPr>
        <w:spacing w:after="0" w:line="480" w:lineRule="auto"/>
        <w:ind w:firstLine="720"/>
        <w:rPr>
          <w:rFonts w:ascii="Times New Roman" w:hAnsi="Times New Roman" w:cs="Times New Roman"/>
        </w:rPr>
      </w:pPr>
      <w:r w:rsidRPr="00FB2C5A">
        <w:rPr>
          <w:rFonts w:ascii="Times New Roman" w:hAnsi="Times New Roman" w:cs="Times New Roman"/>
        </w:rPr>
        <w:t>experimental analysis of human behavior. The Behavior Analyst 11, 41</w:t>
      </w:r>
      <w:r w:rsidR="00FB2C5A" w:rsidRPr="00FB2C5A">
        <w:rPr>
          <w:rFonts w:ascii="Times New Roman" w:hAnsi="Times New Roman" w:cs="Times New Roman"/>
        </w:rPr>
        <w:t>—</w:t>
      </w:r>
      <w:r w:rsidRPr="00FB2C5A">
        <w:rPr>
          <w:rFonts w:ascii="Times New Roman" w:hAnsi="Times New Roman" w:cs="Times New Roman"/>
        </w:rPr>
        <w:t>42.</w:t>
      </w:r>
    </w:p>
    <w:p w14:paraId="5852E2E4" w14:textId="370EB49C" w:rsidR="00225E87" w:rsidRPr="00FB2C5A" w:rsidRDefault="009B08E2" w:rsidP="00F05524">
      <w:pPr>
        <w:spacing w:after="0" w:line="480" w:lineRule="auto"/>
        <w:rPr>
          <w:rFonts w:ascii="Times New Roman" w:hAnsi="Times New Roman" w:cs="Times New Roman"/>
        </w:rPr>
      </w:pPr>
      <w:r w:rsidRPr="00FB2C5A">
        <w:rPr>
          <w:rFonts w:ascii="Times New Roman" w:hAnsi="Times New Roman" w:cs="Times New Roman"/>
        </w:rPr>
        <w:t>Carlstead, K., Seidensticker, J., Baldwin, R.</w:t>
      </w:r>
      <w:r w:rsidR="00FB2C5A" w:rsidRPr="00FB2C5A">
        <w:rPr>
          <w:rFonts w:ascii="Times New Roman" w:hAnsi="Times New Roman" w:cs="Times New Roman"/>
        </w:rPr>
        <w:t>,</w:t>
      </w:r>
      <w:r w:rsidRPr="00FB2C5A">
        <w:rPr>
          <w:rFonts w:ascii="Times New Roman" w:hAnsi="Times New Roman" w:cs="Times New Roman"/>
        </w:rPr>
        <w:t xml:space="preserve"> 1991. Environmental enrichment for zoo </w:t>
      </w:r>
    </w:p>
    <w:p w14:paraId="05408F7D" w14:textId="7CDE4366" w:rsidR="00BE2E56" w:rsidRPr="00FB2C5A" w:rsidRDefault="009B08E2" w:rsidP="00225E87">
      <w:pPr>
        <w:spacing w:after="0" w:line="480" w:lineRule="auto"/>
        <w:ind w:firstLine="720"/>
        <w:rPr>
          <w:rFonts w:ascii="Times New Roman" w:hAnsi="Times New Roman" w:cs="Times New Roman"/>
        </w:rPr>
      </w:pPr>
      <w:r w:rsidRPr="00FB2C5A">
        <w:rPr>
          <w:rFonts w:ascii="Times New Roman" w:hAnsi="Times New Roman" w:cs="Times New Roman"/>
        </w:rPr>
        <w:t xml:space="preserve">bears. Zoo </w:t>
      </w:r>
      <w:r w:rsidR="001D3DD9" w:rsidRPr="00FB2C5A">
        <w:rPr>
          <w:rFonts w:ascii="Times New Roman" w:hAnsi="Times New Roman" w:cs="Times New Roman"/>
        </w:rPr>
        <w:t>B</w:t>
      </w:r>
      <w:r w:rsidRPr="00FB2C5A">
        <w:rPr>
          <w:rFonts w:ascii="Times New Roman" w:hAnsi="Times New Roman" w:cs="Times New Roman"/>
        </w:rPr>
        <w:t>iol</w:t>
      </w:r>
      <w:r w:rsidR="00FB2C5A" w:rsidRPr="00FB2C5A">
        <w:rPr>
          <w:rFonts w:ascii="Times New Roman" w:hAnsi="Times New Roman" w:cs="Times New Roman"/>
        </w:rPr>
        <w:t>.</w:t>
      </w:r>
      <w:r w:rsidRPr="00FB2C5A">
        <w:rPr>
          <w:rFonts w:ascii="Times New Roman" w:hAnsi="Times New Roman" w:cs="Times New Roman"/>
        </w:rPr>
        <w:t> 10, 3</w:t>
      </w:r>
      <w:r w:rsidR="00FB2C5A" w:rsidRPr="00FB2C5A">
        <w:rPr>
          <w:rFonts w:ascii="Times New Roman" w:hAnsi="Times New Roman" w:cs="Times New Roman"/>
        </w:rPr>
        <w:t>—</w:t>
      </w:r>
      <w:r w:rsidRPr="00FB2C5A">
        <w:rPr>
          <w:rFonts w:ascii="Times New Roman" w:hAnsi="Times New Roman" w:cs="Times New Roman"/>
        </w:rPr>
        <w:t>16.</w:t>
      </w:r>
      <w:r w:rsidR="001D3DD9" w:rsidRPr="00FB2C5A">
        <w:rPr>
          <w:rFonts w:ascii="Times New Roman" w:hAnsi="Times New Roman" w:cs="Times New Roman"/>
        </w:rPr>
        <w:t xml:space="preserve"> https://doi.org/10.1002/zoo.1430100103|</w:t>
      </w:r>
    </w:p>
    <w:p w14:paraId="004E7A1F" w14:textId="3368F7AD" w:rsidR="00225E87" w:rsidRPr="00FB2C5A" w:rsidRDefault="00A71F11" w:rsidP="00F05524">
      <w:pPr>
        <w:spacing w:after="0" w:line="480" w:lineRule="auto"/>
        <w:rPr>
          <w:rFonts w:ascii="Times New Roman" w:hAnsi="Times New Roman" w:cs="Times New Roman"/>
        </w:rPr>
      </w:pPr>
      <w:r w:rsidRPr="00FB2C5A">
        <w:rPr>
          <w:rFonts w:ascii="Times New Roman" w:hAnsi="Times New Roman" w:cs="Times New Roman"/>
        </w:rPr>
        <w:t>Devine, S.L., Rapp, J.T., Testa, J.R., Henrickson, M.L., Schnerch, G.</w:t>
      </w:r>
      <w:r w:rsidR="00FB2C5A" w:rsidRPr="00FB2C5A">
        <w:rPr>
          <w:rFonts w:ascii="Times New Roman" w:hAnsi="Times New Roman" w:cs="Times New Roman"/>
        </w:rPr>
        <w:t>,</w:t>
      </w:r>
      <w:r w:rsidRPr="00FB2C5A">
        <w:rPr>
          <w:rFonts w:ascii="Times New Roman" w:hAnsi="Times New Roman" w:cs="Times New Roman"/>
        </w:rPr>
        <w:t xml:space="preserve"> 2011. Detecting </w:t>
      </w:r>
    </w:p>
    <w:p w14:paraId="0067D0AA" w14:textId="43508B3B" w:rsidR="00A71F11" w:rsidRPr="00FB2C5A" w:rsidRDefault="00A71F11" w:rsidP="00225E87">
      <w:pPr>
        <w:spacing w:after="0" w:line="480" w:lineRule="auto"/>
        <w:ind w:left="720"/>
        <w:rPr>
          <w:rFonts w:ascii="Times New Roman" w:hAnsi="Times New Roman" w:cs="Times New Roman"/>
        </w:rPr>
      </w:pPr>
      <w:r w:rsidRPr="00FB2C5A">
        <w:rPr>
          <w:rFonts w:ascii="Times New Roman" w:hAnsi="Times New Roman" w:cs="Times New Roman"/>
        </w:rPr>
        <w:t>changes in simulated events using partial‐interval recording and momentary time sampling III: Evaluating sensitivity as a function of session length. Behav</w:t>
      </w:r>
      <w:r w:rsidR="00FB2C5A" w:rsidRPr="00FB2C5A">
        <w:rPr>
          <w:rFonts w:ascii="Times New Roman" w:hAnsi="Times New Roman" w:cs="Times New Roman"/>
        </w:rPr>
        <w:t>.</w:t>
      </w:r>
      <w:r w:rsidRPr="00FB2C5A">
        <w:rPr>
          <w:rFonts w:ascii="Times New Roman" w:hAnsi="Times New Roman" w:cs="Times New Roman"/>
        </w:rPr>
        <w:t xml:space="preserve"> Interv</w:t>
      </w:r>
      <w:r w:rsidR="00FB2C5A" w:rsidRPr="00FB2C5A">
        <w:rPr>
          <w:rFonts w:ascii="Times New Roman" w:hAnsi="Times New Roman" w:cs="Times New Roman"/>
        </w:rPr>
        <w:t>.</w:t>
      </w:r>
      <w:r w:rsidRPr="00FB2C5A">
        <w:rPr>
          <w:rFonts w:ascii="Times New Roman" w:hAnsi="Times New Roman" w:cs="Times New Roman"/>
        </w:rPr>
        <w:t> 26, 103</w:t>
      </w:r>
      <w:r w:rsidR="00FB2C5A" w:rsidRPr="00FB2C5A">
        <w:rPr>
          <w:rFonts w:ascii="Times New Roman" w:hAnsi="Times New Roman" w:cs="Times New Roman"/>
        </w:rPr>
        <w:t>—</w:t>
      </w:r>
      <w:r w:rsidRPr="00FB2C5A">
        <w:rPr>
          <w:rFonts w:ascii="Times New Roman" w:hAnsi="Times New Roman" w:cs="Times New Roman"/>
        </w:rPr>
        <w:t>124.</w:t>
      </w:r>
    </w:p>
    <w:p w14:paraId="042B8CE5" w14:textId="5957E37E" w:rsidR="00BC1E47" w:rsidRPr="00FB2C5A" w:rsidRDefault="00BC1E47" w:rsidP="00F05524">
      <w:pPr>
        <w:spacing w:after="0" w:line="480" w:lineRule="auto"/>
        <w:rPr>
          <w:rFonts w:ascii="Times New Roman" w:hAnsi="Times New Roman" w:cs="Times New Roman"/>
        </w:rPr>
      </w:pPr>
      <w:r w:rsidRPr="00FB2C5A">
        <w:rPr>
          <w:rFonts w:ascii="Times New Roman" w:hAnsi="Times New Roman" w:cs="Times New Roman"/>
        </w:rPr>
        <w:t>Domjan, M.</w:t>
      </w:r>
      <w:r w:rsidR="00FB2C5A" w:rsidRPr="00FB2C5A">
        <w:rPr>
          <w:rFonts w:ascii="Times New Roman" w:hAnsi="Times New Roman" w:cs="Times New Roman"/>
        </w:rPr>
        <w:t>,</w:t>
      </w:r>
      <w:r w:rsidRPr="00FB2C5A">
        <w:rPr>
          <w:rFonts w:ascii="Times New Roman" w:hAnsi="Times New Roman" w:cs="Times New Roman"/>
        </w:rPr>
        <w:t xml:space="preserve"> 2014. The principles of learning and behavior. Nelson Education.</w:t>
      </w:r>
    </w:p>
    <w:p w14:paraId="7F79E991" w14:textId="17AEDADB" w:rsidR="00225E87" w:rsidRPr="00FB2C5A" w:rsidRDefault="006D011F" w:rsidP="00F05524">
      <w:pPr>
        <w:spacing w:after="0" w:line="480" w:lineRule="auto"/>
        <w:rPr>
          <w:rFonts w:ascii="Times New Roman" w:hAnsi="Times New Roman" w:cs="Times New Roman"/>
        </w:rPr>
      </w:pPr>
      <w:r w:rsidRPr="00FB2C5A">
        <w:rPr>
          <w:rFonts w:ascii="Times New Roman" w:hAnsi="Times New Roman" w:cs="Times New Roman"/>
        </w:rPr>
        <w:t>Doran, D.M.</w:t>
      </w:r>
      <w:r w:rsidR="00FB2C5A" w:rsidRPr="00FB2C5A">
        <w:rPr>
          <w:rFonts w:ascii="Times New Roman" w:hAnsi="Times New Roman" w:cs="Times New Roman"/>
        </w:rPr>
        <w:t>,</w:t>
      </w:r>
      <w:r w:rsidRPr="00FB2C5A">
        <w:rPr>
          <w:rFonts w:ascii="Times New Roman" w:hAnsi="Times New Roman" w:cs="Times New Roman"/>
        </w:rPr>
        <w:t xml:space="preserve"> 1992. Comparison of instantaneous and locomotor bout sampling methods: a </w:t>
      </w:r>
    </w:p>
    <w:p w14:paraId="30F50925" w14:textId="38B3A9F7" w:rsidR="006D011F" w:rsidRPr="00FB2C5A" w:rsidRDefault="006D011F" w:rsidP="00225E87">
      <w:pPr>
        <w:spacing w:after="0" w:line="480" w:lineRule="auto"/>
        <w:ind w:left="720"/>
        <w:rPr>
          <w:rFonts w:ascii="Times New Roman" w:hAnsi="Times New Roman" w:cs="Times New Roman"/>
        </w:rPr>
      </w:pPr>
      <w:r w:rsidRPr="00FB2C5A">
        <w:rPr>
          <w:rFonts w:ascii="Times New Roman" w:hAnsi="Times New Roman" w:cs="Times New Roman"/>
        </w:rPr>
        <w:t>case study of adult male chimpanzee locomotor behavior and substrate use. Ame</w:t>
      </w:r>
      <w:r w:rsidR="00FB2C5A" w:rsidRPr="00FB2C5A">
        <w:rPr>
          <w:rFonts w:ascii="Times New Roman" w:hAnsi="Times New Roman" w:cs="Times New Roman"/>
        </w:rPr>
        <w:t>r.</w:t>
      </w:r>
      <w:r w:rsidRPr="00FB2C5A">
        <w:rPr>
          <w:rFonts w:ascii="Times New Roman" w:hAnsi="Times New Roman" w:cs="Times New Roman"/>
        </w:rPr>
        <w:t xml:space="preserve"> J</w:t>
      </w:r>
      <w:r w:rsidR="00FB2C5A" w:rsidRPr="00FB2C5A">
        <w:rPr>
          <w:rFonts w:ascii="Times New Roman" w:hAnsi="Times New Roman" w:cs="Times New Roman"/>
        </w:rPr>
        <w:t xml:space="preserve">. </w:t>
      </w:r>
      <w:r w:rsidRPr="00FB2C5A">
        <w:rPr>
          <w:rFonts w:ascii="Times New Roman" w:hAnsi="Times New Roman" w:cs="Times New Roman"/>
        </w:rPr>
        <w:t>Phys</w:t>
      </w:r>
      <w:r w:rsidR="00FB2C5A" w:rsidRPr="00FB2C5A">
        <w:rPr>
          <w:rFonts w:ascii="Times New Roman" w:hAnsi="Times New Roman" w:cs="Times New Roman"/>
        </w:rPr>
        <w:t>.</w:t>
      </w:r>
      <w:r w:rsidRPr="00FB2C5A">
        <w:rPr>
          <w:rFonts w:ascii="Times New Roman" w:hAnsi="Times New Roman" w:cs="Times New Roman"/>
        </w:rPr>
        <w:t xml:space="preserve"> Anthropol</w:t>
      </w:r>
      <w:r w:rsidR="00FB2C5A" w:rsidRPr="00FB2C5A">
        <w:rPr>
          <w:rFonts w:ascii="Times New Roman" w:hAnsi="Times New Roman" w:cs="Times New Roman"/>
        </w:rPr>
        <w:t>.</w:t>
      </w:r>
      <w:r w:rsidRPr="00FB2C5A">
        <w:rPr>
          <w:rFonts w:ascii="Times New Roman" w:hAnsi="Times New Roman" w:cs="Times New Roman"/>
        </w:rPr>
        <w:t xml:space="preserve"> 89, 85</w:t>
      </w:r>
      <w:r w:rsidR="00FB2C5A" w:rsidRPr="00FB2C5A">
        <w:rPr>
          <w:rFonts w:ascii="Times New Roman" w:hAnsi="Times New Roman" w:cs="Times New Roman"/>
        </w:rPr>
        <w:t>—</w:t>
      </w:r>
      <w:r w:rsidRPr="00FB2C5A">
        <w:rPr>
          <w:rFonts w:ascii="Times New Roman" w:hAnsi="Times New Roman" w:cs="Times New Roman"/>
        </w:rPr>
        <w:t>99.</w:t>
      </w:r>
      <w:r w:rsidR="001D3DD9" w:rsidRPr="00FB2C5A">
        <w:rPr>
          <w:rFonts w:ascii="Times New Roman" w:hAnsi="Times New Roman" w:cs="Times New Roman"/>
        </w:rPr>
        <w:t xml:space="preserve"> https://doi.org/10.1002/ajpa.1330890108|</w:t>
      </w:r>
    </w:p>
    <w:p w14:paraId="4C7D0541" w14:textId="58B607AC" w:rsidR="00225E87" w:rsidRPr="00FB2C5A" w:rsidRDefault="00D83CF8" w:rsidP="00F05524">
      <w:pPr>
        <w:spacing w:after="0" w:line="480" w:lineRule="auto"/>
        <w:rPr>
          <w:rFonts w:ascii="Times New Roman" w:hAnsi="Times New Roman" w:cs="Times New Roman"/>
        </w:rPr>
      </w:pPr>
      <w:r w:rsidRPr="00FB2C5A">
        <w:rPr>
          <w:rFonts w:ascii="Times New Roman" w:hAnsi="Times New Roman" w:cs="Times New Roman"/>
        </w:rPr>
        <w:lastRenderedPageBreak/>
        <w:t>Dunkerton, J.</w:t>
      </w:r>
      <w:r w:rsidR="00FB2C5A">
        <w:rPr>
          <w:rFonts w:ascii="Times New Roman" w:hAnsi="Times New Roman" w:cs="Times New Roman"/>
        </w:rPr>
        <w:t>,</w:t>
      </w:r>
      <w:r w:rsidRPr="00FB2C5A">
        <w:rPr>
          <w:rFonts w:ascii="Times New Roman" w:hAnsi="Times New Roman" w:cs="Times New Roman"/>
        </w:rPr>
        <w:t xml:space="preserve"> 1981. Should classroom observation be quantitative? Educ</w:t>
      </w:r>
      <w:r w:rsidR="00FB2C5A">
        <w:rPr>
          <w:rFonts w:ascii="Times New Roman" w:hAnsi="Times New Roman" w:cs="Times New Roman"/>
        </w:rPr>
        <w:t>.</w:t>
      </w:r>
      <w:r w:rsidRPr="00FB2C5A">
        <w:rPr>
          <w:rFonts w:ascii="Times New Roman" w:hAnsi="Times New Roman" w:cs="Times New Roman"/>
        </w:rPr>
        <w:t xml:space="preserve"> Res</w:t>
      </w:r>
      <w:r w:rsidR="00FB2C5A">
        <w:rPr>
          <w:rFonts w:ascii="Times New Roman" w:hAnsi="Times New Roman" w:cs="Times New Roman"/>
        </w:rPr>
        <w:t>.</w:t>
      </w:r>
      <w:r w:rsidRPr="00FB2C5A">
        <w:rPr>
          <w:rFonts w:ascii="Times New Roman" w:hAnsi="Times New Roman" w:cs="Times New Roman"/>
        </w:rPr>
        <w:t xml:space="preserve"> </w:t>
      </w:r>
    </w:p>
    <w:p w14:paraId="436CA52F" w14:textId="4DE76D65" w:rsidR="00D83CF8" w:rsidRPr="00FB2C5A" w:rsidRDefault="00D83CF8" w:rsidP="00225E87">
      <w:pPr>
        <w:spacing w:after="0" w:line="480" w:lineRule="auto"/>
        <w:ind w:firstLine="720"/>
        <w:rPr>
          <w:rFonts w:ascii="Times New Roman" w:hAnsi="Times New Roman" w:cs="Times New Roman"/>
        </w:rPr>
      </w:pPr>
      <w:r w:rsidRPr="00FB2C5A">
        <w:rPr>
          <w:rFonts w:ascii="Times New Roman" w:hAnsi="Times New Roman" w:cs="Times New Roman"/>
        </w:rPr>
        <w:t>23, 144</w:t>
      </w:r>
      <w:r w:rsidR="00FB2C5A">
        <w:rPr>
          <w:rFonts w:ascii="Times New Roman" w:hAnsi="Times New Roman" w:cs="Times New Roman"/>
        </w:rPr>
        <w:t>—</w:t>
      </w:r>
      <w:r w:rsidRPr="00FB2C5A">
        <w:rPr>
          <w:rFonts w:ascii="Times New Roman" w:hAnsi="Times New Roman" w:cs="Times New Roman"/>
        </w:rPr>
        <w:t>151.</w:t>
      </w:r>
      <w:r w:rsidR="00A7798B" w:rsidRPr="00FB2C5A">
        <w:rPr>
          <w:rFonts w:ascii="Times New Roman" w:hAnsi="Times New Roman" w:cs="Times New Roman"/>
        </w:rPr>
        <w:t xml:space="preserve"> https://doi.org/10.1080/0013188810230208</w:t>
      </w:r>
    </w:p>
    <w:p w14:paraId="4DC2F325" w14:textId="61496755" w:rsidR="00321D47" w:rsidRPr="00FB2C5A" w:rsidRDefault="009A67AC" w:rsidP="00321D47">
      <w:pPr>
        <w:spacing w:after="0" w:line="480" w:lineRule="auto"/>
        <w:rPr>
          <w:rFonts w:ascii="Times New Roman" w:hAnsi="Times New Roman" w:cs="Times New Roman"/>
        </w:rPr>
      </w:pPr>
      <w:r w:rsidRPr="00FB2C5A">
        <w:rPr>
          <w:rFonts w:ascii="Times New Roman" w:hAnsi="Times New Roman" w:cs="Times New Roman"/>
        </w:rPr>
        <w:t>Fernandez</w:t>
      </w:r>
      <w:r w:rsidR="00FB2C5A">
        <w:rPr>
          <w:rFonts w:ascii="Times New Roman" w:hAnsi="Times New Roman" w:cs="Times New Roman"/>
        </w:rPr>
        <w:t>,</w:t>
      </w:r>
      <w:r w:rsidRPr="00FB2C5A">
        <w:rPr>
          <w:rFonts w:ascii="Times New Roman" w:hAnsi="Times New Roman" w:cs="Times New Roman"/>
        </w:rPr>
        <w:t xml:space="preserve"> E.J., Kinley, R.C., Timberlake, W.</w:t>
      </w:r>
      <w:r w:rsidR="00FB2C5A">
        <w:rPr>
          <w:rFonts w:ascii="Times New Roman" w:hAnsi="Times New Roman" w:cs="Times New Roman"/>
        </w:rPr>
        <w:t>,</w:t>
      </w:r>
      <w:r w:rsidRPr="00FB2C5A">
        <w:rPr>
          <w:rFonts w:ascii="Times New Roman" w:hAnsi="Times New Roman" w:cs="Times New Roman"/>
        </w:rPr>
        <w:t xml:space="preserve"> 2019. Training penguins to interact with </w:t>
      </w:r>
    </w:p>
    <w:p w14:paraId="3A09E69F" w14:textId="18C33802" w:rsidR="009A67AC" w:rsidRPr="00FB2C5A" w:rsidRDefault="009A67AC" w:rsidP="00321D47">
      <w:pPr>
        <w:spacing w:after="0" w:line="480" w:lineRule="auto"/>
        <w:ind w:left="720"/>
        <w:rPr>
          <w:rFonts w:ascii="Times New Roman" w:hAnsi="Times New Roman" w:cs="Times New Roman"/>
        </w:rPr>
      </w:pPr>
      <w:r w:rsidRPr="00FB2C5A">
        <w:rPr>
          <w:rFonts w:ascii="Times New Roman" w:hAnsi="Times New Roman" w:cs="Times New Roman"/>
        </w:rPr>
        <w:t>enrichment devices for lasting effects. Zoo Biol</w:t>
      </w:r>
      <w:r w:rsidR="00FB2C5A">
        <w:rPr>
          <w:rFonts w:ascii="Times New Roman" w:hAnsi="Times New Roman" w:cs="Times New Roman"/>
        </w:rPr>
        <w:t>.</w:t>
      </w:r>
      <w:r w:rsidRPr="00FB2C5A">
        <w:rPr>
          <w:rFonts w:ascii="Times New Roman" w:hAnsi="Times New Roman" w:cs="Times New Roman"/>
        </w:rPr>
        <w:t xml:space="preserve"> 38</w:t>
      </w:r>
      <w:r w:rsidR="00091836" w:rsidRPr="00FB2C5A">
        <w:rPr>
          <w:rFonts w:ascii="Times New Roman" w:hAnsi="Times New Roman" w:cs="Times New Roman"/>
        </w:rPr>
        <w:t>, 4</w:t>
      </w:r>
      <w:r w:rsidR="00FB2C5A">
        <w:rPr>
          <w:rFonts w:ascii="Times New Roman" w:hAnsi="Times New Roman" w:cs="Times New Roman"/>
        </w:rPr>
        <w:t>—</w:t>
      </w:r>
      <w:r w:rsidRPr="00FB2C5A">
        <w:rPr>
          <w:rFonts w:ascii="Times New Roman" w:hAnsi="Times New Roman" w:cs="Times New Roman"/>
        </w:rPr>
        <w:t>489.</w:t>
      </w:r>
      <w:r w:rsidR="00A7798B" w:rsidRPr="00FB2C5A">
        <w:rPr>
          <w:rFonts w:ascii="Times New Roman" w:hAnsi="Times New Roman" w:cs="Times New Roman"/>
        </w:rPr>
        <w:t xml:space="preserve"> https://doi.org/10.1002/zoo.21510</w:t>
      </w:r>
    </w:p>
    <w:p w14:paraId="6B6AA37C" w14:textId="6F21075E" w:rsidR="00321D47" w:rsidRPr="00FB2C5A" w:rsidRDefault="009F4475" w:rsidP="00F05524">
      <w:pPr>
        <w:spacing w:after="0" w:line="480" w:lineRule="auto"/>
        <w:rPr>
          <w:rFonts w:ascii="Times New Roman" w:hAnsi="Times New Roman" w:cs="Times New Roman"/>
        </w:rPr>
      </w:pPr>
      <w:r w:rsidRPr="00FB2C5A">
        <w:rPr>
          <w:rFonts w:ascii="Times New Roman" w:hAnsi="Times New Roman" w:cs="Times New Roman"/>
        </w:rPr>
        <w:t>Fernandez, E.J., Timberlake, W.</w:t>
      </w:r>
      <w:r w:rsidR="00FB2C5A">
        <w:rPr>
          <w:rFonts w:ascii="Times New Roman" w:hAnsi="Times New Roman" w:cs="Times New Roman"/>
        </w:rPr>
        <w:t>,</w:t>
      </w:r>
      <w:r w:rsidRPr="00FB2C5A">
        <w:rPr>
          <w:rFonts w:ascii="Times New Roman" w:hAnsi="Times New Roman" w:cs="Times New Roman"/>
        </w:rPr>
        <w:t xml:space="preserve"> 2008. Mutual benefits of research collaborations </w:t>
      </w:r>
    </w:p>
    <w:p w14:paraId="2534E129" w14:textId="6EE76EDB" w:rsidR="009F4475" w:rsidRPr="00FB2C5A" w:rsidRDefault="009F4475" w:rsidP="00321D47">
      <w:pPr>
        <w:spacing w:after="0" w:line="480" w:lineRule="auto"/>
        <w:ind w:left="720"/>
        <w:rPr>
          <w:rFonts w:ascii="Times New Roman" w:hAnsi="Times New Roman" w:cs="Times New Roman"/>
        </w:rPr>
      </w:pPr>
      <w:r w:rsidRPr="00FB2C5A">
        <w:rPr>
          <w:rFonts w:ascii="Times New Roman" w:hAnsi="Times New Roman" w:cs="Times New Roman"/>
        </w:rPr>
        <w:t>between zoos and academic institutions. Zoo Biol</w:t>
      </w:r>
      <w:r w:rsidR="00FB2C5A">
        <w:rPr>
          <w:rFonts w:ascii="Times New Roman" w:hAnsi="Times New Roman" w:cs="Times New Roman"/>
        </w:rPr>
        <w:t>.</w:t>
      </w:r>
      <w:r w:rsidRPr="00FB2C5A">
        <w:rPr>
          <w:rFonts w:ascii="Times New Roman" w:hAnsi="Times New Roman" w:cs="Times New Roman"/>
        </w:rPr>
        <w:t> 27, 470</w:t>
      </w:r>
      <w:r w:rsidR="00FB2C5A">
        <w:rPr>
          <w:rFonts w:ascii="Times New Roman" w:hAnsi="Times New Roman" w:cs="Times New Roman"/>
        </w:rPr>
        <w:t>—</w:t>
      </w:r>
      <w:r w:rsidRPr="00FB2C5A">
        <w:rPr>
          <w:rFonts w:ascii="Times New Roman" w:hAnsi="Times New Roman" w:cs="Times New Roman"/>
        </w:rPr>
        <w:t>487.</w:t>
      </w:r>
      <w:r w:rsidR="005C3C96" w:rsidRPr="00FB2C5A">
        <w:rPr>
          <w:rFonts w:ascii="Times New Roman" w:hAnsi="Times New Roman" w:cs="Times New Roman"/>
        </w:rPr>
        <w:t xml:space="preserve"> https://doi.org/10.1002/zoo.20215</w:t>
      </w:r>
    </w:p>
    <w:p w14:paraId="3A6E2FF1" w14:textId="6E2DF5ED" w:rsidR="00321D47" w:rsidRPr="00FB2C5A" w:rsidRDefault="001E1FCA" w:rsidP="00F05524">
      <w:pPr>
        <w:spacing w:after="0" w:line="480" w:lineRule="auto"/>
        <w:rPr>
          <w:rFonts w:ascii="Times New Roman" w:hAnsi="Times New Roman" w:cs="Times New Roman"/>
        </w:rPr>
      </w:pPr>
      <w:r w:rsidRPr="00FB2C5A">
        <w:rPr>
          <w:rFonts w:ascii="Times New Roman" w:hAnsi="Times New Roman" w:cs="Times New Roman"/>
        </w:rPr>
        <w:t>Fernandez, E.J., Timberlake, W.</w:t>
      </w:r>
      <w:r w:rsidR="00FB2C5A">
        <w:rPr>
          <w:rFonts w:ascii="Times New Roman" w:hAnsi="Times New Roman" w:cs="Times New Roman"/>
        </w:rPr>
        <w:t>,</w:t>
      </w:r>
      <w:r w:rsidRPr="00FB2C5A">
        <w:rPr>
          <w:rFonts w:ascii="Times New Roman" w:hAnsi="Times New Roman" w:cs="Times New Roman"/>
        </w:rPr>
        <w:t xml:space="preserve"> 2019. Foraging devices as enrichment in captive </w:t>
      </w:r>
    </w:p>
    <w:p w14:paraId="28E146D7" w14:textId="2AF9378E" w:rsidR="001E1FCA" w:rsidRPr="00FB2C5A" w:rsidRDefault="001E1FCA" w:rsidP="00321D47">
      <w:pPr>
        <w:spacing w:after="0" w:line="480" w:lineRule="auto"/>
        <w:ind w:left="720"/>
        <w:rPr>
          <w:rFonts w:ascii="Times New Roman" w:hAnsi="Times New Roman" w:cs="Times New Roman"/>
        </w:rPr>
      </w:pPr>
      <w:r w:rsidRPr="00FB2C5A">
        <w:rPr>
          <w:rFonts w:ascii="Times New Roman" w:hAnsi="Times New Roman" w:cs="Times New Roman"/>
        </w:rPr>
        <w:t xml:space="preserve">walruses (Odobenus rosmarus). </w:t>
      </w:r>
      <w:r w:rsidR="009A67AC" w:rsidRPr="00FB2C5A">
        <w:rPr>
          <w:rFonts w:ascii="Times New Roman" w:hAnsi="Times New Roman" w:cs="Times New Roman"/>
        </w:rPr>
        <w:t>Behav</w:t>
      </w:r>
      <w:r w:rsidR="00FB2C5A">
        <w:rPr>
          <w:rFonts w:ascii="Times New Roman" w:hAnsi="Times New Roman" w:cs="Times New Roman"/>
        </w:rPr>
        <w:t>.</w:t>
      </w:r>
      <w:r w:rsidR="009A67AC" w:rsidRPr="00FB2C5A">
        <w:rPr>
          <w:rFonts w:ascii="Times New Roman" w:hAnsi="Times New Roman" w:cs="Times New Roman"/>
        </w:rPr>
        <w:t xml:space="preserve"> P</w:t>
      </w:r>
      <w:r w:rsidRPr="00FB2C5A">
        <w:rPr>
          <w:rFonts w:ascii="Times New Roman" w:hAnsi="Times New Roman" w:cs="Times New Roman"/>
        </w:rPr>
        <w:t>roc</w:t>
      </w:r>
      <w:r w:rsidR="00FB2C5A">
        <w:rPr>
          <w:rFonts w:ascii="Times New Roman" w:hAnsi="Times New Roman" w:cs="Times New Roman"/>
        </w:rPr>
        <w:t>.</w:t>
      </w:r>
      <w:r w:rsidRPr="00FB2C5A">
        <w:rPr>
          <w:rFonts w:ascii="Times New Roman" w:hAnsi="Times New Roman" w:cs="Times New Roman"/>
        </w:rPr>
        <w:t xml:space="preserve"> 168, 103943.</w:t>
      </w:r>
      <w:r w:rsidR="005C3C96" w:rsidRPr="00FB2C5A">
        <w:rPr>
          <w:rFonts w:ascii="Times New Roman" w:hAnsi="Times New Roman" w:cs="Times New Roman"/>
        </w:rPr>
        <w:t xml:space="preserve"> https://doi.org/10.1016/j.beproc.2019.103943</w:t>
      </w:r>
    </w:p>
    <w:p w14:paraId="13341A3B" w14:textId="5E242C6B" w:rsidR="00321D47" w:rsidRPr="00FB2C5A" w:rsidRDefault="000E26F9" w:rsidP="00F05524">
      <w:pPr>
        <w:spacing w:after="0" w:line="480" w:lineRule="auto"/>
        <w:rPr>
          <w:rFonts w:ascii="Times New Roman" w:hAnsi="Times New Roman" w:cs="Times New Roman"/>
        </w:rPr>
      </w:pPr>
      <w:r w:rsidRPr="00FB2C5A">
        <w:rPr>
          <w:rFonts w:ascii="Times New Roman" w:hAnsi="Times New Roman" w:cs="Times New Roman"/>
        </w:rPr>
        <w:t>Fraser, D.</w:t>
      </w:r>
      <w:r w:rsidR="00B101D9">
        <w:rPr>
          <w:rFonts w:ascii="Times New Roman" w:hAnsi="Times New Roman" w:cs="Times New Roman"/>
        </w:rPr>
        <w:t>,</w:t>
      </w:r>
      <w:r w:rsidRPr="00FB2C5A">
        <w:rPr>
          <w:rFonts w:ascii="Times New Roman" w:hAnsi="Times New Roman" w:cs="Times New Roman"/>
        </w:rPr>
        <w:t xml:space="preserve"> 2009. Animal behaviour, animal welfare and the scientific study of affect. </w:t>
      </w:r>
    </w:p>
    <w:p w14:paraId="65678137" w14:textId="7AB85A00" w:rsidR="000E26F9" w:rsidRPr="00FB2C5A" w:rsidRDefault="000E26F9" w:rsidP="00321D47">
      <w:pPr>
        <w:spacing w:after="0" w:line="480" w:lineRule="auto"/>
        <w:ind w:left="720"/>
        <w:rPr>
          <w:rFonts w:ascii="Times New Roman" w:hAnsi="Times New Roman" w:cs="Times New Roman"/>
        </w:rPr>
      </w:pPr>
      <w:r w:rsidRPr="00FB2C5A">
        <w:rPr>
          <w:rFonts w:ascii="Times New Roman" w:hAnsi="Times New Roman" w:cs="Times New Roman"/>
        </w:rPr>
        <w:t>Appl</w:t>
      </w:r>
      <w:r w:rsidR="00B101D9">
        <w:rPr>
          <w:rFonts w:ascii="Times New Roman" w:hAnsi="Times New Roman" w:cs="Times New Roman"/>
        </w:rPr>
        <w:t>.</w:t>
      </w:r>
      <w:r w:rsidRPr="00FB2C5A">
        <w:rPr>
          <w:rFonts w:ascii="Times New Roman" w:hAnsi="Times New Roman" w:cs="Times New Roman"/>
        </w:rPr>
        <w:t xml:space="preserve"> Ani</w:t>
      </w:r>
      <w:r w:rsidR="00B101D9">
        <w:rPr>
          <w:rFonts w:ascii="Times New Roman" w:hAnsi="Times New Roman" w:cs="Times New Roman"/>
        </w:rPr>
        <w:t>m</w:t>
      </w:r>
      <w:r w:rsidRPr="00FB2C5A">
        <w:rPr>
          <w:rFonts w:ascii="Times New Roman" w:hAnsi="Times New Roman" w:cs="Times New Roman"/>
        </w:rPr>
        <w:t xml:space="preserve"> Behav</w:t>
      </w:r>
      <w:r w:rsidR="00B101D9">
        <w:rPr>
          <w:rFonts w:ascii="Times New Roman" w:hAnsi="Times New Roman" w:cs="Times New Roman"/>
        </w:rPr>
        <w:t>.</w:t>
      </w:r>
      <w:r w:rsidRPr="00FB2C5A">
        <w:rPr>
          <w:rFonts w:ascii="Times New Roman" w:hAnsi="Times New Roman" w:cs="Times New Roman"/>
        </w:rPr>
        <w:t xml:space="preserve"> Sci</w:t>
      </w:r>
      <w:r w:rsidR="00FB2C5A">
        <w:rPr>
          <w:rFonts w:ascii="Times New Roman" w:hAnsi="Times New Roman" w:cs="Times New Roman"/>
        </w:rPr>
        <w:t>.</w:t>
      </w:r>
      <w:r w:rsidRPr="00FB2C5A">
        <w:rPr>
          <w:rFonts w:ascii="Times New Roman" w:hAnsi="Times New Roman" w:cs="Times New Roman"/>
        </w:rPr>
        <w:t xml:space="preserve"> 118, 108</w:t>
      </w:r>
      <w:r w:rsidR="00B101D9">
        <w:rPr>
          <w:rFonts w:ascii="Times New Roman" w:hAnsi="Times New Roman" w:cs="Times New Roman"/>
        </w:rPr>
        <w:t>—</w:t>
      </w:r>
      <w:r w:rsidRPr="00FB2C5A">
        <w:rPr>
          <w:rFonts w:ascii="Times New Roman" w:hAnsi="Times New Roman" w:cs="Times New Roman"/>
        </w:rPr>
        <w:t>117.</w:t>
      </w:r>
      <w:r w:rsidR="005C3C96" w:rsidRPr="00FB2C5A">
        <w:rPr>
          <w:rFonts w:ascii="Times New Roman" w:hAnsi="Times New Roman" w:cs="Times New Roman"/>
        </w:rPr>
        <w:t xml:space="preserve"> https://doi.org/10.1016/j.applanim.2009.02.020</w:t>
      </w:r>
    </w:p>
    <w:p w14:paraId="623C7523" w14:textId="1BC7FAFD" w:rsidR="00321D47" w:rsidRPr="00FB2C5A" w:rsidRDefault="005E6EAD" w:rsidP="00F05524">
      <w:pPr>
        <w:spacing w:after="0" w:line="480" w:lineRule="auto"/>
        <w:rPr>
          <w:rFonts w:ascii="Times New Roman" w:hAnsi="Times New Roman" w:cs="Times New Roman"/>
        </w:rPr>
      </w:pPr>
      <w:r w:rsidRPr="00FB2C5A">
        <w:rPr>
          <w:rFonts w:ascii="Times New Roman" w:hAnsi="Times New Roman" w:cs="Times New Roman"/>
        </w:rPr>
        <w:t>Gardenier, N.C., MacDonald, R., Green, G.</w:t>
      </w:r>
      <w:r w:rsidR="00D55588">
        <w:rPr>
          <w:rFonts w:ascii="Times New Roman" w:hAnsi="Times New Roman" w:cs="Times New Roman"/>
        </w:rPr>
        <w:t xml:space="preserve">, </w:t>
      </w:r>
      <w:r w:rsidRPr="00FB2C5A">
        <w:rPr>
          <w:rFonts w:ascii="Times New Roman" w:hAnsi="Times New Roman" w:cs="Times New Roman"/>
        </w:rPr>
        <w:t xml:space="preserve">2004. Comparison of direct observational </w:t>
      </w:r>
    </w:p>
    <w:p w14:paraId="286C925F" w14:textId="45E208D6" w:rsidR="00DC31F8" w:rsidRPr="00FB2C5A" w:rsidRDefault="005E6EAD" w:rsidP="00321D47">
      <w:pPr>
        <w:spacing w:after="0" w:line="480" w:lineRule="auto"/>
        <w:ind w:left="720"/>
        <w:rPr>
          <w:rFonts w:ascii="Times New Roman" w:hAnsi="Times New Roman" w:cs="Times New Roman"/>
        </w:rPr>
      </w:pPr>
      <w:r w:rsidRPr="00FB2C5A">
        <w:rPr>
          <w:rFonts w:ascii="Times New Roman" w:hAnsi="Times New Roman" w:cs="Times New Roman"/>
        </w:rPr>
        <w:t>methods for measuring stereotypic behavior in children with autism spectrum disorders. Res</w:t>
      </w:r>
      <w:r w:rsidR="00D55588">
        <w:rPr>
          <w:rFonts w:ascii="Times New Roman" w:hAnsi="Times New Roman" w:cs="Times New Roman"/>
        </w:rPr>
        <w:t>.</w:t>
      </w:r>
      <w:r w:rsidRPr="00FB2C5A">
        <w:rPr>
          <w:rFonts w:ascii="Times New Roman" w:hAnsi="Times New Roman" w:cs="Times New Roman"/>
        </w:rPr>
        <w:t xml:space="preserve"> Devel</w:t>
      </w:r>
      <w:r w:rsidR="00D55588">
        <w:rPr>
          <w:rFonts w:ascii="Times New Roman" w:hAnsi="Times New Roman" w:cs="Times New Roman"/>
        </w:rPr>
        <w:t>.</w:t>
      </w:r>
      <w:r w:rsidRPr="00FB2C5A">
        <w:rPr>
          <w:rFonts w:ascii="Times New Roman" w:hAnsi="Times New Roman" w:cs="Times New Roman"/>
        </w:rPr>
        <w:t xml:space="preserve"> Disabilit</w:t>
      </w:r>
      <w:r w:rsidR="00D55588">
        <w:rPr>
          <w:rFonts w:ascii="Times New Roman" w:hAnsi="Times New Roman" w:cs="Times New Roman"/>
        </w:rPr>
        <w:t>.</w:t>
      </w:r>
      <w:r w:rsidRPr="00FB2C5A">
        <w:rPr>
          <w:rFonts w:ascii="Times New Roman" w:hAnsi="Times New Roman" w:cs="Times New Roman"/>
        </w:rPr>
        <w:t> 25, 99</w:t>
      </w:r>
      <w:r w:rsidR="00D55588">
        <w:rPr>
          <w:rFonts w:ascii="Times New Roman" w:hAnsi="Times New Roman" w:cs="Times New Roman"/>
        </w:rPr>
        <w:t>—</w:t>
      </w:r>
      <w:r w:rsidRPr="00FB2C5A">
        <w:rPr>
          <w:rFonts w:ascii="Times New Roman" w:hAnsi="Times New Roman" w:cs="Times New Roman"/>
        </w:rPr>
        <w:t>118.</w:t>
      </w:r>
    </w:p>
    <w:p w14:paraId="496B8D49" w14:textId="7391589A" w:rsidR="00321D47" w:rsidRPr="00FB2C5A" w:rsidRDefault="003F4B52" w:rsidP="00F05524">
      <w:pPr>
        <w:spacing w:after="0" w:line="480" w:lineRule="auto"/>
        <w:rPr>
          <w:rFonts w:ascii="Times New Roman" w:hAnsi="Times New Roman" w:cs="Times New Roman"/>
        </w:rPr>
      </w:pPr>
      <w:r w:rsidRPr="00FB2C5A">
        <w:rPr>
          <w:rFonts w:ascii="Times New Roman" w:hAnsi="Times New Roman" w:cs="Times New Roman"/>
        </w:rPr>
        <w:t>Gilby, I.C., Pokempner, A.A., Wrangham, R.W.</w:t>
      </w:r>
      <w:r w:rsidR="00D55588">
        <w:rPr>
          <w:rFonts w:ascii="Times New Roman" w:hAnsi="Times New Roman" w:cs="Times New Roman"/>
        </w:rPr>
        <w:t>,</w:t>
      </w:r>
      <w:r w:rsidRPr="00FB2C5A">
        <w:rPr>
          <w:rFonts w:ascii="Times New Roman" w:hAnsi="Times New Roman" w:cs="Times New Roman"/>
        </w:rPr>
        <w:t xml:space="preserve"> 2010. A direct comparison of scan and </w:t>
      </w:r>
    </w:p>
    <w:p w14:paraId="6640C6FE" w14:textId="293F4B15" w:rsidR="003F4B52" w:rsidRPr="00FB2C5A" w:rsidRDefault="003F4B52" w:rsidP="00321D47">
      <w:pPr>
        <w:spacing w:after="0" w:line="480" w:lineRule="auto"/>
        <w:ind w:left="720"/>
        <w:rPr>
          <w:rFonts w:ascii="Times New Roman" w:hAnsi="Times New Roman" w:cs="Times New Roman"/>
        </w:rPr>
      </w:pPr>
      <w:r w:rsidRPr="00FB2C5A">
        <w:rPr>
          <w:rFonts w:ascii="Times New Roman" w:hAnsi="Times New Roman" w:cs="Times New Roman"/>
        </w:rPr>
        <w:t>focal sampling methods for measuring wild chimpanzee feeding behaviour. Folia Primatol</w:t>
      </w:r>
      <w:r w:rsidR="00D55588">
        <w:rPr>
          <w:rFonts w:ascii="Times New Roman" w:hAnsi="Times New Roman" w:cs="Times New Roman"/>
        </w:rPr>
        <w:t>.</w:t>
      </w:r>
      <w:r w:rsidRPr="00FB2C5A">
        <w:rPr>
          <w:rFonts w:ascii="Times New Roman" w:hAnsi="Times New Roman" w:cs="Times New Roman"/>
        </w:rPr>
        <w:t> 81, 254</w:t>
      </w:r>
      <w:r w:rsidR="00D55588">
        <w:rPr>
          <w:rFonts w:ascii="Times New Roman" w:hAnsi="Times New Roman" w:cs="Times New Roman"/>
        </w:rPr>
        <w:t>—</w:t>
      </w:r>
      <w:r w:rsidRPr="00FB2C5A">
        <w:rPr>
          <w:rFonts w:ascii="Times New Roman" w:hAnsi="Times New Roman" w:cs="Times New Roman"/>
        </w:rPr>
        <w:t>264.</w:t>
      </w:r>
      <w:r w:rsidR="005C3C96" w:rsidRPr="00FB2C5A">
        <w:rPr>
          <w:rFonts w:ascii="Times New Roman" w:hAnsi="Times New Roman" w:cs="Times New Roman"/>
        </w:rPr>
        <w:t xml:space="preserve"> https://doi.org/10.1159/000322354</w:t>
      </w:r>
    </w:p>
    <w:p w14:paraId="38F89AE8" w14:textId="4263D983" w:rsidR="0015133F" w:rsidRPr="00FB2C5A" w:rsidRDefault="00DA4A66" w:rsidP="00F05524">
      <w:pPr>
        <w:spacing w:after="0" w:line="480" w:lineRule="auto"/>
        <w:rPr>
          <w:rFonts w:ascii="Times New Roman" w:hAnsi="Times New Roman" w:cs="Times New Roman"/>
        </w:rPr>
      </w:pPr>
      <w:r w:rsidRPr="00FB2C5A">
        <w:rPr>
          <w:rFonts w:ascii="Times New Roman" w:hAnsi="Times New Roman" w:cs="Times New Roman"/>
        </w:rPr>
        <w:t xml:space="preserve">Google Scholar. 2020. Observational study of behavior: sampling methods. Retrieved </w:t>
      </w:r>
      <w:r w:rsidR="00070F05" w:rsidRPr="00FB2C5A">
        <w:rPr>
          <w:rFonts w:ascii="Times New Roman" w:hAnsi="Times New Roman" w:cs="Times New Roman"/>
        </w:rPr>
        <w:t xml:space="preserve">11 </w:t>
      </w:r>
    </w:p>
    <w:p w14:paraId="6F0C5BAB" w14:textId="3CECE9B7" w:rsidR="00DA4A66" w:rsidRPr="00FB2C5A" w:rsidRDefault="00D55588" w:rsidP="0015133F">
      <w:pPr>
        <w:spacing w:after="0" w:line="480" w:lineRule="auto"/>
        <w:ind w:left="720"/>
        <w:rPr>
          <w:rFonts w:ascii="Times New Roman" w:hAnsi="Times New Roman" w:cs="Times New Roman"/>
        </w:rPr>
      </w:pPr>
      <w:r>
        <w:rPr>
          <w:rFonts w:ascii="Times New Roman" w:hAnsi="Times New Roman" w:cs="Times New Roman"/>
        </w:rPr>
        <w:t>December</w:t>
      </w:r>
      <w:r w:rsidR="00070F05" w:rsidRPr="00FB2C5A">
        <w:rPr>
          <w:rFonts w:ascii="Times New Roman" w:hAnsi="Times New Roman" w:cs="Times New Roman"/>
        </w:rPr>
        <w:t>, 202</w:t>
      </w:r>
      <w:r>
        <w:rPr>
          <w:rFonts w:ascii="Times New Roman" w:hAnsi="Times New Roman" w:cs="Times New Roman"/>
        </w:rPr>
        <w:t>0</w:t>
      </w:r>
      <w:r w:rsidR="00070F05" w:rsidRPr="00FB2C5A">
        <w:rPr>
          <w:rFonts w:ascii="Times New Roman" w:hAnsi="Times New Roman" w:cs="Times New Roman"/>
        </w:rPr>
        <w:t>, from https://scholar.google.com/scholar?cites=15059125966377192598&amp;as_sdt=2005&amp;sciodt=0,5&amp;hl=en</w:t>
      </w:r>
    </w:p>
    <w:p w14:paraId="37570A7B" w14:textId="1D781090" w:rsidR="0015133F" w:rsidRPr="00FB2C5A" w:rsidRDefault="00236A43" w:rsidP="00F05524">
      <w:pPr>
        <w:spacing w:after="0" w:line="480" w:lineRule="auto"/>
        <w:rPr>
          <w:rFonts w:ascii="Times New Roman" w:hAnsi="Times New Roman" w:cs="Times New Roman"/>
        </w:rPr>
      </w:pPr>
      <w:r w:rsidRPr="00FB2C5A">
        <w:rPr>
          <w:rFonts w:ascii="Times New Roman" w:hAnsi="Times New Roman" w:cs="Times New Roman"/>
        </w:rPr>
        <w:t>Gouzoules, S., Gouzoules, H., Marler, P.</w:t>
      </w:r>
      <w:r w:rsidR="00D55588">
        <w:rPr>
          <w:rFonts w:ascii="Times New Roman" w:hAnsi="Times New Roman" w:cs="Times New Roman"/>
        </w:rPr>
        <w:t>,</w:t>
      </w:r>
      <w:r w:rsidRPr="00FB2C5A">
        <w:rPr>
          <w:rFonts w:ascii="Times New Roman" w:hAnsi="Times New Roman" w:cs="Times New Roman"/>
        </w:rPr>
        <w:t xml:space="preserve"> 1984. Rhesus monkey (Macaca mulatta) </w:t>
      </w:r>
    </w:p>
    <w:p w14:paraId="4ED51663" w14:textId="12818212" w:rsidR="00236A43" w:rsidRPr="00FB2C5A" w:rsidRDefault="00236A43" w:rsidP="0015133F">
      <w:pPr>
        <w:spacing w:after="0" w:line="480" w:lineRule="auto"/>
        <w:ind w:left="720"/>
        <w:rPr>
          <w:rFonts w:ascii="Times New Roman" w:hAnsi="Times New Roman" w:cs="Times New Roman"/>
        </w:rPr>
      </w:pPr>
      <w:r w:rsidRPr="00FB2C5A">
        <w:rPr>
          <w:rFonts w:ascii="Times New Roman" w:hAnsi="Times New Roman" w:cs="Times New Roman"/>
        </w:rPr>
        <w:t>screams: representational signalling in the recruitment of agonistic aid. Anim</w:t>
      </w:r>
      <w:r w:rsidR="00D55588">
        <w:rPr>
          <w:rFonts w:ascii="Times New Roman" w:hAnsi="Times New Roman" w:cs="Times New Roman"/>
        </w:rPr>
        <w:t>.</w:t>
      </w:r>
      <w:r w:rsidRPr="00FB2C5A">
        <w:rPr>
          <w:rFonts w:ascii="Times New Roman" w:hAnsi="Times New Roman" w:cs="Times New Roman"/>
        </w:rPr>
        <w:t xml:space="preserve"> Behav</w:t>
      </w:r>
      <w:r w:rsidR="00D55588">
        <w:rPr>
          <w:rFonts w:ascii="Times New Roman" w:hAnsi="Times New Roman" w:cs="Times New Roman"/>
        </w:rPr>
        <w:t>.</w:t>
      </w:r>
      <w:r w:rsidRPr="00FB2C5A">
        <w:rPr>
          <w:rFonts w:ascii="Times New Roman" w:hAnsi="Times New Roman" w:cs="Times New Roman"/>
        </w:rPr>
        <w:t xml:space="preserve"> 32, 182</w:t>
      </w:r>
      <w:r w:rsidR="00D55588">
        <w:rPr>
          <w:rFonts w:ascii="Times New Roman" w:hAnsi="Times New Roman" w:cs="Times New Roman"/>
        </w:rPr>
        <w:t>—</w:t>
      </w:r>
      <w:r w:rsidRPr="00FB2C5A">
        <w:rPr>
          <w:rFonts w:ascii="Times New Roman" w:hAnsi="Times New Roman" w:cs="Times New Roman"/>
        </w:rPr>
        <w:t>193.</w:t>
      </w:r>
      <w:r w:rsidR="005C3C96" w:rsidRPr="00FB2C5A">
        <w:rPr>
          <w:rFonts w:ascii="Times New Roman" w:hAnsi="Times New Roman" w:cs="Times New Roman"/>
        </w:rPr>
        <w:t xml:space="preserve"> https://doi.org/10.1016/S0003-3472(84)80336-X</w:t>
      </w:r>
    </w:p>
    <w:p w14:paraId="214C455C" w14:textId="53CC4531" w:rsidR="0015133F" w:rsidRPr="00FB2C5A" w:rsidRDefault="00553462" w:rsidP="00F05524">
      <w:pPr>
        <w:spacing w:after="0" w:line="480" w:lineRule="auto"/>
        <w:rPr>
          <w:rFonts w:ascii="Times New Roman" w:hAnsi="Times New Roman" w:cs="Times New Roman"/>
        </w:rPr>
      </w:pPr>
      <w:r w:rsidRPr="00FB2C5A">
        <w:rPr>
          <w:rFonts w:ascii="Times New Roman" w:hAnsi="Times New Roman" w:cs="Times New Roman"/>
        </w:rPr>
        <w:t xml:space="preserve">Grenier, D., Barrette, C., Crête, M. 1999. Food access by white-tailed deer (Odocoileus </w:t>
      </w:r>
    </w:p>
    <w:p w14:paraId="5FC8B405" w14:textId="6AF8410E" w:rsidR="00553462" w:rsidRPr="00FB2C5A" w:rsidRDefault="00553462" w:rsidP="00D55588">
      <w:pPr>
        <w:spacing w:after="0" w:line="480" w:lineRule="auto"/>
        <w:ind w:left="720"/>
        <w:rPr>
          <w:rFonts w:ascii="Times New Roman" w:hAnsi="Times New Roman" w:cs="Times New Roman"/>
        </w:rPr>
      </w:pPr>
      <w:r w:rsidRPr="00FB2C5A">
        <w:rPr>
          <w:rFonts w:ascii="Times New Roman" w:hAnsi="Times New Roman" w:cs="Times New Roman"/>
        </w:rPr>
        <w:lastRenderedPageBreak/>
        <w:t xml:space="preserve">virginianus) at winter feeding sites in </w:t>
      </w:r>
      <w:r w:rsidR="00AD012D" w:rsidRPr="00FB2C5A">
        <w:rPr>
          <w:rFonts w:ascii="Times New Roman" w:hAnsi="Times New Roman" w:cs="Times New Roman"/>
        </w:rPr>
        <w:t>E</w:t>
      </w:r>
      <w:r w:rsidRPr="00FB2C5A">
        <w:rPr>
          <w:rFonts w:ascii="Times New Roman" w:hAnsi="Times New Roman" w:cs="Times New Roman"/>
        </w:rPr>
        <w:t xml:space="preserve">astern Québec. </w:t>
      </w:r>
      <w:r w:rsidR="00D55588">
        <w:rPr>
          <w:rFonts w:ascii="Times New Roman" w:hAnsi="Times New Roman" w:cs="Times New Roman"/>
        </w:rPr>
        <w:t>Appl. Anim. Behav. Sci.</w:t>
      </w:r>
      <w:r w:rsidRPr="00FB2C5A">
        <w:rPr>
          <w:rFonts w:ascii="Times New Roman" w:hAnsi="Times New Roman" w:cs="Times New Roman"/>
        </w:rPr>
        <w:t xml:space="preserve"> 63, 323</w:t>
      </w:r>
      <w:r w:rsidR="00D55588">
        <w:rPr>
          <w:rFonts w:ascii="Times New Roman" w:hAnsi="Times New Roman" w:cs="Times New Roman"/>
        </w:rPr>
        <w:t>—</w:t>
      </w:r>
      <w:r w:rsidRPr="00FB2C5A">
        <w:rPr>
          <w:rFonts w:ascii="Times New Roman" w:hAnsi="Times New Roman" w:cs="Times New Roman"/>
        </w:rPr>
        <w:t>337.</w:t>
      </w:r>
      <w:r w:rsidR="005C3C96" w:rsidRPr="00FB2C5A">
        <w:rPr>
          <w:rFonts w:ascii="Times New Roman" w:hAnsi="Times New Roman" w:cs="Times New Roman"/>
        </w:rPr>
        <w:t xml:space="preserve"> https://doi.org/10.1016/S0168-1591(99)00017-9</w:t>
      </w:r>
    </w:p>
    <w:p w14:paraId="215DD808" w14:textId="7C7264E0" w:rsidR="00AD012D" w:rsidRPr="00FB2C5A" w:rsidRDefault="000138AF" w:rsidP="00F05524">
      <w:pPr>
        <w:spacing w:after="0" w:line="480" w:lineRule="auto"/>
        <w:rPr>
          <w:rFonts w:ascii="Times New Roman" w:hAnsi="Times New Roman" w:cs="Times New Roman"/>
        </w:rPr>
      </w:pPr>
      <w:r w:rsidRPr="00FB2C5A">
        <w:rPr>
          <w:rFonts w:ascii="Times New Roman" w:hAnsi="Times New Roman" w:cs="Times New Roman"/>
        </w:rPr>
        <w:t>Griffin, B.</w:t>
      </w:r>
      <w:r w:rsidR="00D55588">
        <w:rPr>
          <w:rFonts w:ascii="Times New Roman" w:hAnsi="Times New Roman" w:cs="Times New Roman"/>
        </w:rPr>
        <w:t>,</w:t>
      </w:r>
      <w:r w:rsidRPr="00FB2C5A">
        <w:rPr>
          <w:rFonts w:ascii="Times New Roman" w:hAnsi="Times New Roman" w:cs="Times New Roman"/>
        </w:rPr>
        <w:t xml:space="preserve"> Adams, R.</w:t>
      </w:r>
      <w:r w:rsidR="00D55588">
        <w:rPr>
          <w:rFonts w:ascii="Times New Roman" w:hAnsi="Times New Roman" w:cs="Times New Roman"/>
        </w:rPr>
        <w:t>,</w:t>
      </w:r>
      <w:r w:rsidRPr="00FB2C5A">
        <w:rPr>
          <w:rFonts w:ascii="Times New Roman" w:hAnsi="Times New Roman" w:cs="Times New Roman"/>
        </w:rPr>
        <w:t xml:space="preserve"> 1983. A parametric model for estimating prevalence, incidence, </w:t>
      </w:r>
    </w:p>
    <w:p w14:paraId="3E580A2A" w14:textId="2A16AC22" w:rsidR="00564BDB" w:rsidRPr="00FB2C5A" w:rsidRDefault="000138AF" w:rsidP="00AD012D">
      <w:pPr>
        <w:spacing w:after="0" w:line="480" w:lineRule="auto"/>
        <w:ind w:left="720"/>
        <w:rPr>
          <w:rFonts w:ascii="Times New Roman" w:hAnsi="Times New Roman" w:cs="Times New Roman"/>
        </w:rPr>
      </w:pPr>
      <w:r w:rsidRPr="00FB2C5A">
        <w:rPr>
          <w:rFonts w:ascii="Times New Roman" w:hAnsi="Times New Roman" w:cs="Times New Roman"/>
        </w:rPr>
        <w:t>and mean bout duration from point sampling. Am</w:t>
      </w:r>
      <w:r w:rsidR="00D55588">
        <w:rPr>
          <w:rFonts w:ascii="Times New Roman" w:hAnsi="Times New Roman" w:cs="Times New Roman"/>
        </w:rPr>
        <w:t xml:space="preserve">. J. </w:t>
      </w:r>
      <w:r w:rsidRPr="00FB2C5A">
        <w:rPr>
          <w:rFonts w:ascii="Times New Roman" w:hAnsi="Times New Roman" w:cs="Times New Roman"/>
        </w:rPr>
        <w:t>Primato</w:t>
      </w:r>
      <w:r w:rsidR="00D55588">
        <w:rPr>
          <w:rFonts w:ascii="Times New Roman" w:hAnsi="Times New Roman" w:cs="Times New Roman"/>
        </w:rPr>
        <w:t>l.</w:t>
      </w:r>
      <w:r w:rsidRPr="00FB2C5A">
        <w:rPr>
          <w:rFonts w:ascii="Times New Roman" w:hAnsi="Times New Roman" w:cs="Times New Roman"/>
        </w:rPr>
        <w:t> 4</w:t>
      </w:r>
      <w:r w:rsidR="00D55588">
        <w:rPr>
          <w:rFonts w:ascii="Times New Roman" w:hAnsi="Times New Roman" w:cs="Times New Roman"/>
        </w:rPr>
        <w:t>,</w:t>
      </w:r>
      <w:r w:rsidRPr="00FB2C5A">
        <w:rPr>
          <w:rFonts w:ascii="Times New Roman" w:hAnsi="Times New Roman" w:cs="Times New Roman"/>
        </w:rPr>
        <w:t xml:space="preserve"> 261</w:t>
      </w:r>
      <w:r w:rsidR="00D55588">
        <w:rPr>
          <w:rFonts w:ascii="Times New Roman" w:hAnsi="Times New Roman" w:cs="Times New Roman"/>
        </w:rPr>
        <w:t>—</w:t>
      </w:r>
      <w:r w:rsidRPr="00FB2C5A">
        <w:rPr>
          <w:rFonts w:ascii="Times New Roman" w:hAnsi="Times New Roman" w:cs="Times New Roman"/>
        </w:rPr>
        <w:t>271.</w:t>
      </w:r>
    </w:p>
    <w:p w14:paraId="47F0495A" w14:textId="037AFAC4" w:rsidR="00AD012D" w:rsidRPr="00FB2C5A" w:rsidRDefault="00DE4298" w:rsidP="00F05524">
      <w:pPr>
        <w:spacing w:after="0" w:line="480" w:lineRule="auto"/>
        <w:rPr>
          <w:rFonts w:ascii="Times New Roman" w:hAnsi="Times New Roman" w:cs="Times New Roman"/>
        </w:rPr>
      </w:pPr>
      <w:r w:rsidRPr="00FB2C5A">
        <w:rPr>
          <w:rFonts w:ascii="Times New Roman" w:hAnsi="Times New Roman" w:cs="Times New Roman"/>
        </w:rPr>
        <w:t>Hämäläinen, W., Ruuska, S., Kokkonen, T., Orkola, S., Mononen, J.</w:t>
      </w:r>
      <w:r w:rsidR="00D55588">
        <w:rPr>
          <w:rFonts w:ascii="Times New Roman" w:hAnsi="Times New Roman" w:cs="Times New Roman"/>
        </w:rPr>
        <w:t>,</w:t>
      </w:r>
      <w:r w:rsidRPr="00FB2C5A">
        <w:rPr>
          <w:rFonts w:ascii="Times New Roman" w:hAnsi="Times New Roman" w:cs="Times New Roman"/>
        </w:rPr>
        <w:t xml:space="preserve"> 2016. Measuring </w:t>
      </w:r>
    </w:p>
    <w:p w14:paraId="31AF1EC6" w14:textId="7E7EE0D8" w:rsidR="00DE4298" w:rsidRPr="00FB2C5A" w:rsidRDefault="00DE4298" w:rsidP="00AD012D">
      <w:pPr>
        <w:spacing w:after="0" w:line="480" w:lineRule="auto"/>
        <w:ind w:left="720"/>
        <w:rPr>
          <w:rFonts w:ascii="Times New Roman" w:hAnsi="Times New Roman" w:cs="Times New Roman"/>
        </w:rPr>
      </w:pPr>
      <w:r w:rsidRPr="00FB2C5A">
        <w:rPr>
          <w:rFonts w:ascii="Times New Roman" w:hAnsi="Times New Roman" w:cs="Times New Roman"/>
        </w:rPr>
        <w:t xml:space="preserve">behaviour accurately with instantaneous sampling: A new tool for selecting appropriate sampling intervals. </w:t>
      </w:r>
      <w:r w:rsidR="00D55588">
        <w:rPr>
          <w:rFonts w:ascii="Times New Roman" w:hAnsi="Times New Roman" w:cs="Times New Roman"/>
        </w:rPr>
        <w:t>Appl. Anim. Behav. Sci.</w:t>
      </w:r>
      <w:r w:rsidRPr="00FB2C5A">
        <w:rPr>
          <w:rFonts w:ascii="Times New Roman" w:hAnsi="Times New Roman" w:cs="Times New Roman"/>
        </w:rPr>
        <w:t>, 180, 166</w:t>
      </w:r>
      <w:r w:rsidR="00D55588">
        <w:rPr>
          <w:rFonts w:ascii="Times New Roman" w:hAnsi="Times New Roman" w:cs="Times New Roman"/>
        </w:rPr>
        <w:t>—</w:t>
      </w:r>
      <w:r w:rsidRPr="00FB2C5A">
        <w:rPr>
          <w:rFonts w:ascii="Times New Roman" w:hAnsi="Times New Roman" w:cs="Times New Roman"/>
        </w:rPr>
        <w:t>173.</w:t>
      </w:r>
      <w:r w:rsidR="005C3C96" w:rsidRPr="00FB2C5A">
        <w:rPr>
          <w:rFonts w:ascii="Times New Roman" w:hAnsi="Times New Roman" w:cs="Times New Roman"/>
        </w:rPr>
        <w:t xml:space="preserve"> https://doi.org/10.1016/j.applanim.2016.04.006</w:t>
      </w:r>
    </w:p>
    <w:p w14:paraId="6BE87F70" w14:textId="4B2FC252" w:rsidR="00AD012D" w:rsidRPr="00FB2C5A" w:rsidRDefault="00DB0C82" w:rsidP="00F05524">
      <w:pPr>
        <w:spacing w:after="0" w:line="480" w:lineRule="auto"/>
        <w:rPr>
          <w:rFonts w:ascii="Times New Roman" w:hAnsi="Times New Roman" w:cs="Times New Roman"/>
        </w:rPr>
      </w:pPr>
      <w:r w:rsidRPr="00FB2C5A">
        <w:rPr>
          <w:rFonts w:ascii="Times New Roman" w:hAnsi="Times New Roman" w:cs="Times New Roman"/>
        </w:rPr>
        <w:t>Harrop, A., Daniels, M.</w:t>
      </w:r>
      <w:r w:rsidR="00D55588">
        <w:rPr>
          <w:rFonts w:ascii="Times New Roman" w:hAnsi="Times New Roman" w:cs="Times New Roman"/>
        </w:rPr>
        <w:t>,</w:t>
      </w:r>
      <w:r w:rsidRPr="00FB2C5A">
        <w:rPr>
          <w:rFonts w:ascii="Times New Roman" w:hAnsi="Times New Roman" w:cs="Times New Roman"/>
        </w:rPr>
        <w:t xml:space="preserve"> 1986. Methods of time sampling: A reappraisal of momentary </w:t>
      </w:r>
    </w:p>
    <w:p w14:paraId="08D2403A" w14:textId="3F1C5053" w:rsidR="00DB0C82" w:rsidRPr="00FB2C5A" w:rsidRDefault="00DB0C82" w:rsidP="00AD012D">
      <w:pPr>
        <w:spacing w:after="0" w:line="480" w:lineRule="auto"/>
        <w:ind w:left="720"/>
        <w:rPr>
          <w:rFonts w:ascii="Times New Roman" w:hAnsi="Times New Roman" w:cs="Times New Roman"/>
        </w:rPr>
      </w:pPr>
      <w:r w:rsidRPr="00FB2C5A">
        <w:rPr>
          <w:rFonts w:ascii="Times New Roman" w:hAnsi="Times New Roman" w:cs="Times New Roman"/>
        </w:rPr>
        <w:t>time sampling and partial interval recording. </w:t>
      </w:r>
      <w:r w:rsidR="00D55588">
        <w:rPr>
          <w:rFonts w:ascii="Times New Roman" w:hAnsi="Times New Roman" w:cs="Times New Roman"/>
        </w:rPr>
        <w:t>J. Appl. Anim. Behav. Anal.</w:t>
      </w:r>
      <w:r w:rsidRPr="00FB2C5A">
        <w:rPr>
          <w:rFonts w:ascii="Times New Roman" w:hAnsi="Times New Roman" w:cs="Times New Roman"/>
        </w:rPr>
        <w:t> 19, 73</w:t>
      </w:r>
      <w:r w:rsidR="00D55588">
        <w:rPr>
          <w:rFonts w:ascii="Times New Roman" w:hAnsi="Times New Roman" w:cs="Times New Roman"/>
        </w:rPr>
        <w:t>—</w:t>
      </w:r>
      <w:r w:rsidRPr="00FB2C5A">
        <w:rPr>
          <w:rFonts w:ascii="Times New Roman" w:hAnsi="Times New Roman" w:cs="Times New Roman"/>
        </w:rPr>
        <w:t>77.</w:t>
      </w:r>
    </w:p>
    <w:p w14:paraId="3647B7AA" w14:textId="05ECDA14" w:rsidR="00AD012D" w:rsidRPr="00D55588" w:rsidRDefault="00D83CF8" w:rsidP="00F05524">
      <w:pPr>
        <w:spacing w:after="0" w:line="480" w:lineRule="auto"/>
        <w:rPr>
          <w:rFonts w:ascii="Times New Roman" w:hAnsi="Times New Roman" w:cs="Times New Roman"/>
        </w:rPr>
      </w:pPr>
      <w:r w:rsidRPr="00D55588">
        <w:rPr>
          <w:rFonts w:ascii="Times New Roman" w:hAnsi="Times New Roman" w:cs="Times New Roman"/>
        </w:rPr>
        <w:t>Hartsock, T. G., Barczewski, R.A.</w:t>
      </w:r>
      <w:r w:rsidR="00D55588" w:rsidRPr="00D55588">
        <w:rPr>
          <w:rFonts w:ascii="Times New Roman" w:hAnsi="Times New Roman" w:cs="Times New Roman"/>
        </w:rPr>
        <w:t>,</w:t>
      </w:r>
      <w:r w:rsidRPr="00D55588">
        <w:rPr>
          <w:rFonts w:ascii="Times New Roman" w:hAnsi="Times New Roman" w:cs="Times New Roman"/>
        </w:rPr>
        <w:t xml:space="preserve"> 1997. Prepartum behavior in swine: effects of pen </w:t>
      </w:r>
    </w:p>
    <w:p w14:paraId="263C6E8B" w14:textId="4533680C" w:rsidR="00D83CF8" w:rsidRPr="00D55588" w:rsidRDefault="00D83CF8" w:rsidP="00AD012D">
      <w:pPr>
        <w:spacing w:after="0" w:line="480" w:lineRule="auto"/>
        <w:ind w:left="720"/>
        <w:rPr>
          <w:rFonts w:ascii="Times New Roman" w:hAnsi="Times New Roman" w:cs="Times New Roman"/>
        </w:rPr>
      </w:pPr>
      <w:r w:rsidRPr="00D55588">
        <w:rPr>
          <w:rFonts w:ascii="Times New Roman" w:hAnsi="Times New Roman" w:cs="Times New Roman"/>
        </w:rPr>
        <w:t xml:space="preserve">size. </w:t>
      </w:r>
      <w:r w:rsidR="00D55588" w:rsidRPr="00D55588">
        <w:rPr>
          <w:rFonts w:ascii="Times New Roman" w:hAnsi="Times New Roman" w:cs="Times New Roman"/>
        </w:rPr>
        <w:t>J.</w:t>
      </w:r>
      <w:r w:rsidRPr="00D55588">
        <w:rPr>
          <w:rFonts w:ascii="Times New Roman" w:hAnsi="Times New Roman" w:cs="Times New Roman"/>
        </w:rPr>
        <w:t xml:space="preserve"> Anim</w:t>
      </w:r>
      <w:r w:rsidR="00D55588" w:rsidRPr="00D55588">
        <w:rPr>
          <w:rFonts w:ascii="Times New Roman" w:hAnsi="Times New Roman" w:cs="Times New Roman"/>
        </w:rPr>
        <w:t>.</w:t>
      </w:r>
      <w:r w:rsidRPr="00D55588">
        <w:rPr>
          <w:rFonts w:ascii="Times New Roman" w:hAnsi="Times New Roman" w:cs="Times New Roman"/>
        </w:rPr>
        <w:t xml:space="preserve"> Sci</w:t>
      </w:r>
      <w:r w:rsidR="00D55588" w:rsidRPr="00D55588">
        <w:rPr>
          <w:rFonts w:ascii="Times New Roman" w:hAnsi="Times New Roman" w:cs="Times New Roman"/>
        </w:rPr>
        <w:t>.</w:t>
      </w:r>
      <w:r w:rsidRPr="00D55588">
        <w:rPr>
          <w:rFonts w:ascii="Times New Roman" w:hAnsi="Times New Roman" w:cs="Times New Roman"/>
        </w:rPr>
        <w:t xml:space="preserve"> 75(11), 2899</w:t>
      </w:r>
      <w:r w:rsidR="00D55588" w:rsidRPr="00D55588">
        <w:rPr>
          <w:rFonts w:ascii="Times New Roman" w:hAnsi="Times New Roman" w:cs="Times New Roman"/>
        </w:rPr>
        <w:t>—</w:t>
      </w:r>
      <w:r w:rsidRPr="00D55588">
        <w:rPr>
          <w:rFonts w:ascii="Times New Roman" w:hAnsi="Times New Roman" w:cs="Times New Roman"/>
        </w:rPr>
        <w:t>2904.</w:t>
      </w:r>
      <w:r w:rsidR="005C3C96" w:rsidRPr="00D55588">
        <w:rPr>
          <w:rFonts w:ascii="Times New Roman" w:hAnsi="Times New Roman" w:cs="Times New Roman"/>
        </w:rPr>
        <w:t xml:space="preserve"> </w:t>
      </w:r>
      <w:r w:rsidR="00AD012D" w:rsidRPr="00D55588">
        <w:rPr>
          <w:rFonts w:ascii="Times New Roman" w:hAnsi="Times New Roman" w:cs="Times New Roman"/>
        </w:rPr>
        <w:t>https://doi.org/10.1016/S0168-</w:t>
      </w:r>
      <w:r w:rsidR="005C3C96" w:rsidRPr="00D55588">
        <w:rPr>
          <w:rFonts w:ascii="Times New Roman" w:hAnsi="Times New Roman" w:cs="Times New Roman"/>
        </w:rPr>
        <w:t>1591(99)00017-9</w:t>
      </w:r>
    </w:p>
    <w:p w14:paraId="55DD0973" w14:textId="37F34283" w:rsidR="00AD012D" w:rsidRPr="00D55588" w:rsidRDefault="00553462" w:rsidP="00F05524">
      <w:pPr>
        <w:spacing w:after="0" w:line="480" w:lineRule="auto"/>
        <w:rPr>
          <w:rFonts w:ascii="Times New Roman" w:hAnsi="Times New Roman" w:cs="Times New Roman"/>
        </w:rPr>
      </w:pPr>
      <w:r w:rsidRPr="00D55588">
        <w:rPr>
          <w:rFonts w:ascii="Times New Roman" w:hAnsi="Times New Roman" w:cs="Times New Roman"/>
        </w:rPr>
        <w:t>Jauhiainen, L., Korhonen, H.T.</w:t>
      </w:r>
      <w:r w:rsidR="00D55588" w:rsidRPr="00D55588">
        <w:rPr>
          <w:rFonts w:ascii="Times New Roman" w:hAnsi="Times New Roman" w:cs="Times New Roman"/>
        </w:rPr>
        <w:t>,</w:t>
      </w:r>
      <w:r w:rsidRPr="00D55588">
        <w:rPr>
          <w:rFonts w:ascii="Times New Roman" w:hAnsi="Times New Roman" w:cs="Times New Roman"/>
        </w:rPr>
        <w:t xml:space="preserve"> 2005. Optimal behaviour sampling and autocorrelation </w:t>
      </w:r>
    </w:p>
    <w:p w14:paraId="77699173" w14:textId="50F11C83" w:rsidR="00553462" w:rsidRPr="00D55588" w:rsidRDefault="00553462" w:rsidP="00AD012D">
      <w:pPr>
        <w:spacing w:after="0" w:line="480" w:lineRule="auto"/>
        <w:ind w:left="720"/>
        <w:rPr>
          <w:rFonts w:ascii="Times New Roman" w:hAnsi="Times New Roman" w:cs="Times New Roman"/>
        </w:rPr>
      </w:pPr>
      <w:r w:rsidRPr="00D55588">
        <w:rPr>
          <w:rFonts w:ascii="Times New Roman" w:hAnsi="Times New Roman" w:cs="Times New Roman"/>
        </w:rPr>
        <w:t>curve: modelling data of farmed foxes. Acta Ethologica 8, 13</w:t>
      </w:r>
      <w:r w:rsidR="00D55588" w:rsidRPr="00D55588">
        <w:rPr>
          <w:rFonts w:ascii="Times New Roman" w:hAnsi="Times New Roman" w:cs="Times New Roman"/>
        </w:rPr>
        <w:t>—</w:t>
      </w:r>
      <w:r w:rsidRPr="00D55588">
        <w:rPr>
          <w:rFonts w:ascii="Times New Roman" w:hAnsi="Times New Roman" w:cs="Times New Roman"/>
        </w:rPr>
        <w:t>21.</w:t>
      </w:r>
      <w:r w:rsidR="005C3C96" w:rsidRPr="00D55588">
        <w:rPr>
          <w:rFonts w:ascii="Times New Roman" w:hAnsi="Times New Roman" w:cs="Times New Roman"/>
        </w:rPr>
        <w:t xml:space="preserve"> https://doi.org/10.1007/s10211-004-0105-1</w:t>
      </w:r>
    </w:p>
    <w:p w14:paraId="4A06C142" w14:textId="3775AF9D" w:rsidR="00BB4550" w:rsidRPr="00D55588" w:rsidRDefault="00BB4550" w:rsidP="00F05524">
      <w:pPr>
        <w:spacing w:after="0" w:line="480" w:lineRule="auto"/>
        <w:rPr>
          <w:rFonts w:ascii="Times New Roman" w:hAnsi="Times New Roman" w:cs="Times New Roman"/>
          <w:lang w:val="en-US"/>
        </w:rPr>
      </w:pPr>
      <w:r w:rsidRPr="00D55588">
        <w:rPr>
          <w:rFonts w:ascii="Times New Roman" w:hAnsi="Times New Roman" w:cs="Times New Roman"/>
          <w:lang w:val="en-US"/>
        </w:rPr>
        <w:t>Johnston, J.M., Pennypacker, H.S.</w:t>
      </w:r>
      <w:r w:rsidR="00D55588" w:rsidRPr="00D55588">
        <w:rPr>
          <w:rFonts w:ascii="Times New Roman" w:hAnsi="Times New Roman" w:cs="Times New Roman"/>
          <w:lang w:val="en-US"/>
        </w:rPr>
        <w:t>,</w:t>
      </w:r>
      <w:r w:rsidRPr="00D55588">
        <w:rPr>
          <w:rFonts w:ascii="Times New Roman" w:hAnsi="Times New Roman" w:cs="Times New Roman"/>
          <w:lang w:val="en-US"/>
        </w:rPr>
        <w:t xml:space="preserve"> 2010. Strategies and Tactics of Behavioral </w:t>
      </w:r>
    </w:p>
    <w:p w14:paraId="4DBD3EEB" w14:textId="46C2CB63" w:rsidR="00BB4550" w:rsidRPr="00D55588" w:rsidRDefault="00BB4550" w:rsidP="00140E65">
      <w:pPr>
        <w:spacing w:after="0" w:line="480" w:lineRule="auto"/>
        <w:ind w:firstLine="720"/>
        <w:rPr>
          <w:rFonts w:ascii="Times New Roman" w:hAnsi="Times New Roman" w:cs="Times New Roman"/>
          <w:lang w:val="en-US"/>
        </w:rPr>
      </w:pPr>
      <w:r w:rsidRPr="00D55588">
        <w:rPr>
          <w:rFonts w:ascii="Times New Roman" w:hAnsi="Times New Roman" w:cs="Times New Roman"/>
          <w:lang w:val="en-US"/>
        </w:rPr>
        <w:t>Research. Routledge.</w:t>
      </w:r>
    </w:p>
    <w:p w14:paraId="5E701F3D" w14:textId="7FB2C3C3" w:rsidR="00140E65" w:rsidRPr="00D55588" w:rsidRDefault="00577F5E" w:rsidP="00F05524">
      <w:pPr>
        <w:spacing w:after="0" w:line="480" w:lineRule="auto"/>
        <w:rPr>
          <w:rFonts w:ascii="Times New Roman" w:hAnsi="Times New Roman" w:cs="Times New Roman"/>
        </w:rPr>
      </w:pPr>
      <w:r w:rsidRPr="00D55588">
        <w:rPr>
          <w:rFonts w:ascii="Times New Roman" w:hAnsi="Times New Roman" w:cs="Times New Roman"/>
        </w:rPr>
        <w:t>Kraemer, H.C.</w:t>
      </w:r>
      <w:r w:rsidR="00D55588" w:rsidRPr="00D55588">
        <w:rPr>
          <w:rFonts w:ascii="Times New Roman" w:hAnsi="Times New Roman" w:cs="Times New Roman"/>
        </w:rPr>
        <w:t>,</w:t>
      </w:r>
      <w:r w:rsidRPr="00D55588">
        <w:rPr>
          <w:rFonts w:ascii="Times New Roman" w:hAnsi="Times New Roman" w:cs="Times New Roman"/>
        </w:rPr>
        <w:t xml:space="preserve"> 1979. One-zero sampling in the study of primate behavior. Primates 2</w:t>
      </w:r>
      <w:r w:rsidR="00D55588" w:rsidRPr="00D55588">
        <w:rPr>
          <w:rFonts w:ascii="Times New Roman" w:hAnsi="Times New Roman" w:cs="Times New Roman"/>
        </w:rPr>
        <w:t>0</w:t>
      </w:r>
      <w:r w:rsidRPr="00D55588">
        <w:rPr>
          <w:rFonts w:ascii="Times New Roman" w:hAnsi="Times New Roman" w:cs="Times New Roman"/>
        </w:rPr>
        <w:t xml:space="preserve">, </w:t>
      </w:r>
    </w:p>
    <w:p w14:paraId="732A39AF" w14:textId="6C784436" w:rsidR="00577F5E" w:rsidRPr="00D55588" w:rsidRDefault="00577F5E" w:rsidP="00140E65">
      <w:pPr>
        <w:spacing w:after="0" w:line="480" w:lineRule="auto"/>
        <w:ind w:firstLine="720"/>
        <w:rPr>
          <w:rFonts w:ascii="Times New Roman" w:hAnsi="Times New Roman" w:cs="Times New Roman"/>
        </w:rPr>
      </w:pPr>
      <w:r w:rsidRPr="00D55588">
        <w:rPr>
          <w:rFonts w:ascii="Times New Roman" w:hAnsi="Times New Roman" w:cs="Times New Roman"/>
        </w:rPr>
        <w:t>237</w:t>
      </w:r>
      <w:r w:rsidR="00D55588" w:rsidRPr="00D55588">
        <w:rPr>
          <w:rFonts w:ascii="Times New Roman" w:hAnsi="Times New Roman" w:cs="Times New Roman"/>
        </w:rPr>
        <w:t>—</w:t>
      </w:r>
      <w:r w:rsidRPr="00D55588">
        <w:rPr>
          <w:rFonts w:ascii="Times New Roman" w:hAnsi="Times New Roman" w:cs="Times New Roman"/>
        </w:rPr>
        <w:t>244.</w:t>
      </w:r>
    </w:p>
    <w:p w14:paraId="543622CB" w14:textId="5671B093" w:rsidR="00140E65" w:rsidRPr="00D55588" w:rsidRDefault="00BB294F" w:rsidP="00F05524">
      <w:pPr>
        <w:spacing w:after="0" w:line="480" w:lineRule="auto"/>
        <w:rPr>
          <w:rFonts w:ascii="Times New Roman" w:hAnsi="Times New Roman" w:cs="Times New Roman"/>
        </w:rPr>
      </w:pPr>
      <w:r w:rsidRPr="00D55588">
        <w:rPr>
          <w:rFonts w:ascii="Times New Roman" w:hAnsi="Times New Roman" w:cs="Times New Roman"/>
        </w:rPr>
        <w:t>Leger, D.W.</w:t>
      </w:r>
      <w:r w:rsidR="00D55588" w:rsidRPr="00D55588">
        <w:rPr>
          <w:rFonts w:ascii="Times New Roman" w:hAnsi="Times New Roman" w:cs="Times New Roman"/>
        </w:rPr>
        <w:t>,</w:t>
      </w:r>
      <w:r w:rsidRPr="00D55588">
        <w:rPr>
          <w:rFonts w:ascii="Times New Roman" w:hAnsi="Times New Roman" w:cs="Times New Roman"/>
        </w:rPr>
        <w:t xml:space="preserve"> 1977. An empirical evaluation of instantaneous and one-zero sampling of </w:t>
      </w:r>
    </w:p>
    <w:p w14:paraId="27FDE982" w14:textId="3B09F96B" w:rsidR="00BB294F" w:rsidRPr="00D55588" w:rsidRDefault="00BB294F" w:rsidP="00140E65">
      <w:pPr>
        <w:spacing w:after="0" w:line="480" w:lineRule="auto"/>
        <w:ind w:firstLine="720"/>
        <w:rPr>
          <w:rFonts w:ascii="Times New Roman" w:hAnsi="Times New Roman" w:cs="Times New Roman"/>
        </w:rPr>
      </w:pPr>
      <w:r w:rsidRPr="00D55588">
        <w:rPr>
          <w:rFonts w:ascii="Times New Roman" w:hAnsi="Times New Roman" w:cs="Times New Roman"/>
        </w:rPr>
        <w:t>chimpanzee behavior. Primates 1</w:t>
      </w:r>
      <w:r w:rsidR="00D55588" w:rsidRPr="00D55588">
        <w:rPr>
          <w:rFonts w:ascii="Times New Roman" w:hAnsi="Times New Roman" w:cs="Times New Roman"/>
        </w:rPr>
        <w:t>8</w:t>
      </w:r>
      <w:r w:rsidRPr="00D55588">
        <w:rPr>
          <w:rFonts w:ascii="Times New Roman" w:hAnsi="Times New Roman" w:cs="Times New Roman"/>
        </w:rPr>
        <w:t>, 387</w:t>
      </w:r>
      <w:r w:rsidR="00D55588" w:rsidRPr="00D55588">
        <w:rPr>
          <w:rFonts w:ascii="Times New Roman" w:hAnsi="Times New Roman" w:cs="Times New Roman"/>
        </w:rPr>
        <w:t>—</w:t>
      </w:r>
      <w:r w:rsidRPr="00D55588">
        <w:rPr>
          <w:rFonts w:ascii="Times New Roman" w:hAnsi="Times New Roman" w:cs="Times New Roman"/>
        </w:rPr>
        <w:t>393.</w:t>
      </w:r>
      <w:r w:rsidR="005C3C96" w:rsidRPr="00D55588">
        <w:rPr>
          <w:rFonts w:ascii="Times New Roman" w:hAnsi="Times New Roman" w:cs="Times New Roman"/>
        </w:rPr>
        <w:t xml:space="preserve"> https://doi.org/10.1007/BF02383116</w:t>
      </w:r>
    </w:p>
    <w:p w14:paraId="7EA21FD3" w14:textId="29CE96A4" w:rsidR="00680476" w:rsidRPr="00D55588" w:rsidRDefault="00680476" w:rsidP="00F05524">
      <w:pPr>
        <w:spacing w:after="0" w:line="480" w:lineRule="auto"/>
        <w:rPr>
          <w:rFonts w:ascii="Times New Roman" w:hAnsi="Times New Roman" w:cs="Times New Roman"/>
        </w:rPr>
      </w:pPr>
      <w:r w:rsidRPr="00D55588">
        <w:rPr>
          <w:rFonts w:ascii="Times New Roman" w:hAnsi="Times New Roman" w:cs="Times New Roman"/>
        </w:rPr>
        <w:t>Lehner, P.N.</w:t>
      </w:r>
      <w:r w:rsidR="00D55588" w:rsidRPr="00D55588">
        <w:rPr>
          <w:rFonts w:ascii="Times New Roman" w:hAnsi="Times New Roman" w:cs="Times New Roman"/>
        </w:rPr>
        <w:t>,</w:t>
      </w:r>
      <w:r w:rsidRPr="00D55588">
        <w:rPr>
          <w:rFonts w:ascii="Times New Roman" w:hAnsi="Times New Roman" w:cs="Times New Roman"/>
        </w:rPr>
        <w:t xml:space="preserve"> 1998. Handbook of ethological methods. Cambridge University Press.</w:t>
      </w:r>
    </w:p>
    <w:p w14:paraId="4E1AD4B9" w14:textId="099A490C" w:rsidR="00140E65" w:rsidRPr="00D55588" w:rsidRDefault="008F453F" w:rsidP="00F05524">
      <w:pPr>
        <w:spacing w:after="0" w:line="480" w:lineRule="auto"/>
        <w:rPr>
          <w:rFonts w:ascii="Times New Roman" w:hAnsi="Times New Roman" w:cs="Times New Roman"/>
        </w:rPr>
      </w:pPr>
      <w:r w:rsidRPr="00D55588">
        <w:rPr>
          <w:rFonts w:ascii="Times New Roman" w:hAnsi="Times New Roman" w:cs="Times New Roman"/>
        </w:rPr>
        <w:t>Mann, J.</w:t>
      </w:r>
      <w:r w:rsidR="00D55588" w:rsidRPr="00D55588">
        <w:rPr>
          <w:rFonts w:ascii="Times New Roman" w:hAnsi="Times New Roman" w:cs="Times New Roman"/>
        </w:rPr>
        <w:t>,</w:t>
      </w:r>
      <w:r w:rsidRPr="00D55588">
        <w:rPr>
          <w:rFonts w:ascii="Times New Roman" w:hAnsi="Times New Roman" w:cs="Times New Roman"/>
        </w:rPr>
        <w:t xml:space="preserve"> 1999. Behavioral sampling methods for cetaceans: a review and critique. Marine </w:t>
      </w:r>
    </w:p>
    <w:p w14:paraId="52F3D619" w14:textId="6F030889" w:rsidR="008F453F" w:rsidRPr="00D55588" w:rsidRDefault="008F453F" w:rsidP="00140E65">
      <w:pPr>
        <w:spacing w:after="0" w:line="480" w:lineRule="auto"/>
        <w:ind w:left="720"/>
        <w:rPr>
          <w:rFonts w:ascii="Times New Roman" w:hAnsi="Times New Roman" w:cs="Times New Roman"/>
        </w:rPr>
      </w:pPr>
      <w:r w:rsidRPr="00D55588">
        <w:rPr>
          <w:rFonts w:ascii="Times New Roman" w:hAnsi="Times New Roman" w:cs="Times New Roman"/>
        </w:rPr>
        <w:t>Mamm</w:t>
      </w:r>
      <w:r w:rsidR="00D55588" w:rsidRPr="00D55588">
        <w:rPr>
          <w:rFonts w:ascii="Times New Roman" w:hAnsi="Times New Roman" w:cs="Times New Roman"/>
        </w:rPr>
        <w:t>.</w:t>
      </w:r>
      <w:r w:rsidRPr="00D55588">
        <w:rPr>
          <w:rFonts w:ascii="Times New Roman" w:hAnsi="Times New Roman" w:cs="Times New Roman"/>
        </w:rPr>
        <w:t xml:space="preserve"> Sci</w:t>
      </w:r>
      <w:r w:rsidR="00D55588" w:rsidRPr="00D55588">
        <w:rPr>
          <w:rFonts w:ascii="Times New Roman" w:hAnsi="Times New Roman" w:cs="Times New Roman"/>
        </w:rPr>
        <w:t>.</w:t>
      </w:r>
      <w:r w:rsidRPr="00D55588">
        <w:rPr>
          <w:rFonts w:ascii="Times New Roman" w:hAnsi="Times New Roman" w:cs="Times New Roman"/>
        </w:rPr>
        <w:t xml:space="preserve"> 1</w:t>
      </w:r>
      <w:r w:rsidR="00D55588" w:rsidRPr="00D55588">
        <w:rPr>
          <w:rFonts w:ascii="Times New Roman" w:hAnsi="Times New Roman" w:cs="Times New Roman"/>
        </w:rPr>
        <w:t>5</w:t>
      </w:r>
      <w:r w:rsidRPr="00D55588">
        <w:rPr>
          <w:rFonts w:ascii="Times New Roman" w:hAnsi="Times New Roman" w:cs="Times New Roman"/>
        </w:rPr>
        <w:t>, 102</w:t>
      </w:r>
      <w:r w:rsidR="00D55588" w:rsidRPr="00D55588">
        <w:rPr>
          <w:rFonts w:ascii="Times New Roman" w:hAnsi="Times New Roman" w:cs="Times New Roman"/>
        </w:rPr>
        <w:t>—</w:t>
      </w:r>
      <w:r w:rsidRPr="00D55588">
        <w:rPr>
          <w:rFonts w:ascii="Times New Roman" w:hAnsi="Times New Roman" w:cs="Times New Roman"/>
        </w:rPr>
        <w:t>122.</w:t>
      </w:r>
      <w:r w:rsidR="005C3C96" w:rsidRPr="00D55588">
        <w:rPr>
          <w:rFonts w:ascii="Times New Roman" w:hAnsi="Times New Roman" w:cs="Times New Roman"/>
        </w:rPr>
        <w:t xml:space="preserve"> </w:t>
      </w:r>
      <w:r w:rsidR="00140E65" w:rsidRPr="00D55588">
        <w:rPr>
          <w:rFonts w:ascii="Times New Roman" w:hAnsi="Times New Roman" w:cs="Times New Roman"/>
        </w:rPr>
        <w:t>https://doi.org/10.1111/j.1748-</w:t>
      </w:r>
      <w:r w:rsidR="005C3C96" w:rsidRPr="00D55588">
        <w:rPr>
          <w:rFonts w:ascii="Times New Roman" w:hAnsi="Times New Roman" w:cs="Times New Roman"/>
        </w:rPr>
        <w:t>7692.1999.tb00784.x|</w:t>
      </w:r>
    </w:p>
    <w:p w14:paraId="71E4717E" w14:textId="05679503" w:rsidR="00140E65" w:rsidRPr="00D55588" w:rsidRDefault="00AE69F3" w:rsidP="00F05524">
      <w:pPr>
        <w:spacing w:after="0" w:line="480" w:lineRule="auto"/>
        <w:rPr>
          <w:rFonts w:ascii="Times New Roman" w:hAnsi="Times New Roman" w:cs="Times New Roman"/>
        </w:rPr>
      </w:pPr>
      <w:r w:rsidRPr="00D55588">
        <w:rPr>
          <w:rFonts w:ascii="Times New Roman" w:hAnsi="Times New Roman" w:cs="Times New Roman"/>
        </w:rPr>
        <w:t xml:space="preserve">Martin, P., Bateson, P. 2007. Recording methods. In ‘Measuring Behaviour: An </w:t>
      </w:r>
    </w:p>
    <w:p w14:paraId="6F696DEC" w14:textId="4FE3D162" w:rsidR="0053742F" w:rsidRPr="00D55588" w:rsidRDefault="00AE69F3" w:rsidP="00140E65">
      <w:pPr>
        <w:spacing w:after="0" w:line="480" w:lineRule="auto"/>
        <w:ind w:firstLine="720"/>
        <w:rPr>
          <w:rFonts w:ascii="Times New Roman" w:hAnsi="Times New Roman" w:cs="Times New Roman"/>
        </w:rPr>
      </w:pPr>
      <w:r w:rsidRPr="00D55588">
        <w:rPr>
          <w:rFonts w:ascii="Times New Roman" w:hAnsi="Times New Roman" w:cs="Times New Roman"/>
        </w:rPr>
        <w:t>Introductory Guide’. Cambridge University Press.</w:t>
      </w:r>
    </w:p>
    <w:p w14:paraId="105979A2" w14:textId="2642A667" w:rsidR="00140E65" w:rsidRPr="00D55588" w:rsidRDefault="00DE5540" w:rsidP="00F05524">
      <w:pPr>
        <w:spacing w:after="0" w:line="480" w:lineRule="auto"/>
        <w:rPr>
          <w:rFonts w:ascii="Times New Roman" w:hAnsi="Times New Roman" w:cs="Times New Roman"/>
        </w:rPr>
      </w:pPr>
      <w:r w:rsidRPr="00D55588">
        <w:rPr>
          <w:rFonts w:ascii="Times New Roman" w:hAnsi="Times New Roman" w:cs="Times New Roman"/>
        </w:rPr>
        <w:t xml:space="preserve">Meany‐Daboul, M.G., Roscoe, E.M., Bourret, J.C., Ahearn, W.H. 2007. A comparison </w:t>
      </w:r>
    </w:p>
    <w:p w14:paraId="60A90C05" w14:textId="0A6797B9" w:rsidR="00DE5540" w:rsidRPr="00D55588" w:rsidRDefault="00DE5540" w:rsidP="00140E65">
      <w:pPr>
        <w:spacing w:after="0" w:line="480" w:lineRule="auto"/>
        <w:ind w:left="720"/>
        <w:rPr>
          <w:rFonts w:ascii="Times New Roman" w:hAnsi="Times New Roman" w:cs="Times New Roman"/>
        </w:rPr>
      </w:pPr>
      <w:r w:rsidRPr="00D55588">
        <w:rPr>
          <w:rFonts w:ascii="Times New Roman" w:hAnsi="Times New Roman" w:cs="Times New Roman"/>
        </w:rPr>
        <w:lastRenderedPageBreak/>
        <w:t>of momentary time sampling and partial‐interval recording for evaluating functional relations. </w:t>
      </w:r>
      <w:r w:rsidR="00D55588" w:rsidRPr="00D55588">
        <w:rPr>
          <w:rFonts w:ascii="Times New Roman" w:hAnsi="Times New Roman" w:cs="Times New Roman"/>
        </w:rPr>
        <w:t>J. Appl. Behav. Anal.</w:t>
      </w:r>
      <w:r w:rsidRPr="00D55588">
        <w:rPr>
          <w:rFonts w:ascii="Times New Roman" w:hAnsi="Times New Roman" w:cs="Times New Roman"/>
        </w:rPr>
        <w:t> 40, 501</w:t>
      </w:r>
      <w:r w:rsidR="00D55588" w:rsidRPr="00D55588">
        <w:rPr>
          <w:rFonts w:ascii="Times New Roman" w:hAnsi="Times New Roman" w:cs="Times New Roman"/>
        </w:rPr>
        <w:t>—</w:t>
      </w:r>
      <w:r w:rsidRPr="00D55588">
        <w:rPr>
          <w:rFonts w:ascii="Times New Roman" w:hAnsi="Times New Roman" w:cs="Times New Roman"/>
        </w:rPr>
        <w:t>514.</w:t>
      </w:r>
    </w:p>
    <w:p w14:paraId="36D1D3E7" w14:textId="3AA8F961" w:rsidR="00140E65" w:rsidRPr="00D55588" w:rsidRDefault="00D16865" w:rsidP="00F05524">
      <w:pPr>
        <w:spacing w:after="0" w:line="480" w:lineRule="auto"/>
        <w:rPr>
          <w:rFonts w:ascii="Times New Roman" w:hAnsi="Times New Roman" w:cs="Times New Roman"/>
          <w:lang w:val="en-US"/>
        </w:rPr>
      </w:pPr>
      <w:r w:rsidRPr="00D55588">
        <w:rPr>
          <w:rFonts w:ascii="Times New Roman" w:hAnsi="Times New Roman" w:cs="Times New Roman"/>
          <w:lang w:val="en-US"/>
        </w:rPr>
        <w:t>Merrell, K.</w:t>
      </w:r>
      <w:r w:rsidR="00D55588" w:rsidRPr="00D55588">
        <w:rPr>
          <w:rFonts w:ascii="Times New Roman" w:hAnsi="Times New Roman" w:cs="Times New Roman"/>
          <w:lang w:val="en-US"/>
        </w:rPr>
        <w:t>,</w:t>
      </w:r>
      <w:r w:rsidRPr="00D55588">
        <w:rPr>
          <w:rFonts w:ascii="Times New Roman" w:hAnsi="Times New Roman" w:cs="Times New Roman"/>
          <w:lang w:val="en-US"/>
        </w:rPr>
        <w:t xml:space="preserve"> 2001. Assessment of children’s social skills: Recent developments, best </w:t>
      </w:r>
    </w:p>
    <w:p w14:paraId="33D73E18" w14:textId="07EA92B5" w:rsidR="00D16865" w:rsidRPr="00A94416" w:rsidRDefault="00D16865" w:rsidP="00140E65">
      <w:pPr>
        <w:spacing w:after="0" w:line="480" w:lineRule="auto"/>
        <w:ind w:firstLine="720"/>
        <w:rPr>
          <w:rFonts w:ascii="Times New Roman" w:hAnsi="Times New Roman" w:cs="Times New Roman"/>
          <w:lang w:val="en-US"/>
        </w:rPr>
      </w:pPr>
      <w:r w:rsidRPr="00A94416">
        <w:rPr>
          <w:rFonts w:ascii="Times New Roman" w:hAnsi="Times New Roman" w:cs="Times New Roman"/>
          <w:lang w:val="en-US"/>
        </w:rPr>
        <w:t>practices, and new directions. Exceptionality 9, 3–18.</w:t>
      </w:r>
    </w:p>
    <w:p w14:paraId="0D2D1CE3" w14:textId="7DA5CDD4" w:rsidR="00140E65" w:rsidRPr="00A94416" w:rsidRDefault="008F453F" w:rsidP="00F05524">
      <w:pPr>
        <w:spacing w:after="0" w:line="480" w:lineRule="auto"/>
        <w:rPr>
          <w:rFonts w:ascii="Times New Roman" w:hAnsi="Times New Roman" w:cs="Times New Roman"/>
        </w:rPr>
      </w:pPr>
      <w:r w:rsidRPr="00A94416">
        <w:rPr>
          <w:rFonts w:ascii="Times New Roman" w:hAnsi="Times New Roman" w:cs="Times New Roman"/>
        </w:rPr>
        <w:t>Mitlöhner, F.M., Morrow-Tesch, J.L., Wilson, S.C., Dailey, J.W., McGlone, J.J.</w:t>
      </w:r>
      <w:r w:rsidR="004C54A5" w:rsidRPr="00A94416">
        <w:rPr>
          <w:rFonts w:ascii="Times New Roman" w:hAnsi="Times New Roman" w:cs="Times New Roman"/>
        </w:rPr>
        <w:t>,</w:t>
      </w:r>
      <w:r w:rsidRPr="00A94416">
        <w:rPr>
          <w:rFonts w:ascii="Times New Roman" w:hAnsi="Times New Roman" w:cs="Times New Roman"/>
        </w:rPr>
        <w:t xml:space="preserve"> 2001. </w:t>
      </w:r>
    </w:p>
    <w:p w14:paraId="3AAAE5B4" w14:textId="257129CD" w:rsidR="008F453F" w:rsidRPr="00A94416" w:rsidRDefault="008F453F" w:rsidP="00140E65">
      <w:pPr>
        <w:spacing w:after="0" w:line="480" w:lineRule="auto"/>
        <w:ind w:left="720"/>
        <w:rPr>
          <w:rFonts w:ascii="Times New Roman" w:hAnsi="Times New Roman" w:cs="Times New Roman"/>
        </w:rPr>
      </w:pPr>
      <w:r w:rsidRPr="00A94416">
        <w:rPr>
          <w:rFonts w:ascii="Times New Roman" w:hAnsi="Times New Roman" w:cs="Times New Roman"/>
        </w:rPr>
        <w:t xml:space="preserve">Behavioral sampling techniques for feedlot cattle. </w:t>
      </w:r>
      <w:r w:rsidR="004C54A5" w:rsidRPr="00A94416">
        <w:rPr>
          <w:rFonts w:ascii="Times New Roman" w:hAnsi="Times New Roman" w:cs="Times New Roman"/>
        </w:rPr>
        <w:t>J. Anim. Sci.</w:t>
      </w:r>
      <w:r w:rsidRPr="00A94416">
        <w:rPr>
          <w:rFonts w:ascii="Times New Roman" w:hAnsi="Times New Roman" w:cs="Times New Roman"/>
        </w:rPr>
        <w:t xml:space="preserve"> 79, 1189</w:t>
      </w:r>
      <w:r w:rsidR="00D55588" w:rsidRPr="00A94416">
        <w:rPr>
          <w:rFonts w:ascii="Times New Roman" w:hAnsi="Times New Roman" w:cs="Times New Roman"/>
        </w:rPr>
        <w:t>—</w:t>
      </w:r>
      <w:r w:rsidRPr="00A94416">
        <w:rPr>
          <w:rFonts w:ascii="Times New Roman" w:hAnsi="Times New Roman" w:cs="Times New Roman"/>
        </w:rPr>
        <w:t>1193.</w:t>
      </w:r>
      <w:r w:rsidR="005C3C96" w:rsidRPr="00A94416">
        <w:rPr>
          <w:rFonts w:ascii="Times New Roman" w:hAnsi="Times New Roman" w:cs="Times New Roman"/>
        </w:rPr>
        <w:t xml:space="preserve"> https://doi.org/10.1016/S0168-1591(99)00017-9</w:t>
      </w:r>
    </w:p>
    <w:p w14:paraId="6FF42244" w14:textId="581EA58D" w:rsidR="00140E65" w:rsidRPr="00A94416" w:rsidRDefault="00536F29" w:rsidP="00F05524">
      <w:pPr>
        <w:spacing w:after="0" w:line="480" w:lineRule="auto"/>
        <w:rPr>
          <w:rFonts w:ascii="Times New Roman" w:hAnsi="Times New Roman" w:cs="Times New Roman"/>
        </w:rPr>
      </w:pPr>
      <w:r w:rsidRPr="00A94416">
        <w:rPr>
          <w:rFonts w:ascii="Times New Roman" w:hAnsi="Times New Roman" w:cs="Times New Roman"/>
        </w:rPr>
        <w:t xml:space="preserve">Murphy, M.J., Harrop, A. 1994. Observer error in the use of momentary time sampling </w:t>
      </w:r>
    </w:p>
    <w:p w14:paraId="69718F5D" w14:textId="275FD7A2" w:rsidR="00536F29" w:rsidRPr="00A94416" w:rsidRDefault="00536F29" w:rsidP="00140E65">
      <w:pPr>
        <w:spacing w:after="0" w:line="480" w:lineRule="auto"/>
        <w:ind w:left="720"/>
        <w:rPr>
          <w:rFonts w:ascii="Times New Roman" w:hAnsi="Times New Roman" w:cs="Times New Roman"/>
        </w:rPr>
      </w:pPr>
      <w:r w:rsidRPr="00A94416">
        <w:rPr>
          <w:rFonts w:ascii="Times New Roman" w:hAnsi="Times New Roman" w:cs="Times New Roman"/>
        </w:rPr>
        <w:t xml:space="preserve">and partial interval recording. British </w:t>
      </w:r>
      <w:r w:rsidR="004C54A5" w:rsidRPr="00A94416">
        <w:rPr>
          <w:rFonts w:ascii="Times New Roman" w:hAnsi="Times New Roman" w:cs="Times New Roman"/>
        </w:rPr>
        <w:t>J. Psych.</w:t>
      </w:r>
      <w:r w:rsidRPr="00A94416">
        <w:rPr>
          <w:rFonts w:ascii="Times New Roman" w:hAnsi="Times New Roman" w:cs="Times New Roman"/>
        </w:rPr>
        <w:t xml:space="preserve"> 85, 169</w:t>
      </w:r>
      <w:r w:rsidR="00D55588" w:rsidRPr="00A94416">
        <w:rPr>
          <w:rFonts w:ascii="Times New Roman" w:hAnsi="Times New Roman" w:cs="Times New Roman"/>
        </w:rPr>
        <w:t>—</w:t>
      </w:r>
      <w:r w:rsidRPr="00A94416">
        <w:rPr>
          <w:rFonts w:ascii="Times New Roman" w:hAnsi="Times New Roman" w:cs="Times New Roman"/>
        </w:rPr>
        <w:t>179. https://doi.org/10.1111/j.2044-8295.1994.tb02517.x</w:t>
      </w:r>
    </w:p>
    <w:p w14:paraId="3D16AF29" w14:textId="36527C70" w:rsidR="00140E65" w:rsidRPr="00A94416" w:rsidRDefault="00D83CF8" w:rsidP="00F05524">
      <w:pPr>
        <w:spacing w:after="0" w:line="480" w:lineRule="auto"/>
        <w:rPr>
          <w:rFonts w:ascii="Times New Roman" w:hAnsi="Times New Roman" w:cs="Times New Roman"/>
        </w:rPr>
      </w:pPr>
      <w:r w:rsidRPr="00A94416">
        <w:rPr>
          <w:rFonts w:ascii="Times New Roman" w:hAnsi="Times New Roman" w:cs="Times New Roman"/>
        </w:rPr>
        <w:t>Omark, D.R., Fiedler, M.L., Marvin, R.S.</w:t>
      </w:r>
      <w:r w:rsidR="004C54A5" w:rsidRPr="00A94416">
        <w:rPr>
          <w:rFonts w:ascii="Times New Roman" w:hAnsi="Times New Roman" w:cs="Times New Roman"/>
        </w:rPr>
        <w:t>,</w:t>
      </w:r>
      <w:r w:rsidRPr="00A94416">
        <w:rPr>
          <w:rFonts w:ascii="Times New Roman" w:hAnsi="Times New Roman" w:cs="Times New Roman"/>
        </w:rPr>
        <w:t xml:space="preserve"> 1976. Dominance hierarchies: observational </w:t>
      </w:r>
    </w:p>
    <w:p w14:paraId="493B04AE" w14:textId="7ECB13BE" w:rsidR="00D83CF8" w:rsidRPr="00A94416" w:rsidRDefault="00D83CF8" w:rsidP="00140E65">
      <w:pPr>
        <w:spacing w:after="0" w:line="480" w:lineRule="auto"/>
        <w:ind w:left="720"/>
        <w:rPr>
          <w:rFonts w:ascii="Times New Roman" w:hAnsi="Times New Roman" w:cs="Times New Roman"/>
        </w:rPr>
      </w:pPr>
      <w:r w:rsidRPr="00A94416">
        <w:rPr>
          <w:rFonts w:ascii="Times New Roman" w:hAnsi="Times New Roman" w:cs="Times New Roman"/>
        </w:rPr>
        <w:t>techniques applied to the study of children at play. Instruct</w:t>
      </w:r>
      <w:r w:rsidR="004C54A5" w:rsidRPr="00A94416">
        <w:rPr>
          <w:rFonts w:ascii="Times New Roman" w:hAnsi="Times New Roman" w:cs="Times New Roman"/>
        </w:rPr>
        <w:t>.</w:t>
      </w:r>
      <w:r w:rsidRPr="00A94416">
        <w:rPr>
          <w:rFonts w:ascii="Times New Roman" w:hAnsi="Times New Roman" w:cs="Times New Roman"/>
        </w:rPr>
        <w:t xml:space="preserve"> Sci</w:t>
      </w:r>
      <w:r w:rsidR="004C54A5" w:rsidRPr="00A94416">
        <w:rPr>
          <w:rFonts w:ascii="Times New Roman" w:hAnsi="Times New Roman" w:cs="Times New Roman"/>
        </w:rPr>
        <w:t>.</w:t>
      </w:r>
      <w:r w:rsidRPr="00A94416">
        <w:rPr>
          <w:rFonts w:ascii="Times New Roman" w:hAnsi="Times New Roman" w:cs="Times New Roman"/>
        </w:rPr>
        <w:t xml:space="preserve"> 5, 403</w:t>
      </w:r>
      <w:r w:rsidR="00D55588" w:rsidRPr="00A94416">
        <w:rPr>
          <w:rFonts w:ascii="Times New Roman" w:hAnsi="Times New Roman" w:cs="Times New Roman"/>
        </w:rPr>
        <w:t>—</w:t>
      </w:r>
      <w:r w:rsidRPr="00A94416">
        <w:rPr>
          <w:rFonts w:ascii="Times New Roman" w:hAnsi="Times New Roman" w:cs="Times New Roman"/>
        </w:rPr>
        <w:t>423.</w:t>
      </w:r>
      <w:r w:rsidR="005C3C96" w:rsidRPr="00A94416">
        <w:rPr>
          <w:rFonts w:ascii="Times New Roman" w:hAnsi="Times New Roman" w:cs="Times New Roman"/>
        </w:rPr>
        <w:t xml:space="preserve"> https://doi.org/10.1007/BF00051807</w:t>
      </w:r>
    </w:p>
    <w:p w14:paraId="17C3C1ED" w14:textId="189B100F" w:rsidR="005135CF" w:rsidRPr="00A94416" w:rsidRDefault="005135CF" w:rsidP="00F05524">
      <w:pPr>
        <w:spacing w:after="0" w:line="480" w:lineRule="auto"/>
        <w:rPr>
          <w:rFonts w:ascii="Times New Roman" w:hAnsi="Times New Roman" w:cs="Times New Roman"/>
        </w:rPr>
      </w:pPr>
      <w:r w:rsidRPr="00A94416">
        <w:rPr>
          <w:rFonts w:ascii="Times New Roman" w:hAnsi="Times New Roman" w:cs="Times New Roman"/>
        </w:rPr>
        <w:t>Pierce, W.D., Cheney, C.D.</w:t>
      </w:r>
      <w:r w:rsidR="004C54A5" w:rsidRPr="00A94416">
        <w:rPr>
          <w:rFonts w:ascii="Times New Roman" w:hAnsi="Times New Roman" w:cs="Times New Roman"/>
        </w:rPr>
        <w:t>,</w:t>
      </w:r>
      <w:r w:rsidRPr="00A94416">
        <w:rPr>
          <w:rFonts w:ascii="Times New Roman" w:hAnsi="Times New Roman" w:cs="Times New Roman"/>
        </w:rPr>
        <w:t xml:space="preserve"> 2013. Behavior analysis and learning. Psychology Press.</w:t>
      </w:r>
    </w:p>
    <w:p w14:paraId="01333233" w14:textId="315A1240" w:rsidR="00140E65" w:rsidRPr="00A94416" w:rsidRDefault="006350CD" w:rsidP="00F05524">
      <w:pPr>
        <w:spacing w:after="0" w:line="480" w:lineRule="auto"/>
        <w:rPr>
          <w:rFonts w:ascii="Times New Roman" w:hAnsi="Times New Roman" w:cs="Times New Roman"/>
        </w:rPr>
      </w:pPr>
      <w:r w:rsidRPr="00A94416">
        <w:rPr>
          <w:rFonts w:ascii="Times New Roman" w:hAnsi="Times New Roman" w:cs="Times New Roman"/>
        </w:rPr>
        <w:t>Poling, A., Methot, L.L., LeSage, M.G.</w:t>
      </w:r>
      <w:r w:rsidR="004C54A5" w:rsidRPr="00A94416">
        <w:rPr>
          <w:rFonts w:ascii="Times New Roman" w:hAnsi="Times New Roman" w:cs="Times New Roman"/>
        </w:rPr>
        <w:t>,</w:t>
      </w:r>
      <w:r w:rsidRPr="00A94416">
        <w:rPr>
          <w:rFonts w:ascii="Times New Roman" w:hAnsi="Times New Roman" w:cs="Times New Roman"/>
        </w:rPr>
        <w:t xml:space="preserve"> 1995. Fundamentals of behavior analytic </w:t>
      </w:r>
    </w:p>
    <w:p w14:paraId="4CF7F936" w14:textId="47C239E0" w:rsidR="006350CD" w:rsidRPr="00A94416" w:rsidRDefault="006350CD" w:rsidP="00140E65">
      <w:pPr>
        <w:spacing w:after="0" w:line="480" w:lineRule="auto"/>
        <w:ind w:firstLine="720"/>
        <w:rPr>
          <w:rFonts w:ascii="Times New Roman" w:hAnsi="Times New Roman" w:cs="Times New Roman"/>
        </w:rPr>
      </w:pPr>
      <w:r w:rsidRPr="00A94416">
        <w:rPr>
          <w:rFonts w:ascii="Times New Roman" w:hAnsi="Times New Roman" w:cs="Times New Roman"/>
        </w:rPr>
        <w:t>research. Springer Science &amp; Business Media.</w:t>
      </w:r>
    </w:p>
    <w:p w14:paraId="15E02A5B" w14:textId="04E98D82" w:rsidR="00140E65" w:rsidRPr="00A94416" w:rsidRDefault="007C3A40" w:rsidP="00F05524">
      <w:pPr>
        <w:spacing w:after="0" w:line="480" w:lineRule="auto"/>
        <w:rPr>
          <w:rFonts w:ascii="Times New Roman" w:hAnsi="Times New Roman" w:cs="Times New Roman"/>
        </w:rPr>
      </w:pPr>
      <w:r w:rsidRPr="00A94416">
        <w:rPr>
          <w:rFonts w:ascii="Times New Roman" w:hAnsi="Times New Roman" w:cs="Times New Roman"/>
        </w:rPr>
        <w:t>Pullin, A.N., Pairis-Garcia, M.D., Campbell, B.J., Campler, M.R., Proudfoot, K.L.</w:t>
      </w:r>
      <w:r w:rsidR="004C54A5" w:rsidRPr="00A94416">
        <w:rPr>
          <w:rFonts w:ascii="Times New Roman" w:hAnsi="Times New Roman" w:cs="Times New Roman"/>
        </w:rPr>
        <w:t>,</w:t>
      </w:r>
      <w:r w:rsidRPr="00A94416">
        <w:rPr>
          <w:rFonts w:ascii="Times New Roman" w:hAnsi="Times New Roman" w:cs="Times New Roman"/>
        </w:rPr>
        <w:t xml:space="preserve"> </w:t>
      </w:r>
    </w:p>
    <w:p w14:paraId="782F5C54" w14:textId="0928A9EC" w:rsidR="007C3A40" w:rsidRPr="00A94416" w:rsidRDefault="007C3A40" w:rsidP="00140E65">
      <w:pPr>
        <w:spacing w:after="0" w:line="480" w:lineRule="auto"/>
        <w:ind w:left="720"/>
        <w:rPr>
          <w:rFonts w:ascii="Times New Roman" w:hAnsi="Times New Roman" w:cs="Times New Roman"/>
        </w:rPr>
      </w:pPr>
      <w:r w:rsidRPr="00A94416">
        <w:rPr>
          <w:rFonts w:ascii="Times New Roman" w:hAnsi="Times New Roman" w:cs="Times New Roman"/>
        </w:rPr>
        <w:t xml:space="preserve">2017. Instantaneous sampling intervals validated from continuous video observation for behavioral recording of feedlot lambs. </w:t>
      </w:r>
      <w:r w:rsidR="004C54A5" w:rsidRPr="00A94416">
        <w:rPr>
          <w:rFonts w:ascii="Times New Roman" w:hAnsi="Times New Roman" w:cs="Times New Roman"/>
        </w:rPr>
        <w:t>J. Anim. Sci.</w:t>
      </w:r>
      <w:r w:rsidRPr="00A94416">
        <w:rPr>
          <w:rFonts w:ascii="Times New Roman" w:hAnsi="Times New Roman" w:cs="Times New Roman"/>
        </w:rPr>
        <w:t xml:space="preserve"> 95, 4703</w:t>
      </w:r>
      <w:r w:rsidR="00D55588" w:rsidRPr="00A94416">
        <w:rPr>
          <w:rFonts w:ascii="Times New Roman" w:hAnsi="Times New Roman" w:cs="Times New Roman"/>
        </w:rPr>
        <w:t>—</w:t>
      </w:r>
      <w:r w:rsidRPr="00A94416">
        <w:rPr>
          <w:rFonts w:ascii="Times New Roman" w:hAnsi="Times New Roman" w:cs="Times New Roman"/>
        </w:rPr>
        <w:t>4707.</w:t>
      </w:r>
      <w:r w:rsidR="005C3C96" w:rsidRPr="00A94416">
        <w:rPr>
          <w:rFonts w:ascii="Times New Roman" w:hAnsi="Times New Roman" w:cs="Times New Roman"/>
        </w:rPr>
        <w:t xml:space="preserve"> https://doi.org/10.2527/jas2017.1835</w:t>
      </w:r>
    </w:p>
    <w:p w14:paraId="1B6B811B" w14:textId="0D406F94" w:rsidR="00F20D6F" w:rsidRPr="00A94416" w:rsidRDefault="00891112" w:rsidP="00F05524">
      <w:pPr>
        <w:spacing w:after="0" w:line="480" w:lineRule="auto"/>
        <w:rPr>
          <w:rFonts w:ascii="Times New Roman" w:hAnsi="Times New Roman" w:cs="Times New Roman"/>
          <w:color w:val="222222"/>
        </w:rPr>
      </w:pPr>
      <w:r w:rsidRPr="00A94416">
        <w:rPr>
          <w:rFonts w:ascii="Times New Roman" w:hAnsi="Times New Roman" w:cs="Times New Roman"/>
          <w:color w:val="222222"/>
        </w:rPr>
        <w:t xml:space="preserve">R Core Team 2020. R: A language and environment for statistical computing. R Foundation </w:t>
      </w:r>
    </w:p>
    <w:p w14:paraId="2B78CE1B" w14:textId="132F5F66" w:rsidR="00891112" w:rsidRPr="00A94416" w:rsidRDefault="00891112" w:rsidP="00F20D6F">
      <w:pPr>
        <w:spacing w:after="0" w:line="480" w:lineRule="auto"/>
        <w:ind w:firstLine="720"/>
        <w:rPr>
          <w:rFonts w:ascii="Times New Roman" w:hAnsi="Times New Roman" w:cs="Times New Roman"/>
          <w:color w:val="222222"/>
        </w:rPr>
      </w:pPr>
      <w:r w:rsidRPr="00A94416">
        <w:rPr>
          <w:rFonts w:ascii="Times New Roman" w:hAnsi="Times New Roman" w:cs="Times New Roman"/>
          <w:color w:val="222222"/>
        </w:rPr>
        <w:t>for Statistical Computing, Vienna, Austria. URL https://www.R-project.org/.</w:t>
      </w:r>
    </w:p>
    <w:p w14:paraId="30003E08" w14:textId="55AC6AC0" w:rsidR="00F20D6F" w:rsidRPr="00A94416" w:rsidRDefault="005759B3" w:rsidP="00F05524">
      <w:pPr>
        <w:spacing w:after="0" w:line="480" w:lineRule="auto"/>
        <w:rPr>
          <w:rFonts w:ascii="Times New Roman" w:hAnsi="Times New Roman" w:cs="Times New Roman"/>
          <w:color w:val="222222"/>
        </w:rPr>
      </w:pPr>
      <w:r w:rsidRPr="00A94416">
        <w:rPr>
          <w:rFonts w:ascii="Times New Roman" w:hAnsi="Times New Roman" w:cs="Times New Roman"/>
          <w:color w:val="222222"/>
        </w:rPr>
        <w:t>Radley, K.C., O'Handley, R.D., Labrot, Z.C.</w:t>
      </w:r>
      <w:r w:rsidR="004C54A5" w:rsidRPr="00A94416">
        <w:rPr>
          <w:rFonts w:ascii="Times New Roman" w:hAnsi="Times New Roman" w:cs="Times New Roman"/>
          <w:color w:val="222222"/>
        </w:rPr>
        <w:t>,</w:t>
      </w:r>
      <w:r w:rsidRPr="00A94416">
        <w:rPr>
          <w:rFonts w:ascii="Times New Roman" w:hAnsi="Times New Roman" w:cs="Times New Roman"/>
          <w:color w:val="222222"/>
        </w:rPr>
        <w:t xml:space="preserve"> 2015. A comparison of momentary time </w:t>
      </w:r>
    </w:p>
    <w:p w14:paraId="1EE80755" w14:textId="394D705B" w:rsidR="00CD365A" w:rsidRPr="00A94416" w:rsidRDefault="005759B3" w:rsidP="00F20D6F">
      <w:pPr>
        <w:spacing w:after="0" w:line="480" w:lineRule="auto"/>
        <w:ind w:left="720"/>
        <w:rPr>
          <w:rFonts w:ascii="Times New Roman" w:hAnsi="Times New Roman" w:cs="Times New Roman"/>
          <w:color w:val="222222"/>
        </w:rPr>
      </w:pPr>
      <w:r w:rsidRPr="00A94416">
        <w:rPr>
          <w:rFonts w:ascii="Times New Roman" w:hAnsi="Times New Roman" w:cs="Times New Roman"/>
          <w:color w:val="222222"/>
        </w:rPr>
        <w:t>sampling and partial‐interval recording for assessment of effects of social skills training. </w:t>
      </w:r>
      <w:r w:rsidR="004C54A5" w:rsidRPr="00A94416">
        <w:rPr>
          <w:rFonts w:ascii="Times New Roman" w:hAnsi="Times New Roman" w:cs="Times New Roman"/>
          <w:color w:val="222222"/>
        </w:rPr>
        <w:t>Psych.</w:t>
      </w:r>
      <w:r w:rsidRPr="00A94416">
        <w:rPr>
          <w:rFonts w:ascii="Times New Roman" w:hAnsi="Times New Roman" w:cs="Times New Roman"/>
          <w:color w:val="222222"/>
        </w:rPr>
        <w:t xml:space="preserve"> Schools 52, 363</w:t>
      </w:r>
      <w:r w:rsidR="00D55588" w:rsidRPr="00A94416">
        <w:rPr>
          <w:rFonts w:ascii="Times New Roman" w:hAnsi="Times New Roman" w:cs="Times New Roman"/>
          <w:color w:val="222222"/>
        </w:rPr>
        <w:t>—</w:t>
      </w:r>
      <w:r w:rsidRPr="00A94416">
        <w:rPr>
          <w:rFonts w:ascii="Times New Roman" w:hAnsi="Times New Roman" w:cs="Times New Roman"/>
          <w:color w:val="222222"/>
        </w:rPr>
        <w:t>378.</w:t>
      </w:r>
    </w:p>
    <w:p w14:paraId="79BA499C" w14:textId="45F150FC" w:rsidR="00F20D6F" w:rsidRPr="00A94416" w:rsidRDefault="00681F00" w:rsidP="00F05524">
      <w:pPr>
        <w:spacing w:after="0" w:line="480" w:lineRule="auto"/>
        <w:rPr>
          <w:rFonts w:ascii="Times New Roman" w:hAnsi="Times New Roman" w:cs="Times New Roman"/>
          <w:color w:val="222222"/>
        </w:rPr>
      </w:pPr>
      <w:r w:rsidRPr="00A94416">
        <w:rPr>
          <w:rFonts w:ascii="Times New Roman" w:hAnsi="Times New Roman" w:cs="Times New Roman"/>
          <w:color w:val="222222"/>
        </w:rPr>
        <w:t>Rapp, J.T., Colby, A.M., Vollmer, T.R., Roane, H.S., Lomas, J., Britton, L.N.</w:t>
      </w:r>
      <w:r w:rsidR="004C54A5" w:rsidRPr="00A94416">
        <w:rPr>
          <w:rFonts w:ascii="Times New Roman" w:hAnsi="Times New Roman" w:cs="Times New Roman"/>
          <w:color w:val="222222"/>
        </w:rPr>
        <w:t>,</w:t>
      </w:r>
      <w:r w:rsidRPr="00A94416">
        <w:rPr>
          <w:rFonts w:ascii="Times New Roman" w:hAnsi="Times New Roman" w:cs="Times New Roman"/>
          <w:color w:val="222222"/>
        </w:rPr>
        <w:t xml:space="preserve"> 2007. </w:t>
      </w:r>
    </w:p>
    <w:p w14:paraId="0DCF8485" w14:textId="1D881C06" w:rsidR="00681F00" w:rsidRPr="00A94416" w:rsidRDefault="00681F00" w:rsidP="00F20D6F">
      <w:pPr>
        <w:spacing w:after="0" w:line="480" w:lineRule="auto"/>
        <w:ind w:left="720"/>
        <w:rPr>
          <w:rFonts w:ascii="Times New Roman" w:hAnsi="Times New Roman" w:cs="Times New Roman"/>
          <w:color w:val="222222"/>
        </w:rPr>
      </w:pPr>
      <w:r w:rsidRPr="00A94416">
        <w:rPr>
          <w:rFonts w:ascii="Times New Roman" w:hAnsi="Times New Roman" w:cs="Times New Roman"/>
          <w:color w:val="222222"/>
        </w:rPr>
        <w:lastRenderedPageBreak/>
        <w:t>Interval recording for duration events: a re‐evaluation. Behavioral Interventions: Theory &amp; Practice in Residential &amp; Community‐Based Clinical Programs, 22, 319</w:t>
      </w:r>
      <w:r w:rsidR="00D55588" w:rsidRPr="00A94416">
        <w:rPr>
          <w:rFonts w:ascii="Times New Roman" w:hAnsi="Times New Roman" w:cs="Times New Roman"/>
          <w:color w:val="222222"/>
        </w:rPr>
        <w:t>—</w:t>
      </w:r>
      <w:r w:rsidRPr="00A94416">
        <w:rPr>
          <w:rFonts w:ascii="Times New Roman" w:hAnsi="Times New Roman" w:cs="Times New Roman"/>
          <w:color w:val="222222"/>
        </w:rPr>
        <w:t>345.</w:t>
      </w:r>
    </w:p>
    <w:p w14:paraId="6BFD4B5A" w14:textId="3C127811" w:rsidR="00F20D6F" w:rsidRPr="00A94416" w:rsidRDefault="0063764B" w:rsidP="00F05524">
      <w:pPr>
        <w:spacing w:after="0" w:line="480" w:lineRule="auto"/>
        <w:rPr>
          <w:rFonts w:ascii="Times New Roman" w:hAnsi="Times New Roman" w:cs="Times New Roman"/>
          <w:color w:val="222222"/>
        </w:rPr>
      </w:pPr>
      <w:r w:rsidRPr="00A94416">
        <w:rPr>
          <w:rFonts w:ascii="Times New Roman" w:hAnsi="Times New Roman" w:cs="Times New Roman"/>
          <w:color w:val="222222"/>
        </w:rPr>
        <w:t>Rapp, J.T., Colby‐Dirksen, A.M., Michalski, D.N., Carroll, R.</w:t>
      </w:r>
      <w:r w:rsidR="0068714C" w:rsidRPr="00A94416">
        <w:rPr>
          <w:rFonts w:ascii="Times New Roman" w:hAnsi="Times New Roman" w:cs="Times New Roman"/>
          <w:color w:val="222222"/>
        </w:rPr>
        <w:t>A</w:t>
      </w:r>
      <w:r w:rsidRPr="00A94416">
        <w:rPr>
          <w:rFonts w:ascii="Times New Roman" w:hAnsi="Times New Roman" w:cs="Times New Roman"/>
          <w:color w:val="222222"/>
        </w:rPr>
        <w:t xml:space="preserve">., Lindenberg, A.M. </w:t>
      </w:r>
    </w:p>
    <w:p w14:paraId="0B5D27F3" w14:textId="6C881508" w:rsidR="0063764B" w:rsidRPr="004C54A5" w:rsidRDefault="0063764B" w:rsidP="00F20D6F">
      <w:pPr>
        <w:spacing w:after="0" w:line="480" w:lineRule="auto"/>
        <w:ind w:left="720"/>
        <w:rPr>
          <w:rFonts w:ascii="Times New Roman" w:hAnsi="Times New Roman" w:cs="Times New Roman"/>
          <w:color w:val="222222"/>
        </w:rPr>
      </w:pPr>
      <w:r w:rsidRPr="00A94416">
        <w:rPr>
          <w:rFonts w:ascii="Times New Roman" w:hAnsi="Times New Roman" w:cs="Times New Roman"/>
          <w:color w:val="222222"/>
        </w:rPr>
        <w:t>2008. Detecting changes in simulated events using partial‐interval recording and momentary time sampling. Behavioral Interventions: Theory &amp; Practice in Residential &amp; Community‐Based Clinical Programs, 23, 237</w:t>
      </w:r>
      <w:r w:rsidR="00D55588" w:rsidRPr="00A94416">
        <w:rPr>
          <w:rFonts w:ascii="Times New Roman" w:hAnsi="Times New Roman" w:cs="Times New Roman"/>
          <w:color w:val="222222"/>
        </w:rPr>
        <w:t>—</w:t>
      </w:r>
      <w:r w:rsidRPr="004C54A5">
        <w:rPr>
          <w:rFonts w:ascii="Times New Roman" w:hAnsi="Times New Roman" w:cs="Times New Roman"/>
          <w:color w:val="222222"/>
        </w:rPr>
        <w:t>269.</w:t>
      </w:r>
    </w:p>
    <w:p w14:paraId="222387B7" w14:textId="0A5E470B" w:rsidR="00F20D6F" w:rsidRPr="004C54A5" w:rsidRDefault="00BE06D0" w:rsidP="00F05524">
      <w:pPr>
        <w:spacing w:after="0" w:line="480" w:lineRule="auto"/>
        <w:rPr>
          <w:rFonts w:ascii="Times New Roman" w:hAnsi="Times New Roman" w:cs="Times New Roman"/>
          <w:color w:val="222222"/>
        </w:rPr>
      </w:pPr>
      <w:r w:rsidRPr="004C54A5">
        <w:rPr>
          <w:rFonts w:ascii="Times New Roman" w:hAnsi="Times New Roman" w:cs="Times New Roman"/>
          <w:color w:val="222222"/>
        </w:rPr>
        <w:t>Repp, A.C., Roberts, D</w:t>
      </w:r>
      <w:r w:rsidR="0068714C" w:rsidRPr="004C54A5">
        <w:rPr>
          <w:rFonts w:ascii="Times New Roman" w:hAnsi="Times New Roman" w:cs="Times New Roman"/>
          <w:color w:val="222222"/>
        </w:rPr>
        <w:t>.</w:t>
      </w:r>
      <w:r w:rsidRPr="004C54A5">
        <w:rPr>
          <w:rFonts w:ascii="Times New Roman" w:hAnsi="Times New Roman" w:cs="Times New Roman"/>
          <w:color w:val="222222"/>
        </w:rPr>
        <w:t>M., Slack, D.J., Repp, C.F., Berkler, M.S.</w:t>
      </w:r>
      <w:r w:rsidR="0068714C" w:rsidRPr="004C54A5">
        <w:rPr>
          <w:rFonts w:ascii="Times New Roman" w:hAnsi="Times New Roman" w:cs="Times New Roman"/>
          <w:color w:val="222222"/>
        </w:rPr>
        <w:t>,</w:t>
      </w:r>
      <w:r w:rsidRPr="004C54A5">
        <w:rPr>
          <w:rFonts w:ascii="Times New Roman" w:hAnsi="Times New Roman" w:cs="Times New Roman"/>
          <w:color w:val="222222"/>
        </w:rPr>
        <w:t xml:space="preserve"> 1976. A </w:t>
      </w:r>
    </w:p>
    <w:p w14:paraId="1E25E2BF" w14:textId="6FED6A9E" w:rsidR="00BE06D0" w:rsidRPr="004C54A5" w:rsidRDefault="00BE06D0" w:rsidP="00F20D6F">
      <w:pPr>
        <w:spacing w:after="0" w:line="480" w:lineRule="auto"/>
        <w:ind w:left="720"/>
        <w:rPr>
          <w:rFonts w:ascii="Times New Roman" w:hAnsi="Times New Roman" w:cs="Times New Roman"/>
        </w:rPr>
      </w:pPr>
      <w:r w:rsidRPr="004C54A5">
        <w:rPr>
          <w:rFonts w:ascii="Times New Roman" w:hAnsi="Times New Roman" w:cs="Times New Roman"/>
          <w:color w:val="222222"/>
        </w:rPr>
        <w:t>comparison of frequency, interval, and time‐sampling methods of data collection. Journal of Appl</w:t>
      </w:r>
      <w:r w:rsidR="0068714C" w:rsidRPr="004C54A5">
        <w:rPr>
          <w:rFonts w:ascii="Times New Roman" w:hAnsi="Times New Roman" w:cs="Times New Roman"/>
          <w:color w:val="222222"/>
        </w:rPr>
        <w:t>.</w:t>
      </w:r>
      <w:r w:rsidRPr="004C54A5">
        <w:rPr>
          <w:rFonts w:ascii="Times New Roman" w:hAnsi="Times New Roman" w:cs="Times New Roman"/>
          <w:color w:val="222222"/>
        </w:rPr>
        <w:t xml:space="preserve"> Behav</w:t>
      </w:r>
      <w:r w:rsidR="0068714C" w:rsidRPr="004C54A5">
        <w:rPr>
          <w:rFonts w:ascii="Times New Roman" w:hAnsi="Times New Roman" w:cs="Times New Roman"/>
          <w:color w:val="222222"/>
        </w:rPr>
        <w:t>.</w:t>
      </w:r>
      <w:r w:rsidRPr="004C54A5">
        <w:rPr>
          <w:rFonts w:ascii="Times New Roman" w:hAnsi="Times New Roman" w:cs="Times New Roman"/>
          <w:color w:val="222222"/>
        </w:rPr>
        <w:t xml:space="preserve"> Anal</w:t>
      </w:r>
      <w:r w:rsidR="0068714C" w:rsidRPr="004C54A5">
        <w:rPr>
          <w:rFonts w:ascii="Times New Roman" w:hAnsi="Times New Roman" w:cs="Times New Roman"/>
          <w:color w:val="222222"/>
        </w:rPr>
        <w:t>.</w:t>
      </w:r>
      <w:r w:rsidRPr="004C54A5">
        <w:rPr>
          <w:rFonts w:ascii="Times New Roman" w:hAnsi="Times New Roman" w:cs="Times New Roman"/>
          <w:color w:val="222222"/>
        </w:rPr>
        <w:t xml:space="preserve"> 9, 501</w:t>
      </w:r>
      <w:r w:rsidR="00D55588" w:rsidRPr="004C54A5">
        <w:rPr>
          <w:rFonts w:ascii="Times New Roman" w:hAnsi="Times New Roman" w:cs="Times New Roman"/>
          <w:color w:val="222222"/>
        </w:rPr>
        <w:t>—</w:t>
      </w:r>
      <w:r w:rsidRPr="004C54A5">
        <w:rPr>
          <w:rFonts w:ascii="Times New Roman" w:hAnsi="Times New Roman" w:cs="Times New Roman"/>
          <w:color w:val="222222"/>
        </w:rPr>
        <w:t>508. https://doi.org/10.1901/jaba.1976.9-501</w:t>
      </w:r>
    </w:p>
    <w:p w14:paraId="0DC76977" w14:textId="00308717" w:rsidR="00985635" w:rsidRPr="004C54A5" w:rsidRDefault="009D66FA" w:rsidP="00F05524">
      <w:pPr>
        <w:spacing w:after="0" w:line="480" w:lineRule="auto"/>
        <w:rPr>
          <w:rFonts w:ascii="Times New Roman" w:hAnsi="Times New Roman" w:cs="Times New Roman"/>
        </w:rPr>
      </w:pPr>
      <w:r w:rsidRPr="004C54A5">
        <w:rPr>
          <w:rFonts w:ascii="Times New Roman" w:hAnsi="Times New Roman" w:cs="Times New Roman"/>
        </w:rPr>
        <w:t>Rhine, R.J., Ender, P.B.</w:t>
      </w:r>
      <w:r w:rsidR="0068714C" w:rsidRPr="004C54A5">
        <w:rPr>
          <w:rFonts w:ascii="Times New Roman" w:hAnsi="Times New Roman" w:cs="Times New Roman"/>
        </w:rPr>
        <w:t>,</w:t>
      </w:r>
      <w:r w:rsidRPr="004C54A5">
        <w:rPr>
          <w:rFonts w:ascii="Times New Roman" w:hAnsi="Times New Roman" w:cs="Times New Roman"/>
        </w:rPr>
        <w:t xml:space="preserve"> 1983. Comparability of methods used in the sampling of </w:t>
      </w:r>
    </w:p>
    <w:p w14:paraId="4BF5E98B" w14:textId="77599BBC" w:rsidR="009D66FA" w:rsidRPr="004C54A5" w:rsidRDefault="009D66FA" w:rsidP="00985635">
      <w:pPr>
        <w:spacing w:after="0" w:line="480" w:lineRule="auto"/>
        <w:ind w:left="720"/>
        <w:rPr>
          <w:rFonts w:ascii="Times New Roman" w:hAnsi="Times New Roman" w:cs="Times New Roman"/>
        </w:rPr>
      </w:pPr>
      <w:r w:rsidRPr="004C54A5">
        <w:rPr>
          <w:rFonts w:ascii="Times New Roman" w:hAnsi="Times New Roman" w:cs="Times New Roman"/>
        </w:rPr>
        <w:t>primate behavior. Amer</w:t>
      </w:r>
      <w:r w:rsidR="0068714C" w:rsidRPr="004C54A5">
        <w:rPr>
          <w:rFonts w:ascii="Times New Roman" w:hAnsi="Times New Roman" w:cs="Times New Roman"/>
        </w:rPr>
        <w:t>.</w:t>
      </w:r>
      <w:r w:rsidRPr="004C54A5">
        <w:rPr>
          <w:rFonts w:ascii="Times New Roman" w:hAnsi="Times New Roman" w:cs="Times New Roman"/>
        </w:rPr>
        <w:t xml:space="preserve"> </w:t>
      </w:r>
      <w:r w:rsidR="0068714C" w:rsidRPr="004C54A5">
        <w:rPr>
          <w:rFonts w:ascii="Times New Roman" w:hAnsi="Times New Roman" w:cs="Times New Roman"/>
        </w:rPr>
        <w:t>J.</w:t>
      </w:r>
      <w:r w:rsidRPr="004C54A5">
        <w:rPr>
          <w:rFonts w:ascii="Times New Roman" w:hAnsi="Times New Roman" w:cs="Times New Roman"/>
        </w:rPr>
        <w:t xml:space="preserve"> Primatol</w:t>
      </w:r>
      <w:r w:rsidR="0068714C" w:rsidRPr="004C54A5">
        <w:rPr>
          <w:rFonts w:ascii="Times New Roman" w:hAnsi="Times New Roman" w:cs="Times New Roman"/>
        </w:rPr>
        <w:t>.</w:t>
      </w:r>
      <w:r w:rsidRPr="004C54A5">
        <w:rPr>
          <w:rFonts w:ascii="Times New Roman" w:hAnsi="Times New Roman" w:cs="Times New Roman"/>
        </w:rPr>
        <w:t xml:space="preserve"> 5, 1</w:t>
      </w:r>
      <w:r w:rsidR="00D55588" w:rsidRPr="004C54A5">
        <w:rPr>
          <w:rFonts w:ascii="Times New Roman" w:hAnsi="Times New Roman" w:cs="Times New Roman"/>
        </w:rPr>
        <w:t>—</w:t>
      </w:r>
      <w:r w:rsidRPr="004C54A5">
        <w:rPr>
          <w:rFonts w:ascii="Times New Roman" w:hAnsi="Times New Roman" w:cs="Times New Roman"/>
        </w:rPr>
        <w:t>15.</w:t>
      </w:r>
      <w:r w:rsidR="005C3C96" w:rsidRPr="004C54A5">
        <w:rPr>
          <w:rFonts w:ascii="Times New Roman" w:hAnsi="Times New Roman" w:cs="Times New Roman"/>
        </w:rPr>
        <w:t xml:space="preserve"> https://doi.org/10.1002/ajp.1350050102|</w:t>
      </w:r>
    </w:p>
    <w:p w14:paraId="20A12ECD" w14:textId="588BBD79" w:rsidR="00985635" w:rsidRPr="004C54A5" w:rsidRDefault="00BB294F" w:rsidP="00F05524">
      <w:pPr>
        <w:spacing w:after="0" w:line="480" w:lineRule="auto"/>
        <w:rPr>
          <w:rFonts w:ascii="Times New Roman" w:hAnsi="Times New Roman" w:cs="Times New Roman"/>
        </w:rPr>
      </w:pPr>
      <w:r w:rsidRPr="004C54A5">
        <w:rPr>
          <w:rFonts w:ascii="Times New Roman" w:hAnsi="Times New Roman" w:cs="Times New Roman"/>
        </w:rPr>
        <w:t>Rhine, R.J., Flanigon, M.</w:t>
      </w:r>
      <w:r w:rsidR="0068714C" w:rsidRPr="004C54A5">
        <w:rPr>
          <w:rFonts w:ascii="Times New Roman" w:hAnsi="Times New Roman" w:cs="Times New Roman"/>
        </w:rPr>
        <w:t>,</w:t>
      </w:r>
      <w:r w:rsidRPr="004C54A5">
        <w:rPr>
          <w:rFonts w:ascii="Times New Roman" w:hAnsi="Times New Roman" w:cs="Times New Roman"/>
        </w:rPr>
        <w:t xml:space="preserve"> 1978. An empirical comparison of one-zero, focal-animal, and </w:t>
      </w:r>
    </w:p>
    <w:p w14:paraId="340D4A0C" w14:textId="351488D8" w:rsidR="00BB294F" w:rsidRPr="004C54A5" w:rsidRDefault="00BB294F" w:rsidP="00985635">
      <w:pPr>
        <w:spacing w:after="0" w:line="480" w:lineRule="auto"/>
        <w:ind w:left="720"/>
        <w:rPr>
          <w:rFonts w:ascii="Times New Roman" w:hAnsi="Times New Roman" w:cs="Times New Roman"/>
        </w:rPr>
      </w:pPr>
      <w:r w:rsidRPr="004C54A5">
        <w:rPr>
          <w:rFonts w:ascii="Times New Roman" w:hAnsi="Times New Roman" w:cs="Times New Roman"/>
        </w:rPr>
        <w:t>instantaneous methods of sampling spontaneous primate social behavior. Primates 19, 353</w:t>
      </w:r>
      <w:r w:rsidR="00D55588" w:rsidRPr="004C54A5">
        <w:rPr>
          <w:rFonts w:ascii="Times New Roman" w:hAnsi="Times New Roman" w:cs="Times New Roman"/>
        </w:rPr>
        <w:t>—</w:t>
      </w:r>
      <w:r w:rsidRPr="004C54A5">
        <w:rPr>
          <w:rFonts w:ascii="Times New Roman" w:hAnsi="Times New Roman" w:cs="Times New Roman"/>
        </w:rPr>
        <w:t>361.</w:t>
      </w:r>
      <w:r w:rsidR="005C3C96" w:rsidRPr="004C54A5">
        <w:rPr>
          <w:rFonts w:ascii="Times New Roman" w:hAnsi="Times New Roman" w:cs="Times New Roman"/>
        </w:rPr>
        <w:t xml:space="preserve"> https://doi.org/10.1007/BF02382803</w:t>
      </w:r>
    </w:p>
    <w:p w14:paraId="7358F887" w14:textId="66F855A0" w:rsidR="00985635" w:rsidRPr="004C54A5" w:rsidRDefault="009F6A79" w:rsidP="00F05524">
      <w:pPr>
        <w:spacing w:after="0" w:line="480" w:lineRule="auto"/>
        <w:rPr>
          <w:rFonts w:ascii="Times New Roman" w:hAnsi="Times New Roman" w:cs="Times New Roman"/>
        </w:rPr>
      </w:pPr>
      <w:r w:rsidRPr="004C54A5">
        <w:rPr>
          <w:rFonts w:ascii="Times New Roman" w:hAnsi="Times New Roman" w:cs="Times New Roman"/>
        </w:rPr>
        <w:t>Rhine, R.J., Linville, A.K.</w:t>
      </w:r>
      <w:r w:rsidR="0068714C" w:rsidRPr="004C54A5">
        <w:rPr>
          <w:rFonts w:ascii="Times New Roman" w:hAnsi="Times New Roman" w:cs="Times New Roman"/>
        </w:rPr>
        <w:t>,</w:t>
      </w:r>
      <w:r w:rsidRPr="004C54A5">
        <w:rPr>
          <w:rFonts w:ascii="Times New Roman" w:hAnsi="Times New Roman" w:cs="Times New Roman"/>
        </w:rPr>
        <w:t xml:space="preserve"> 1980. Properties of one-zero scores in observational studies </w:t>
      </w:r>
    </w:p>
    <w:p w14:paraId="7CDE6BF2" w14:textId="4D2D3E9D" w:rsidR="009F6A79" w:rsidRPr="004C54A5" w:rsidRDefault="009F6A79" w:rsidP="00985635">
      <w:pPr>
        <w:spacing w:after="0" w:line="480" w:lineRule="auto"/>
        <w:ind w:left="720"/>
        <w:rPr>
          <w:rFonts w:ascii="Times New Roman" w:hAnsi="Times New Roman" w:cs="Times New Roman"/>
        </w:rPr>
      </w:pPr>
      <w:r w:rsidRPr="004C54A5">
        <w:rPr>
          <w:rFonts w:ascii="Times New Roman" w:hAnsi="Times New Roman" w:cs="Times New Roman"/>
        </w:rPr>
        <w:t>of primate social behavior: The effect of assumptions on empirical analyses. Primates, 21, 111</w:t>
      </w:r>
      <w:r w:rsidR="00D55588" w:rsidRPr="004C54A5">
        <w:rPr>
          <w:rFonts w:ascii="Times New Roman" w:hAnsi="Times New Roman" w:cs="Times New Roman"/>
        </w:rPr>
        <w:t>—</w:t>
      </w:r>
      <w:r w:rsidRPr="004C54A5">
        <w:rPr>
          <w:rFonts w:ascii="Times New Roman" w:hAnsi="Times New Roman" w:cs="Times New Roman"/>
        </w:rPr>
        <w:t>122.</w:t>
      </w:r>
      <w:r w:rsidR="005C3C96" w:rsidRPr="004C54A5">
        <w:rPr>
          <w:rFonts w:ascii="Times New Roman" w:hAnsi="Times New Roman" w:cs="Times New Roman"/>
        </w:rPr>
        <w:t xml:space="preserve"> https://doi.org/10.1007/BF02383828</w:t>
      </w:r>
    </w:p>
    <w:p w14:paraId="52FE52B7" w14:textId="507B128A" w:rsidR="00985635" w:rsidRPr="004C54A5" w:rsidRDefault="00D10A50" w:rsidP="00F05524">
      <w:pPr>
        <w:spacing w:after="0" w:line="480" w:lineRule="auto"/>
        <w:rPr>
          <w:rFonts w:ascii="Times New Roman" w:hAnsi="Times New Roman" w:cs="Times New Roman"/>
        </w:rPr>
      </w:pPr>
      <w:r w:rsidRPr="004C54A5">
        <w:rPr>
          <w:rFonts w:ascii="Times New Roman" w:hAnsi="Times New Roman" w:cs="Times New Roman"/>
        </w:rPr>
        <w:t>Rhine, R.J., Norton, G.W., Wynn, G.M., Wynn, R.D.</w:t>
      </w:r>
      <w:r w:rsidR="0068714C" w:rsidRPr="004C54A5">
        <w:rPr>
          <w:rFonts w:ascii="Times New Roman" w:hAnsi="Times New Roman" w:cs="Times New Roman"/>
        </w:rPr>
        <w:t>,</w:t>
      </w:r>
      <w:r w:rsidRPr="004C54A5">
        <w:rPr>
          <w:rFonts w:ascii="Times New Roman" w:hAnsi="Times New Roman" w:cs="Times New Roman"/>
        </w:rPr>
        <w:t xml:space="preserve"> 1985. Weaning of free-ranging </w:t>
      </w:r>
    </w:p>
    <w:p w14:paraId="7BE02EF4" w14:textId="582B36D4" w:rsidR="00D10A50" w:rsidRPr="004C54A5" w:rsidRDefault="00D10A50" w:rsidP="005064FB">
      <w:pPr>
        <w:spacing w:after="0" w:line="480" w:lineRule="auto"/>
        <w:ind w:left="720"/>
        <w:rPr>
          <w:rFonts w:ascii="Times New Roman" w:hAnsi="Times New Roman" w:cs="Times New Roman"/>
        </w:rPr>
      </w:pPr>
      <w:r w:rsidRPr="004C54A5">
        <w:rPr>
          <w:rFonts w:ascii="Times New Roman" w:hAnsi="Times New Roman" w:cs="Times New Roman"/>
        </w:rPr>
        <w:t>infant baboons (Papio cynocephalus) as indicated by one-zero and instantaneous sampling of feeding. Int</w:t>
      </w:r>
      <w:r w:rsidR="0068714C" w:rsidRPr="004C54A5">
        <w:rPr>
          <w:rFonts w:ascii="Times New Roman" w:hAnsi="Times New Roman" w:cs="Times New Roman"/>
        </w:rPr>
        <w:t>.</w:t>
      </w:r>
      <w:r w:rsidRPr="004C54A5">
        <w:rPr>
          <w:rFonts w:ascii="Times New Roman" w:hAnsi="Times New Roman" w:cs="Times New Roman"/>
        </w:rPr>
        <w:t xml:space="preserve"> </w:t>
      </w:r>
      <w:r w:rsidR="0068714C" w:rsidRPr="004C54A5">
        <w:rPr>
          <w:rFonts w:ascii="Times New Roman" w:hAnsi="Times New Roman" w:cs="Times New Roman"/>
        </w:rPr>
        <w:t>J.</w:t>
      </w:r>
      <w:r w:rsidRPr="004C54A5">
        <w:rPr>
          <w:rFonts w:ascii="Times New Roman" w:hAnsi="Times New Roman" w:cs="Times New Roman"/>
        </w:rPr>
        <w:t xml:space="preserve"> Primatol</w:t>
      </w:r>
      <w:r w:rsidR="0068714C" w:rsidRPr="004C54A5">
        <w:rPr>
          <w:rFonts w:ascii="Times New Roman" w:hAnsi="Times New Roman" w:cs="Times New Roman"/>
        </w:rPr>
        <w:t>.</w:t>
      </w:r>
      <w:r w:rsidRPr="004C54A5">
        <w:rPr>
          <w:rFonts w:ascii="Times New Roman" w:hAnsi="Times New Roman" w:cs="Times New Roman"/>
        </w:rPr>
        <w:t xml:space="preserve"> 6, 491</w:t>
      </w:r>
      <w:r w:rsidR="00D55588" w:rsidRPr="004C54A5">
        <w:rPr>
          <w:rFonts w:ascii="Times New Roman" w:hAnsi="Times New Roman" w:cs="Times New Roman"/>
        </w:rPr>
        <w:t>—</w:t>
      </w:r>
      <w:r w:rsidRPr="004C54A5">
        <w:rPr>
          <w:rFonts w:ascii="Times New Roman" w:hAnsi="Times New Roman" w:cs="Times New Roman"/>
        </w:rPr>
        <w:t>499.</w:t>
      </w:r>
      <w:r w:rsidR="005C3C96" w:rsidRPr="004C54A5">
        <w:rPr>
          <w:rFonts w:ascii="Times New Roman" w:hAnsi="Times New Roman" w:cs="Times New Roman"/>
        </w:rPr>
        <w:t xml:space="preserve"> https://doi.org/10.1007/BF02735572</w:t>
      </w:r>
    </w:p>
    <w:p w14:paraId="54C42452" w14:textId="019CE015" w:rsidR="005064FB" w:rsidRPr="004C54A5" w:rsidRDefault="00D83CF8" w:rsidP="00F05524">
      <w:pPr>
        <w:spacing w:after="0" w:line="480" w:lineRule="auto"/>
        <w:rPr>
          <w:rFonts w:ascii="Times New Roman" w:hAnsi="Times New Roman" w:cs="Times New Roman"/>
        </w:rPr>
      </w:pPr>
      <w:r w:rsidRPr="004C54A5">
        <w:rPr>
          <w:rFonts w:ascii="Times New Roman" w:hAnsi="Times New Roman" w:cs="Times New Roman"/>
        </w:rPr>
        <w:t>Saibaba, P., Sales, G.D., Stodulski, G., Hau, J.</w:t>
      </w:r>
      <w:r w:rsidR="0068714C" w:rsidRPr="004C54A5">
        <w:rPr>
          <w:rFonts w:ascii="Times New Roman" w:hAnsi="Times New Roman" w:cs="Times New Roman"/>
        </w:rPr>
        <w:t>,</w:t>
      </w:r>
      <w:r w:rsidRPr="004C54A5">
        <w:rPr>
          <w:rFonts w:ascii="Times New Roman" w:hAnsi="Times New Roman" w:cs="Times New Roman"/>
        </w:rPr>
        <w:t xml:space="preserve"> 1996. Behaviour of rats in their home </w:t>
      </w:r>
    </w:p>
    <w:p w14:paraId="62763336" w14:textId="753535B8" w:rsidR="00D83CF8" w:rsidRPr="004C54A5" w:rsidRDefault="00D83CF8" w:rsidP="005064FB">
      <w:pPr>
        <w:spacing w:after="0" w:line="480" w:lineRule="auto"/>
        <w:ind w:left="720"/>
        <w:rPr>
          <w:rFonts w:ascii="Times New Roman" w:hAnsi="Times New Roman" w:cs="Times New Roman"/>
        </w:rPr>
      </w:pPr>
      <w:r w:rsidRPr="004C54A5">
        <w:rPr>
          <w:rFonts w:ascii="Times New Roman" w:hAnsi="Times New Roman" w:cs="Times New Roman"/>
        </w:rPr>
        <w:t>cages: daytime variations and effects of routine husbandry procedures analysed by time sampling techniques. Lab</w:t>
      </w:r>
      <w:r w:rsidR="0068714C" w:rsidRPr="004C54A5">
        <w:rPr>
          <w:rFonts w:ascii="Times New Roman" w:hAnsi="Times New Roman" w:cs="Times New Roman"/>
        </w:rPr>
        <w:t>.</w:t>
      </w:r>
      <w:r w:rsidRPr="004C54A5">
        <w:rPr>
          <w:rFonts w:ascii="Times New Roman" w:hAnsi="Times New Roman" w:cs="Times New Roman"/>
        </w:rPr>
        <w:t xml:space="preserve"> Anim</w:t>
      </w:r>
      <w:r w:rsidR="0068714C" w:rsidRPr="004C54A5">
        <w:rPr>
          <w:rFonts w:ascii="Times New Roman" w:hAnsi="Times New Roman" w:cs="Times New Roman"/>
        </w:rPr>
        <w:t>.</w:t>
      </w:r>
      <w:r w:rsidRPr="004C54A5">
        <w:rPr>
          <w:rFonts w:ascii="Times New Roman" w:hAnsi="Times New Roman" w:cs="Times New Roman"/>
        </w:rPr>
        <w:t xml:space="preserve"> 30, 13</w:t>
      </w:r>
      <w:r w:rsidR="00D55588" w:rsidRPr="004C54A5">
        <w:rPr>
          <w:rFonts w:ascii="Times New Roman" w:hAnsi="Times New Roman" w:cs="Times New Roman"/>
        </w:rPr>
        <w:t>—</w:t>
      </w:r>
      <w:r w:rsidRPr="004C54A5">
        <w:rPr>
          <w:rFonts w:ascii="Times New Roman" w:hAnsi="Times New Roman" w:cs="Times New Roman"/>
        </w:rPr>
        <w:t>21.</w:t>
      </w:r>
      <w:r w:rsidR="0094249E" w:rsidRPr="004C54A5">
        <w:rPr>
          <w:rFonts w:ascii="Times New Roman" w:hAnsi="Times New Roman" w:cs="Times New Roman"/>
        </w:rPr>
        <w:t xml:space="preserve"> https://doi.org/10.1258/002367796780744875</w:t>
      </w:r>
    </w:p>
    <w:p w14:paraId="76BFC4A2" w14:textId="4B892A67" w:rsidR="005064FB" w:rsidRPr="004C54A5" w:rsidRDefault="00091836" w:rsidP="00F05524">
      <w:pPr>
        <w:spacing w:after="0" w:line="480" w:lineRule="auto"/>
        <w:rPr>
          <w:rFonts w:ascii="Times New Roman" w:hAnsi="Times New Roman" w:cs="Times New Roman"/>
        </w:rPr>
      </w:pPr>
      <w:r w:rsidRPr="004C54A5">
        <w:rPr>
          <w:rFonts w:ascii="Times New Roman" w:hAnsi="Times New Roman" w:cs="Times New Roman"/>
        </w:rPr>
        <w:t>Sands, J., Creel, S.</w:t>
      </w:r>
      <w:r w:rsidR="0068714C" w:rsidRPr="004C54A5">
        <w:rPr>
          <w:rFonts w:ascii="Times New Roman" w:hAnsi="Times New Roman" w:cs="Times New Roman"/>
        </w:rPr>
        <w:t>,</w:t>
      </w:r>
      <w:r w:rsidRPr="004C54A5">
        <w:rPr>
          <w:rFonts w:ascii="Times New Roman" w:hAnsi="Times New Roman" w:cs="Times New Roman"/>
        </w:rPr>
        <w:t xml:space="preserve"> 2004. Social dominance, aggression and faecal glucocorticoid levels </w:t>
      </w:r>
    </w:p>
    <w:p w14:paraId="6B978019" w14:textId="4C8B306C" w:rsidR="00091836" w:rsidRPr="004C54A5" w:rsidRDefault="00091836" w:rsidP="005064FB">
      <w:pPr>
        <w:spacing w:after="0" w:line="480" w:lineRule="auto"/>
        <w:ind w:left="720"/>
        <w:rPr>
          <w:rFonts w:ascii="Times New Roman" w:hAnsi="Times New Roman" w:cs="Times New Roman"/>
        </w:rPr>
      </w:pPr>
      <w:r w:rsidRPr="004C54A5">
        <w:rPr>
          <w:rFonts w:ascii="Times New Roman" w:hAnsi="Times New Roman" w:cs="Times New Roman"/>
        </w:rPr>
        <w:t>in a wild population of wolves, Canis lupus. Anim</w:t>
      </w:r>
      <w:r w:rsidR="0068714C" w:rsidRPr="004C54A5">
        <w:rPr>
          <w:rFonts w:ascii="Times New Roman" w:hAnsi="Times New Roman" w:cs="Times New Roman"/>
        </w:rPr>
        <w:t>.</w:t>
      </w:r>
      <w:r w:rsidRPr="004C54A5">
        <w:rPr>
          <w:rFonts w:ascii="Times New Roman" w:hAnsi="Times New Roman" w:cs="Times New Roman"/>
        </w:rPr>
        <w:t xml:space="preserve"> Behav</w:t>
      </w:r>
      <w:r w:rsidR="0068714C" w:rsidRPr="004C54A5">
        <w:rPr>
          <w:rFonts w:ascii="Times New Roman" w:hAnsi="Times New Roman" w:cs="Times New Roman"/>
        </w:rPr>
        <w:t>.</w:t>
      </w:r>
      <w:r w:rsidRPr="004C54A5">
        <w:rPr>
          <w:rFonts w:ascii="Times New Roman" w:hAnsi="Times New Roman" w:cs="Times New Roman"/>
        </w:rPr>
        <w:t xml:space="preserve"> 67, 387</w:t>
      </w:r>
      <w:r w:rsidR="00D55588" w:rsidRPr="004C54A5">
        <w:rPr>
          <w:rFonts w:ascii="Times New Roman" w:hAnsi="Times New Roman" w:cs="Times New Roman"/>
        </w:rPr>
        <w:t>—</w:t>
      </w:r>
      <w:r w:rsidRPr="004C54A5">
        <w:rPr>
          <w:rFonts w:ascii="Times New Roman" w:hAnsi="Times New Roman" w:cs="Times New Roman"/>
        </w:rPr>
        <w:t>396.</w:t>
      </w:r>
      <w:r w:rsidR="0094249E" w:rsidRPr="004C54A5">
        <w:rPr>
          <w:rFonts w:ascii="Times New Roman" w:hAnsi="Times New Roman" w:cs="Times New Roman"/>
        </w:rPr>
        <w:t xml:space="preserve"> https://doi.org/10.1016/j.anbehav.2003.03.019</w:t>
      </w:r>
    </w:p>
    <w:p w14:paraId="018ECF94" w14:textId="5DDBD32E" w:rsidR="005064FB" w:rsidRPr="004C54A5" w:rsidRDefault="00236A43" w:rsidP="00F05524">
      <w:pPr>
        <w:spacing w:after="0" w:line="480" w:lineRule="auto"/>
        <w:rPr>
          <w:rFonts w:ascii="Times New Roman" w:hAnsi="Times New Roman" w:cs="Times New Roman"/>
        </w:rPr>
      </w:pPr>
      <w:r w:rsidRPr="004C54A5">
        <w:rPr>
          <w:rFonts w:ascii="Times New Roman" w:hAnsi="Times New Roman" w:cs="Times New Roman"/>
        </w:rPr>
        <w:t>Seyfarth, R.M., Cheney, D.L., Marler</w:t>
      </w:r>
      <w:r w:rsidR="0068714C" w:rsidRPr="004C54A5">
        <w:rPr>
          <w:rFonts w:ascii="Times New Roman" w:hAnsi="Times New Roman" w:cs="Times New Roman"/>
        </w:rPr>
        <w:t>,</w:t>
      </w:r>
      <w:r w:rsidRPr="004C54A5">
        <w:rPr>
          <w:rFonts w:ascii="Times New Roman" w:hAnsi="Times New Roman" w:cs="Times New Roman"/>
        </w:rPr>
        <w:t xml:space="preserve"> P.</w:t>
      </w:r>
      <w:r w:rsidR="0068714C" w:rsidRPr="004C54A5">
        <w:rPr>
          <w:rFonts w:ascii="Times New Roman" w:hAnsi="Times New Roman" w:cs="Times New Roman"/>
        </w:rPr>
        <w:t>,</w:t>
      </w:r>
      <w:r w:rsidRPr="004C54A5">
        <w:rPr>
          <w:rFonts w:ascii="Times New Roman" w:hAnsi="Times New Roman" w:cs="Times New Roman"/>
        </w:rPr>
        <w:t xml:space="preserve"> 1980. Vervet monkey alarm calls: semantic </w:t>
      </w:r>
    </w:p>
    <w:p w14:paraId="2E1A24FC" w14:textId="37D06DB6" w:rsidR="00236A43" w:rsidRPr="004C54A5" w:rsidRDefault="00236A43" w:rsidP="005064FB">
      <w:pPr>
        <w:spacing w:after="0" w:line="480" w:lineRule="auto"/>
        <w:ind w:firstLine="720"/>
        <w:rPr>
          <w:rFonts w:ascii="Times New Roman" w:hAnsi="Times New Roman" w:cs="Times New Roman"/>
        </w:rPr>
      </w:pPr>
      <w:r w:rsidRPr="004C54A5">
        <w:rPr>
          <w:rFonts w:ascii="Times New Roman" w:hAnsi="Times New Roman" w:cs="Times New Roman"/>
        </w:rPr>
        <w:lastRenderedPageBreak/>
        <w:t>communication in a free-ranging primate. Anim</w:t>
      </w:r>
      <w:r w:rsidR="0068714C" w:rsidRPr="004C54A5">
        <w:rPr>
          <w:rFonts w:ascii="Times New Roman" w:hAnsi="Times New Roman" w:cs="Times New Roman"/>
        </w:rPr>
        <w:t>.</w:t>
      </w:r>
      <w:r w:rsidRPr="004C54A5">
        <w:rPr>
          <w:rFonts w:ascii="Times New Roman" w:hAnsi="Times New Roman" w:cs="Times New Roman"/>
        </w:rPr>
        <w:t xml:space="preserve"> Behav</w:t>
      </w:r>
      <w:r w:rsidR="0068714C" w:rsidRPr="004C54A5">
        <w:rPr>
          <w:rFonts w:ascii="Times New Roman" w:hAnsi="Times New Roman" w:cs="Times New Roman"/>
        </w:rPr>
        <w:t>.</w:t>
      </w:r>
      <w:r w:rsidRPr="004C54A5">
        <w:rPr>
          <w:rFonts w:ascii="Times New Roman" w:hAnsi="Times New Roman" w:cs="Times New Roman"/>
        </w:rPr>
        <w:t xml:space="preserve"> 28, 1070</w:t>
      </w:r>
      <w:r w:rsidR="00D55588" w:rsidRPr="004C54A5">
        <w:rPr>
          <w:rFonts w:ascii="Times New Roman" w:hAnsi="Times New Roman" w:cs="Times New Roman"/>
        </w:rPr>
        <w:t>—</w:t>
      </w:r>
      <w:r w:rsidRPr="004C54A5">
        <w:rPr>
          <w:rFonts w:ascii="Times New Roman" w:hAnsi="Times New Roman" w:cs="Times New Roman"/>
        </w:rPr>
        <w:t>1094.</w:t>
      </w:r>
    </w:p>
    <w:p w14:paraId="5C41A0E0" w14:textId="59374EA0" w:rsidR="005064FB" w:rsidRPr="004C54A5" w:rsidRDefault="00114386" w:rsidP="00F05524">
      <w:pPr>
        <w:spacing w:after="0" w:line="480" w:lineRule="auto"/>
        <w:rPr>
          <w:rFonts w:ascii="Times New Roman" w:hAnsi="Times New Roman" w:cs="Times New Roman"/>
        </w:rPr>
      </w:pPr>
      <w:r w:rsidRPr="004C54A5">
        <w:rPr>
          <w:rFonts w:ascii="Times New Roman" w:hAnsi="Times New Roman" w:cs="Times New Roman"/>
        </w:rPr>
        <w:t>Simpson, M.J.A., Simpson, A.E.</w:t>
      </w:r>
      <w:r w:rsidR="0068714C" w:rsidRPr="004C54A5">
        <w:rPr>
          <w:rFonts w:ascii="Times New Roman" w:hAnsi="Times New Roman" w:cs="Times New Roman"/>
        </w:rPr>
        <w:t>,</w:t>
      </w:r>
      <w:r w:rsidRPr="004C54A5">
        <w:rPr>
          <w:rFonts w:ascii="Times New Roman" w:hAnsi="Times New Roman" w:cs="Times New Roman"/>
        </w:rPr>
        <w:t xml:space="preserve"> 1977. One-zero and scan methods for sampling </w:t>
      </w:r>
    </w:p>
    <w:p w14:paraId="3C09B296" w14:textId="07891FAB" w:rsidR="00114386" w:rsidRPr="004C54A5" w:rsidRDefault="00114386" w:rsidP="005064FB">
      <w:pPr>
        <w:spacing w:after="0" w:line="480" w:lineRule="auto"/>
        <w:ind w:left="720"/>
        <w:rPr>
          <w:rFonts w:ascii="Times New Roman" w:hAnsi="Times New Roman" w:cs="Times New Roman"/>
        </w:rPr>
      </w:pPr>
      <w:r w:rsidRPr="004C54A5">
        <w:rPr>
          <w:rFonts w:ascii="Times New Roman" w:hAnsi="Times New Roman" w:cs="Times New Roman"/>
        </w:rPr>
        <w:t>behaviour. Ani</w:t>
      </w:r>
      <w:r w:rsidR="0068714C" w:rsidRPr="004C54A5">
        <w:rPr>
          <w:rFonts w:ascii="Times New Roman" w:hAnsi="Times New Roman" w:cs="Times New Roman"/>
        </w:rPr>
        <w:t>m.</w:t>
      </w:r>
      <w:r w:rsidRPr="004C54A5">
        <w:rPr>
          <w:rFonts w:ascii="Times New Roman" w:hAnsi="Times New Roman" w:cs="Times New Roman"/>
        </w:rPr>
        <w:t xml:space="preserve"> Behav</w:t>
      </w:r>
      <w:r w:rsidR="0068714C" w:rsidRPr="004C54A5">
        <w:rPr>
          <w:rFonts w:ascii="Times New Roman" w:hAnsi="Times New Roman" w:cs="Times New Roman"/>
        </w:rPr>
        <w:t>.</w:t>
      </w:r>
      <w:r w:rsidRPr="004C54A5">
        <w:rPr>
          <w:rFonts w:ascii="Times New Roman" w:hAnsi="Times New Roman" w:cs="Times New Roman"/>
        </w:rPr>
        <w:t xml:space="preserve"> 25, 726</w:t>
      </w:r>
      <w:r w:rsidR="00D55588" w:rsidRPr="004C54A5">
        <w:rPr>
          <w:rFonts w:ascii="Times New Roman" w:hAnsi="Times New Roman" w:cs="Times New Roman"/>
        </w:rPr>
        <w:t>—</w:t>
      </w:r>
      <w:r w:rsidRPr="004C54A5">
        <w:rPr>
          <w:rFonts w:ascii="Times New Roman" w:hAnsi="Times New Roman" w:cs="Times New Roman"/>
        </w:rPr>
        <w:t>731.</w:t>
      </w:r>
      <w:r w:rsidR="0094249E" w:rsidRPr="004C54A5">
        <w:rPr>
          <w:rFonts w:ascii="Times New Roman" w:hAnsi="Times New Roman" w:cs="Times New Roman"/>
        </w:rPr>
        <w:t xml:space="preserve"> </w:t>
      </w:r>
      <w:r w:rsidR="005064FB" w:rsidRPr="004C54A5">
        <w:rPr>
          <w:rFonts w:ascii="Times New Roman" w:hAnsi="Times New Roman" w:cs="Times New Roman"/>
        </w:rPr>
        <w:t>https://doi.org/10.1016/0003-</w:t>
      </w:r>
      <w:r w:rsidR="0094249E" w:rsidRPr="004C54A5">
        <w:rPr>
          <w:rFonts w:ascii="Times New Roman" w:hAnsi="Times New Roman" w:cs="Times New Roman"/>
        </w:rPr>
        <w:t>3472(77)90122-1</w:t>
      </w:r>
    </w:p>
    <w:p w14:paraId="5B14F291" w14:textId="59895A09" w:rsidR="0053742F" w:rsidRPr="004C54A5" w:rsidRDefault="000E26F9" w:rsidP="004849FA">
      <w:pPr>
        <w:spacing w:after="0" w:line="480" w:lineRule="auto"/>
        <w:rPr>
          <w:rFonts w:ascii="Times New Roman" w:hAnsi="Times New Roman" w:cs="Times New Roman"/>
        </w:rPr>
      </w:pPr>
      <w:r w:rsidRPr="004C54A5">
        <w:rPr>
          <w:rFonts w:ascii="Times New Roman" w:hAnsi="Times New Roman" w:cs="Times New Roman"/>
        </w:rPr>
        <w:t>Shora, J.</w:t>
      </w:r>
      <w:r w:rsidR="004849FA" w:rsidRPr="004C54A5">
        <w:rPr>
          <w:rFonts w:ascii="Times New Roman" w:hAnsi="Times New Roman" w:cs="Times New Roman"/>
        </w:rPr>
        <w:t>A.</w:t>
      </w:r>
      <w:r w:rsidRPr="004C54A5">
        <w:rPr>
          <w:rFonts w:ascii="Times New Roman" w:hAnsi="Times New Roman" w:cs="Times New Roman"/>
        </w:rPr>
        <w:t>, Myhill, M.</w:t>
      </w:r>
      <w:r w:rsidR="004849FA" w:rsidRPr="004C54A5">
        <w:rPr>
          <w:rFonts w:ascii="Times New Roman" w:hAnsi="Times New Roman" w:cs="Times New Roman"/>
        </w:rPr>
        <w:t>N.G.</w:t>
      </w:r>
      <w:r w:rsidRPr="004C54A5">
        <w:rPr>
          <w:rFonts w:ascii="Times New Roman" w:hAnsi="Times New Roman" w:cs="Times New Roman"/>
        </w:rPr>
        <w:t>, Brereton, J.E.</w:t>
      </w:r>
      <w:r w:rsidR="004849FA" w:rsidRPr="004C54A5">
        <w:rPr>
          <w:rFonts w:ascii="Times New Roman" w:hAnsi="Times New Roman" w:cs="Times New Roman"/>
        </w:rPr>
        <w:t>,</w:t>
      </w:r>
      <w:r w:rsidRPr="004C54A5">
        <w:rPr>
          <w:rFonts w:ascii="Times New Roman" w:hAnsi="Times New Roman" w:cs="Times New Roman"/>
        </w:rPr>
        <w:t xml:space="preserve"> 2018. Should zoo foods be coati chopped. </w:t>
      </w:r>
      <w:r w:rsidR="004849FA" w:rsidRPr="004C54A5">
        <w:rPr>
          <w:rFonts w:ascii="Times New Roman" w:hAnsi="Times New Roman" w:cs="Times New Roman"/>
        </w:rPr>
        <w:t xml:space="preserve">J. Zoo Aquar. Res. </w:t>
      </w:r>
      <w:r w:rsidRPr="004C54A5">
        <w:rPr>
          <w:rFonts w:ascii="Times New Roman" w:hAnsi="Times New Roman" w:cs="Times New Roman"/>
        </w:rPr>
        <w:t>6, 22</w:t>
      </w:r>
      <w:r w:rsidR="00D55588" w:rsidRPr="004C54A5">
        <w:rPr>
          <w:rFonts w:ascii="Times New Roman" w:hAnsi="Times New Roman" w:cs="Times New Roman"/>
        </w:rPr>
        <w:t>—</w:t>
      </w:r>
      <w:r w:rsidRPr="004C54A5">
        <w:rPr>
          <w:rFonts w:ascii="Times New Roman" w:hAnsi="Times New Roman" w:cs="Times New Roman"/>
        </w:rPr>
        <w:t>25.</w:t>
      </w:r>
      <w:r w:rsidR="0094249E" w:rsidRPr="004C54A5">
        <w:rPr>
          <w:rFonts w:ascii="Times New Roman" w:hAnsi="Times New Roman" w:cs="Times New Roman"/>
        </w:rPr>
        <w:t xml:space="preserve"> https://doi.org/10.19227/jzar.v6i1.309</w:t>
      </w:r>
    </w:p>
    <w:p w14:paraId="6D2DE40C" w14:textId="2AB7929B" w:rsidR="005064FB" w:rsidRPr="004C54A5" w:rsidRDefault="00266CF2" w:rsidP="00F05524">
      <w:pPr>
        <w:spacing w:after="0" w:line="480" w:lineRule="auto"/>
        <w:rPr>
          <w:rFonts w:ascii="Times New Roman" w:hAnsi="Times New Roman" w:cs="Times New Roman"/>
        </w:rPr>
      </w:pPr>
      <w:r w:rsidRPr="004C54A5">
        <w:rPr>
          <w:rFonts w:ascii="Times New Roman" w:hAnsi="Times New Roman" w:cs="Times New Roman"/>
        </w:rPr>
        <w:t>Smith, P.K.</w:t>
      </w:r>
      <w:r w:rsidR="004849FA" w:rsidRPr="004C54A5">
        <w:rPr>
          <w:rFonts w:ascii="Times New Roman" w:hAnsi="Times New Roman" w:cs="Times New Roman"/>
        </w:rPr>
        <w:t>,</w:t>
      </w:r>
      <w:r w:rsidRPr="004C54A5">
        <w:rPr>
          <w:rFonts w:ascii="Times New Roman" w:hAnsi="Times New Roman" w:cs="Times New Roman"/>
        </w:rPr>
        <w:t xml:space="preserve"> 1985. The Reliability and Validity of One‐zero Sampling: misconceived </w:t>
      </w:r>
    </w:p>
    <w:p w14:paraId="4DAA88DB" w14:textId="3CBD878B" w:rsidR="00266CF2" w:rsidRPr="004C54A5" w:rsidRDefault="00266CF2" w:rsidP="005064FB">
      <w:pPr>
        <w:spacing w:after="0" w:line="480" w:lineRule="auto"/>
        <w:ind w:left="720"/>
        <w:rPr>
          <w:rFonts w:ascii="Times New Roman" w:hAnsi="Times New Roman" w:cs="Times New Roman"/>
        </w:rPr>
      </w:pPr>
      <w:r w:rsidRPr="004C54A5">
        <w:rPr>
          <w:rFonts w:ascii="Times New Roman" w:hAnsi="Times New Roman" w:cs="Times New Roman"/>
        </w:rPr>
        <w:t>criticisms and unacknowledged assumptions. British Educat</w:t>
      </w:r>
      <w:r w:rsidR="004849FA" w:rsidRPr="004C54A5">
        <w:rPr>
          <w:rFonts w:ascii="Times New Roman" w:hAnsi="Times New Roman" w:cs="Times New Roman"/>
        </w:rPr>
        <w:t>.</w:t>
      </w:r>
      <w:r w:rsidRPr="004C54A5">
        <w:rPr>
          <w:rFonts w:ascii="Times New Roman" w:hAnsi="Times New Roman" w:cs="Times New Roman"/>
        </w:rPr>
        <w:t xml:space="preserve"> </w:t>
      </w:r>
      <w:r w:rsidR="004849FA" w:rsidRPr="004C54A5">
        <w:rPr>
          <w:rFonts w:ascii="Times New Roman" w:hAnsi="Times New Roman" w:cs="Times New Roman"/>
        </w:rPr>
        <w:t>Res. J.</w:t>
      </w:r>
      <w:r w:rsidRPr="004C54A5">
        <w:rPr>
          <w:rFonts w:ascii="Times New Roman" w:hAnsi="Times New Roman" w:cs="Times New Roman"/>
        </w:rPr>
        <w:t xml:space="preserve"> 11, 215</w:t>
      </w:r>
      <w:r w:rsidR="00D55588" w:rsidRPr="004C54A5">
        <w:rPr>
          <w:rFonts w:ascii="Times New Roman" w:hAnsi="Times New Roman" w:cs="Times New Roman"/>
        </w:rPr>
        <w:t>—</w:t>
      </w:r>
      <w:r w:rsidRPr="004C54A5">
        <w:rPr>
          <w:rFonts w:ascii="Times New Roman" w:hAnsi="Times New Roman" w:cs="Times New Roman"/>
        </w:rPr>
        <w:t>220.</w:t>
      </w:r>
      <w:r w:rsidR="0094249E" w:rsidRPr="004C54A5">
        <w:rPr>
          <w:rFonts w:ascii="Times New Roman" w:hAnsi="Times New Roman" w:cs="Times New Roman"/>
        </w:rPr>
        <w:t xml:space="preserve"> https://doi.org/10.1080/0141192850110302|</w:t>
      </w:r>
    </w:p>
    <w:p w14:paraId="703FDFA2" w14:textId="6CF0EF2E" w:rsidR="005064FB" w:rsidRPr="004C54A5" w:rsidRDefault="008F453F" w:rsidP="00F05524">
      <w:pPr>
        <w:spacing w:after="0" w:line="480" w:lineRule="auto"/>
        <w:rPr>
          <w:rFonts w:ascii="Times New Roman" w:hAnsi="Times New Roman" w:cs="Times New Roman"/>
        </w:rPr>
      </w:pPr>
      <w:r w:rsidRPr="004C54A5">
        <w:rPr>
          <w:rFonts w:ascii="Times New Roman" w:hAnsi="Times New Roman" w:cs="Times New Roman"/>
        </w:rPr>
        <w:t xml:space="preserve">Stevens, J., Thyssen, A., Laevens, H., Vervaecke, H. 2013. The influence of zoo visitor </w:t>
      </w:r>
    </w:p>
    <w:p w14:paraId="22510DC8" w14:textId="43577B65" w:rsidR="008F453F" w:rsidRPr="004C54A5" w:rsidRDefault="008F453F" w:rsidP="005064FB">
      <w:pPr>
        <w:spacing w:after="0" w:line="480" w:lineRule="auto"/>
        <w:ind w:left="720"/>
        <w:rPr>
          <w:rFonts w:ascii="Times New Roman" w:hAnsi="Times New Roman" w:cs="Times New Roman"/>
        </w:rPr>
      </w:pPr>
      <w:r w:rsidRPr="004C54A5">
        <w:rPr>
          <w:rFonts w:ascii="Times New Roman" w:hAnsi="Times New Roman" w:cs="Times New Roman"/>
        </w:rPr>
        <w:t xml:space="preserve">numbers on the behaviour of harbour seals (Phoca vitulina). </w:t>
      </w:r>
      <w:r w:rsidR="004849FA" w:rsidRPr="004C54A5">
        <w:rPr>
          <w:rFonts w:ascii="Times New Roman" w:hAnsi="Times New Roman" w:cs="Times New Roman"/>
        </w:rPr>
        <w:t>J. Zoo Aquar.</w:t>
      </w:r>
      <w:r w:rsidRPr="004C54A5">
        <w:rPr>
          <w:rFonts w:ascii="Times New Roman" w:hAnsi="Times New Roman" w:cs="Times New Roman"/>
        </w:rPr>
        <w:t xml:space="preserve"> Res</w:t>
      </w:r>
      <w:r w:rsidR="004849FA" w:rsidRPr="004C54A5">
        <w:rPr>
          <w:rFonts w:ascii="Times New Roman" w:hAnsi="Times New Roman" w:cs="Times New Roman"/>
        </w:rPr>
        <w:t>.</w:t>
      </w:r>
      <w:r w:rsidRPr="004C54A5">
        <w:rPr>
          <w:rFonts w:ascii="Times New Roman" w:hAnsi="Times New Roman" w:cs="Times New Roman"/>
        </w:rPr>
        <w:t xml:space="preserve"> 1, 31</w:t>
      </w:r>
      <w:r w:rsidR="00D55588" w:rsidRPr="004C54A5">
        <w:rPr>
          <w:rFonts w:ascii="Times New Roman" w:hAnsi="Times New Roman" w:cs="Times New Roman"/>
        </w:rPr>
        <w:t>—</w:t>
      </w:r>
      <w:r w:rsidRPr="004C54A5">
        <w:rPr>
          <w:rFonts w:ascii="Times New Roman" w:hAnsi="Times New Roman" w:cs="Times New Roman"/>
        </w:rPr>
        <w:t>34.</w:t>
      </w:r>
      <w:r w:rsidR="0094249E" w:rsidRPr="004C54A5">
        <w:rPr>
          <w:rFonts w:ascii="Times New Roman" w:hAnsi="Times New Roman" w:cs="Times New Roman"/>
        </w:rPr>
        <w:t xml:space="preserve"> https://doi.org/10.19227/jzar.v1i1.20</w:t>
      </w:r>
    </w:p>
    <w:p w14:paraId="6626E9FE" w14:textId="62490BDF" w:rsidR="005064FB" w:rsidRPr="004C54A5" w:rsidRDefault="001A2318" w:rsidP="00F05524">
      <w:pPr>
        <w:spacing w:after="0" w:line="480" w:lineRule="auto"/>
        <w:rPr>
          <w:rFonts w:ascii="Times New Roman" w:hAnsi="Times New Roman" w:cs="Times New Roman"/>
        </w:rPr>
      </w:pPr>
      <w:r w:rsidRPr="004C54A5">
        <w:rPr>
          <w:rFonts w:ascii="Times New Roman" w:hAnsi="Times New Roman" w:cs="Times New Roman"/>
        </w:rPr>
        <w:t>Suen, H.K.</w:t>
      </w:r>
      <w:r w:rsidR="004849FA" w:rsidRPr="004C54A5">
        <w:rPr>
          <w:rFonts w:ascii="Times New Roman" w:hAnsi="Times New Roman" w:cs="Times New Roman"/>
        </w:rPr>
        <w:t>,</w:t>
      </w:r>
      <w:r w:rsidRPr="004C54A5">
        <w:rPr>
          <w:rFonts w:ascii="Times New Roman" w:hAnsi="Times New Roman" w:cs="Times New Roman"/>
        </w:rPr>
        <w:t xml:space="preserve"> 1986. On the utility of a</w:t>
      </w:r>
      <w:r w:rsidR="0094249E" w:rsidRPr="004C54A5">
        <w:rPr>
          <w:rFonts w:ascii="Times New Roman" w:hAnsi="Times New Roman" w:cs="Times New Roman"/>
        </w:rPr>
        <w:t xml:space="preserve"> </w:t>
      </w:r>
      <w:r w:rsidRPr="004C54A5">
        <w:rPr>
          <w:rFonts w:ascii="Times New Roman" w:hAnsi="Times New Roman" w:cs="Times New Roman"/>
        </w:rPr>
        <w:t xml:space="preserve">Post Hoc correction procedure for one-zero sampling </w:t>
      </w:r>
    </w:p>
    <w:p w14:paraId="1A8A6B6E" w14:textId="5B273BBE" w:rsidR="001A2318" w:rsidRPr="004C54A5" w:rsidRDefault="001A2318" w:rsidP="005064FB">
      <w:pPr>
        <w:spacing w:after="0" w:line="480" w:lineRule="auto"/>
        <w:ind w:firstLine="720"/>
        <w:rPr>
          <w:rFonts w:ascii="Times New Roman" w:hAnsi="Times New Roman" w:cs="Times New Roman"/>
        </w:rPr>
      </w:pPr>
      <w:r w:rsidRPr="004C54A5">
        <w:rPr>
          <w:rFonts w:ascii="Times New Roman" w:hAnsi="Times New Roman" w:cs="Times New Roman"/>
        </w:rPr>
        <w:t>duration estimates. Primates 27, 237</w:t>
      </w:r>
      <w:r w:rsidR="00D55588" w:rsidRPr="004C54A5">
        <w:rPr>
          <w:rFonts w:ascii="Times New Roman" w:hAnsi="Times New Roman" w:cs="Times New Roman"/>
        </w:rPr>
        <w:t>—</w:t>
      </w:r>
      <w:r w:rsidRPr="004C54A5">
        <w:rPr>
          <w:rFonts w:ascii="Times New Roman" w:hAnsi="Times New Roman" w:cs="Times New Roman"/>
        </w:rPr>
        <w:t>244.</w:t>
      </w:r>
      <w:r w:rsidR="0094249E" w:rsidRPr="004C54A5">
        <w:rPr>
          <w:rFonts w:ascii="Times New Roman" w:hAnsi="Times New Roman" w:cs="Times New Roman"/>
        </w:rPr>
        <w:t xml:space="preserve"> https://doi.org/10.1007/BF02382602</w:t>
      </w:r>
    </w:p>
    <w:p w14:paraId="08E8C8BB" w14:textId="28FB9BDD" w:rsidR="005064FB" w:rsidRPr="004C54A5" w:rsidRDefault="009F6A79" w:rsidP="00F05524">
      <w:pPr>
        <w:spacing w:after="0" w:line="480" w:lineRule="auto"/>
        <w:rPr>
          <w:rFonts w:ascii="Times New Roman" w:hAnsi="Times New Roman" w:cs="Times New Roman"/>
        </w:rPr>
      </w:pPr>
      <w:r w:rsidRPr="004C54A5">
        <w:rPr>
          <w:rFonts w:ascii="Times New Roman" w:hAnsi="Times New Roman" w:cs="Times New Roman"/>
        </w:rPr>
        <w:t>Suen, H.K., Ary, D.</w:t>
      </w:r>
      <w:r w:rsidR="004849FA" w:rsidRPr="004C54A5">
        <w:rPr>
          <w:rFonts w:ascii="Times New Roman" w:hAnsi="Times New Roman" w:cs="Times New Roman"/>
        </w:rPr>
        <w:t>,</w:t>
      </w:r>
      <w:r w:rsidRPr="004C54A5">
        <w:rPr>
          <w:rFonts w:ascii="Times New Roman" w:hAnsi="Times New Roman" w:cs="Times New Roman"/>
        </w:rPr>
        <w:t xml:space="preserve"> 1984. Variables influencing one-zero and instantaneous time </w:t>
      </w:r>
    </w:p>
    <w:p w14:paraId="4B481029" w14:textId="0D3DE0C2" w:rsidR="009F6A79" w:rsidRPr="004C54A5" w:rsidRDefault="009F6A79" w:rsidP="005064FB">
      <w:pPr>
        <w:spacing w:after="0" w:line="480" w:lineRule="auto"/>
        <w:ind w:firstLine="720"/>
        <w:rPr>
          <w:rFonts w:ascii="Times New Roman" w:hAnsi="Times New Roman" w:cs="Times New Roman"/>
        </w:rPr>
      </w:pPr>
      <w:r w:rsidRPr="004C54A5">
        <w:rPr>
          <w:rFonts w:ascii="Times New Roman" w:hAnsi="Times New Roman" w:cs="Times New Roman"/>
        </w:rPr>
        <w:t>sampling outcomes. Primates, 25, 89</w:t>
      </w:r>
      <w:r w:rsidR="00D55588" w:rsidRPr="004C54A5">
        <w:rPr>
          <w:rFonts w:ascii="Times New Roman" w:hAnsi="Times New Roman" w:cs="Times New Roman"/>
        </w:rPr>
        <w:t>—</w:t>
      </w:r>
      <w:r w:rsidRPr="004C54A5">
        <w:rPr>
          <w:rFonts w:ascii="Times New Roman" w:hAnsi="Times New Roman" w:cs="Times New Roman"/>
        </w:rPr>
        <w:t>94.</w:t>
      </w:r>
      <w:r w:rsidR="0094249E" w:rsidRPr="004C54A5">
        <w:rPr>
          <w:rFonts w:ascii="Times New Roman" w:hAnsi="Times New Roman" w:cs="Times New Roman"/>
        </w:rPr>
        <w:t xml:space="preserve"> https://doi.org/10.1007/BF02382298</w:t>
      </w:r>
    </w:p>
    <w:p w14:paraId="7A341662" w14:textId="37EA6C42" w:rsidR="005064FB" w:rsidRPr="004C54A5" w:rsidRDefault="00D83CF8" w:rsidP="00F05524">
      <w:pPr>
        <w:spacing w:after="0" w:line="480" w:lineRule="auto"/>
        <w:rPr>
          <w:rFonts w:ascii="Times New Roman" w:hAnsi="Times New Roman" w:cs="Times New Roman"/>
        </w:rPr>
      </w:pPr>
      <w:r w:rsidRPr="004C54A5">
        <w:rPr>
          <w:rFonts w:ascii="Times New Roman" w:hAnsi="Times New Roman" w:cs="Times New Roman"/>
        </w:rPr>
        <w:t>Tamaki, N., Morisaka, T., Taki, M.</w:t>
      </w:r>
      <w:r w:rsidR="004849FA" w:rsidRPr="004C54A5">
        <w:rPr>
          <w:rFonts w:ascii="Times New Roman" w:hAnsi="Times New Roman" w:cs="Times New Roman"/>
        </w:rPr>
        <w:t>,</w:t>
      </w:r>
      <w:r w:rsidRPr="004C54A5">
        <w:rPr>
          <w:rFonts w:ascii="Times New Roman" w:hAnsi="Times New Roman" w:cs="Times New Roman"/>
        </w:rPr>
        <w:t xml:space="preserve"> 2006. Does body contact contribute t</w:t>
      </w:r>
      <w:r w:rsidR="007C3A40" w:rsidRPr="004C54A5">
        <w:rPr>
          <w:rFonts w:ascii="Times New Roman" w:hAnsi="Times New Roman" w:cs="Times New Roman"/>
        </w:rPr>
        <w:t xml:space="preserve">owards repairing </w:t>
      </w:r>
    </w:p>
    <w:p w14:paraId="26A0CD63" w14:textId="6A8E4FD0" w:rsidR="00152383" w:rsidRPr="004C54A5" w:rsidRDefault="007C3A40" w:rsidP="00353262">
      <w:pPr>
        <w:spacing w:after="0" w:line="480" w:lineRule="auto"/>
        <w:ind w:left="720"/>
        <w:rPr>
          <w:rFonts w:ascii="Times New Roman" w:hAnsi="Times New Roman" w:cs="Times New Roman"/>
        </w:rPr>
      </w:pPr>
      <w:r w:rsidRPr="004C54A5">
        <w:rPr>
          <w:rFonts w:ascii="Times New Roman" w:hAnsi="Times New Roman" w:cs="Times New Roman"/>
        </w:rPr>
        <w:t>relationships?</w:t>
      </w:r>
      <w:r w:rsidR="00D83CF8" w:rsidRPr="004C54A5">
        <w:rPr>
          <w:rFonts w:ascii="Times New Roman" w:hAnsi="Times New Roman" w:cs="Times New Roman"/>
        </w:rPr>
        <w:t xml:space="preserve"> The association between flipper-rubbing and aggressive behavior in captive bottlenose dolphins. Behavioural Proc</w:t>
      </w:r>
      <w:r w:rsidR="004849FA" w:rsidRPr="004C54A5">
        <w:rPr>
          <w:rFonts w:ascii="Times New Roman" w:hAnsi="Times New Roman" w:cs="Times New Roman"/>
        </w:rPr>
        <w:t>.</w:t>
      </w:r>
      <w:r w:rsidR="00D83CF8" w:rsidRPr="004C54A5">
        <w:rPr>
          <w:rFonts w:ascii="Times New Roman" w:hAnsi="Times New Roman" w:cs="Times New Roman"/>
        </w:rPr>
        <w:t xml:space="preserve"> 73, 209</w:t>
      </w:r>
      <w:r w:rsidR="00D55588" w:rsidRPr="004C54A5">
        <w:rPr>
          <w:rFonts w:ascii="Times New Roman" w:hAnsi="Times New Roman" w:cs="Times New Roman"/>
        </w:rPr>
        <w:t>—</w:t>
      </w:r>
      <w:r w:rsidR="00D83CF8" w:rsidRPr="004C54A5">
        <w:rPr>
          <w:rFonts w:ascii="Times New Roman" w:hAnsi="Times New Roman" w:cs="Times New Roman"/>
        </w:rPr>
        <w:t>215.</w:t>
      </w:r>
      <w:r w:rsidR="0094249E" w:rsidRPr="004C54A5">
        <w:rPr>
          <w:rFonts w:ascii="Times New Roman" w:hAnsi="Times New Roman" w:cs="Times New Roman"/>
        </w:rPr>
        <w:t xml:space="preserve"> https://doi.org/10.1016/j.beproc.2006.05.010</w:t>
      </w:r>
    </w:p>
    <w:p w14:paraId="3C8CE54A" w14:textId="4D7F3B10" w:rsidR="00353262" w:rsidRPr="004C54A5" w:rsidRDefault="007C3A40" w:rsidP="00F05524">
      <w:pPr>
        <w:spacing w:after="0" w:line="480" w:lineRule="auto"/>
        <w:rPr>
          <w:rFonts w:ascii="Times New Roman" w:hAnsi="Times New Roman" w:cs="Times New Roman"/>
        </w:rPr>
      </w:pPr>
      <w:r w:rsidRPr="004C54A5">
        <w:rPr>
          <w:rFonts w:ascii="Times New Roman" w:hAnsi="Times New Roman" w:cs="Times New Roman"/>
        </w:rPr>
        <w:t>Teixeira, D.L., Machado Filho, L.C.P., Hötzel, M.J., Enríquez-Hidalgo, D.</w:t>
      </w:r>
      <w:r w:rsidR="004849FA" w:rsidRPr="004C54A5">
        <w:rPr>
          <w:rFonts w:ascii="Times New Roman" w:hAnsi="Times New Roman" w:cs="Times New Roman"/>
        </w:rPr>
        <w:t>,</w:t>
      </w:r>
      <w:r w:rsidRPr="004C54A5">
        <w:rPr>
          <w:rFonts w:ascii="Times New Roman" w:hAnsi="Times New Roman" w:cs="Times New Roman"/>
        </w:rPr>
        <w:t xml:space="preserve"> 2017. </w:t>
      </w:r>
    </w:p>
    <w:p w14:paraId="01F4164D" w14:textId="04DEF8FB" w:rsidR="007C3A40" w:rsidRPr="0068714C" w:rsidRDefault="007C3A40" w:rsidP="00353262">
      <w:pPr>
        <w:spacing w:after="0" w:line="480" w:lineRule="auto"/>
        <w:ind w:left="720"/>
        <w:rPr>
          <w:rFonts w:ascii="Times New Roman" w:hAnsi="Times New Roman" w:cs="Times New Roman"/>
        </w:rPr>
      </w:pPr>
      <w:r w:rsidRPr="004C54A5">
        <w:rPr>
          <w:rFonts w:ascii="Times New Roman" w:hAnsi="Times New Roman" w:cs="Times New Roman"/>
        </w:rPr>
        <w:t>Effects of instantaneous stocking rate, paddock shape and fence with electric shock on dairy cows' behaviour. Livestock Sci</w:t>
      </w:r>
      <w:r w:rsidR="004849FA" w:rsidRPr="004C54A5">
        <w:rPr>
          <w:rFonts w:ascii="Times New Roman" w:hAnsi="Times New Roman" w:cs="Times New Roman"/>
        </w:rPr>
        <w:t>.</w:t>
      </w:r>
      <w:r w:rsidRPr="004C54A5">
        <w:rPr>
          <w:rFonts w:ascii="Times New Roman" w:hAnsi="Times New Roman" w:cs="Times New Roman"/>
        </w:rPr>
        <w:t xml:space="preserve"> 198, 170</w:t>
      </w:r>
      <w:r w:rsidR="00D55588" w:rsidRPr="004C54A5">
        <w:rPr>
          <w:rFonts w:ascii="Times New Roman" w:hAnsi="Times New Roman" w:cs="Times New Roman"/>
        </w:rPr>
        <w:t>—</w:t>
      </w:r>
      <w:r w:rsidRPr="004C54A5">
        <w:rPr>
          <w:rFonts w:ascii="Times New Roman" w:hAnsi="Times New Roman" w:cs="Times New Roman"/>
        </w:rPr>
        <w:t>173.</w:t>
      </w:r>
      <w:r w:rsidR="00EE6093" w:rsidRPr="004C54A5">
        <w:rPr>
          <w:rFonts w:ascii="Times New Roman" w:hAnsi="Times New Roman" w:cs="Times New Roman"/>
        </w:rPr>
        <w:t xml:space="preserve"> https://doi.org</w:t>
      </w:r>
      <w:r w:rsidR="00EE6093" w:rsidRPr="0068714C">
        <w:rPr>
          <w:rFonts w:ascii="Times New Roman" w:hAnsi="Times New Roman" w:cs="Times New Roman"/>
        </w:rPr>
        <w:t>/10.1016/j.livsci.2017.01.007</w:t>
      </w:r>
    </w:p>
    <w:p w14:paraId="191DBCED" w14:textId="493F5FDD" w:rsidR="00353262" w:rsidRPr="0068714C" w:rsidRDefault="00553462" w:rsidP="00F05524">
      <w:pPr>
        <w:spacing w:after="0" w:line="480" w:lineRule="auto"/>
        <w:rPr>
          <w:rFonts w:ascii="Times New Roman" w:hAnsi="Times New Roman" w:cs="Times New Roman"/>
        </w:rPr>
      </w:pPr>
      <w:r w:rsidRPr="0068714C">
        <w:rPr>
          <w:rFonts w:ascii="Times New Roman" w:hAnsi="Times New Roman" w:cs="Times New Roman"/>
        </w:rPr>
        <w:t>Tyler, S.</w:t>
      </w:r>
      <w:r w:rsidR="004849FA" w:rsidRPr="0068714C">
        <w:rPr>
          <w:rFonts w:ascii="Times New Roman" w:hAnsi="Times New Roman" w:cs="Times New Roman"/>
        </w:rPr>
        <w:t>,</w:t>
      </w:r>
      <w:r w:rsidRPr="0068714C">
        <w:rPr>
          <w:rFonts w:ascii="Times New Roman" w:hAnsi="Times New Roman" w:cs="Times New Roman"/>
        </w:rPr>
        <w:t xml:space="preserve"> 1979. Time-sampling: a matter of convention. Anim</w:t>
      </w:r>
      <w:r w:rsidR="004849FA" w:rsidRPr="0068714C">
        <w:rPr>
          <w:rFonts w:ascii="Times New Roman" w:hAnsi="Times New Roman" w:cs="Times New Roman"/>
        </w:rPr>
        <w:t>.</w:t>
      </w:r>
      <w:r w:rsidRPr="0068714C">
        <w:rPr>
          <w:rFonts w:ascii="Times New Roman" w:hAnsi="Times New Roman" w:cs="Times New Roman"/>
        </w:rPr>
        <w:t xml:space="preserve"> Behav</w:t>
      </w:r>
      <w:r w:rsidR="004849FA" w:rsidRPr="0068714C">
        <w:rPr>
          <w:rFonts w:ascii="Times New Roman" w:hAnsi="Times New Roman" w:cs="Times New Roman"/>
        </w:rPr>
        <w:t>.</w:t>
      </w:r>
      <w:r w:rsidRPr="0068714C">
        <w:rPr>
          <w:rFonts w:ascii="Times New Roman" w:hAnsi="Times New Roman" w:cs="Times New Roman"/>
        </w:rPr>
        <w:t xml:space="preserve"> 27, 801</w:t>
      </w:r>
      <w:r w:rsidR="00D55588" w:rsidRPr="0068714C">
        <w:rPr>
          <w:rFonts w:ascii="Times New Roman" w:hAnsi="Times New Roman" w:cs="Times New Roman"/>
        </w:rPr>
        <w:t>—</w:t>
      </w:r>
      <w:r w:rsidRPr="0068714C">
        <w:rPr>
          <w:rFonts w:ascii="Times New Roman" w:hAnsi="Times New Roman" w:cs="Times New Roman"/>
        </w:rPr>
        <w:t>810.</w:t>
      </w:r>
      <w:r w:rsidR="00EE6093" w:rsidRPr="0068714C">
        <w:rPr>
          <w:rFonts w:ascii="Times New Roman" w:hAnsi="Times New Roman" w:cs="Times New Roman"/>
        </w:rPr>
        <w:t xml:space="preserve"> </w:t>
      </w:r>
    </w:p>
    <w:p w14:paraId="0C083874" w14:textId="07DF35C0" w:rsidR="00553462" w:rsidRPr="004849FA" w:rsidRDefault="00EE6093" w:rsidP="00353262">
      <w:pPr>
        <w:spacing w:after="0" w:line="480" w:lineRule="auto"/>
        <w:ind w:firstLine="720"/>
        <w:rPr>
          <w:rFonts w:ascii="Times New Roman" w:hAnsi="Times New Roman" w:cs="Times New Roman"/>
        </w:rPr>
      </w:pPr>
      <w:r w:rsidRPr="0068714C">
        <w:rPr>
          <w:rFonts w:ascii="Times New Roman" w:hAnsi="Times New Roman" w:cs="Times New Roman"/>
        </w:rPr>
        <w:t>https://doi.org/10.1016/0003-3472(79)90016</w:t>
      </w:r>
      <w:r w:rsidRPr="004849FA">
        <w:rPr>
          <w:rFonts w:ascii="Times New Roman" w:hAnsi="Times New Roman" w:cs="Times New Roman"/>
        </w:rPr>
        <w:t>-2</w:t>
      </w:r>
    </w:p>
    <w:p w14:paraId="1751181C" w14:textId="4622F884" w:rsidR="00353262" w:rsidRPr="004849FA" w:rsidRDefault="00091836" w:rsidP="00F05524">
      <w:pPr>
        <w:spacing w:after="0" w:line="480" w:lineRule="auto"/>
        <w:rPr>
          <w:rFonts w:ascii="Times New Roman" w:hAnsi="Times New Roman" w:cs="Times New Roman"/>
        </w:rPr>
      </w:pPr>
      <w:r w:rsidRPr="004849FA">
        <w:rPr>
          <w:rFonts w:ascii="Times New Roman" w:hAnsi="Times New Roman" w:cs="Times New Roman"/>
        </w:rPr>
        <w:t>Ward, S.J., Sherwen, S., Clark, F.E.</w:t>
      </w:r>
      <w:r w:rsidR="004849FA" w:rsidRPr="004849FA">
        <w:rPr>
          <w:rFonts w:ascii="Times New Roman" w:hAnsi="Times New Roman" w:cs="Times New Roman"/>
        </w:rPr>
        <w:t>,</w:t>
      </w:r>
      <w:r w:rsidRPr="004849FA">
        <w:rPr>
          <w:rFonts w:ascii="Times New Roman" w:hAnsi="Times New Roman" w:cs="Times New Roman"/>
        </w:rPr>
        <w:t xml:space="preserve"> 2018. Advances in applied zoo animal welfare </w:t>
      </w:r>
    </w:p>
    <w:p w14:paraId="326A81A0" w14:textId="52A9F3F0" w:rsidR="00091836" w:rsidRPr="004849FA" w:rsidRDefault="00091836" w:rsidP="00353262">
      <w:pPr>
        <w:spacing w:after="0" w:line="480" w:lineRule="auto"/>
        <w:ind w:left="720"/>
        <w:rPr>
          <w:rFonts w:ascii="Times New Roman" w:hAnsi="Times New Roman" w:cs="Times New Roman"/>
        </w:rPr>
      </w:pPr>
      <w:r w:rsidRPr="004849FA">
        <w:rPr>
          <w:rFonts w:ascii="Times New Roman" w:hAnsi="Times New Roman" w:cs="Times New Roman"/>
        </w:rPr>
        <w:t xml:space="preserve">science. </w:t>
      </w:r>
      <w:r w:rsidR="004849FA" w:rsidRPr="004849FA">
        <w:rPr>
          <w:rFonts w:ascii="Times New Roman" w:hAnsi="Times New Roman" w:cs="Times New Roman"/>
        </w:rPr>
        <w:t>J.</w:t>
      </w:r>
      <w:r w:rsidRPr="004849FA">
        <w:rPr>
          <w:rFonts w:ascii="Times New Roman" w:hAnsi="Times New Roman" w:cs="Times New Roman"/>
        </w:rPr>
        <w:t xml:space="preserve"> Appl</w:t>
      </w:r>
      <w:r w:rsidR="004849FA" w:rsidRPr="004849FA">
        <w:rPr>
          <w:rFonts w:ascii="Times New Roman" w:hAnsi="Times New Roman" w:cs="Times New Roman"/>
        </w:rPr>
        <w:t>.</w:t>
      </w:r>
      <w:r w:rsidRPr="004849FA">
        <w:rPr>
          <w:rFonts w:ascii="Times New Roman" w:hAnsi="Times New Roman" w:cs="Times New Roman"/>
        </w:rPr>
        <w:t xml:space="preserve"> Anim</w:t>
      </w:r>
      <w:r w:rsidR="004849FA" w:rsidRPr="004849FA">
        <w:rPr>
          <w:rFonts w:ascii="Times New Roman" w:hAnsi="Times New Roman" w:cs="Times New Roman"/>
        </w:rPr>
        <w:t>.</w:t>
      </w:r>
      <w:r w:rsidRPr="004849FA">
        <w:rPr>
          <w:rFonts w:ascii="Times New Roman" w:hAnsi="Times New Roman" w:cs="Times New Roman"/>
        </w:rPr>
        <w:t xml:space="preserve"> Welf</w:t>
      </w:r>
      <w:r w:rsidR="004849FA" w:rsidRPr="004849FA">
        <w:rPr>
          <w:rFonts w:ascii="Times New Roman" w:hAnsi="Times New Roman" w:cs="Times New Roman"/>
        </w:rPr>
        <w:t>.</w:t>
      </w:r>
      <w:r w:rsidRPr="004849FA">
        <w:rPr>
          <w:rFonts w:ascii="Times New Roman" w:hAnsi="Times New Roman" w:cs="Times New Roman"/>
        </w:rPr>
        <w:t xml:space="preserve"> Sci</w:t>
      </w:r>
      <w:r w:rsidR="004849FA" w:rsidRPr="004849FA">
        <w:rPr>
          <w:rFonts w:ascii="Times New Roman" w:hAnsi="Times New Roman" w:cs="Times New Roman"/>
        </w:rPr>
        <w:t>.</w:t>
      </w:r>
      <w:r w:rsidRPr="004849FA">
        <w:rPr>
          <w:rFonts w:ascii="Times New Roman" w:hAnsi="Times New Roman" w:cs="Times New Roman"/>
        </w:rPr>
        <w:t xml:space="preserve"> 21, 23</w:t>
      </w:r>
      <w:r w:rsidR="00D55588" w:rsidRPr="004849FA">
        <w:rPr>
          <w:rFonts w:ascii="Times New Roman" w:hAnsi="Times New Roman" w:cs="Times New Roman"/>
        </w:rPr>
        <w:t>—</w:t>
      </w:r>
      <w:r w:rsidRPr="004849FA">
        <w:rPr>
          <w:rFonts w:ascii="Times New Roman" w:hAnsi="Times New Roman" w:cs="Times New Roman"/>
        </w:rPr>
        <w:t>33.</w:t>
      </w:r>
      <w:r w:rsidR="00EE6093" w:rsidRPr="004849FA">
        <w:rPr>
          <w:rFonts w:ascii="Times New Roman" w:hAnsi="Times New Roman" w:cs="Times New Roman"/>
        </w:rPr>
        <w:t xml:space="preserve"> https://doi.org/10.1016/0003-3472(79)90016-2</w:t>
      </w:r>
    </w:p>
    <w:p w14:paraId="6482C3D7" w14:textId="139B80B3" w:rsidR="00353262" w:rsidRPr="004849FA" w:rsidRDefault="00BE06D0" w:rsidP="00F05524">
      <w:pPr>
        <w:spacing w:after="0" w:line="480" w:lineRule="auto"/>
        <w:rPr>
          <w:rFonts w:ascii="Times New Roman" w:hAnsi="Times New Roman" w:cs="Times New Roman"/>
          <w:color w:val="222222"/>
        </w:rPr>
      </w:pPr>
      <w:r w:rsidRPr="004849FA">
        <w:rPr>
          <w:rFonts w:ascii="Times New Roman" w:hAnsi="Times New Roman" w:cs="Times New Roman"/>
          <w:color w:val="222222"/>
        </w:rPr>
        <w:t>Wirth, O., Slaven, J., Taylor, M.A.</w:t>
      </w:r>
      <w:r w:rsidR="004849FA" w:rsidRPr="004849FA">
        <w:rPr>
          <w:rFonts w:ascii="Times New Roman" w:hAnsi="Times New Roman" w:cs="Times New Roman"/>
          <w:color w:val="222222"/>
        </w:rPr>
        <w:t>,</w:t>
      </w:r>
      <w:r w:rsidRPr="004849FA">
        <w:rPr>
          <w:rFonts w:ascii="Times New Roman" w:hAnsi="Times New Roman" w:cs="Times New Roman"/>
          <w:color w:val="222222"/>
        </w:rPr>
        <w:t xml:space="preserve"> 2014. Interval sampling methods and measurement </w:t>
      </w:r>
    </w:p>
    <w:p w14:paraId="5B60F8DA" w14:textId="36FBFE05" w:rsidR="00BE06D0" w:rsidRPr="004849FA" w:rsidRDefault="00BE06D0" w:rsidP="00353262">
      <w:pPr>
        <w:spacing w:after="0" w:line="480" w:lineRule="auto"/>
        <w:ind w:left="720"/>
        <w:rPr>
          <w:rFonts w:ascii="Times New Roman" w:hAnsi="Times New Roman" w:cs="Times New Roman"/>
        </w:rPr>
      </w:pPr>
      <w:r w:rsidRPr="004849FA">
        <w:rPr>
          <w:rFonts w:ascii="Times New Roman" w:hAnsi="Times New Roman" w:cs="Times New Roman"/>
          <w:color w:val="222222"/>
        </w:rPr>
        <w:lastRenderedPageBreak/>
        <w:t>error: A computer simulation.</w:t>
      </w:r>
      <w:r w:rsidR="004849FA" w:rsidRPr="004849FA">
        <w:rPr>
          <w:rFonts w:ascii="Times New Roman" w:hAnsi="Times New Roman" w:cs="Times New Roman"/>
          <w:color w:val="222222"/>
        </w:rPr>
        <w:t xml:space="preserve"> J. Appl. Behav. Anal. </w:t>
      </w:r>
      <w:r w:rsidRPr="004849FA">
        <w:rPr>
          <w:rFonts w:ascii="Times New Roman" w:hAnsi="Times New Roman" w:cs="Times New Roman"/>
          <w:color w:val="222222"/>
        </w:rPr>
        <w:t>47, 83</w:t>
      </w:r>
      <w:r w:rsidR="00D55588" w:rsidRPr="004849FA">
        <w:rPr>
          <w:rFonts w:ascii="Times New Roman" w:hAnsi="Times New Roman" w:cs="Times New Roman"/>
          <w:color w:val="222222"/>
        </w:rPr>
        <w:t>—</w:t>
      </w:r>
      <w:r w:rsidRPr="004849FA">
        <w:rPr>
          <w:rFonts w:ascii="Times New Roman" w:hAnsi="Times New Roman" w:cs="Times New Roman"/>
          <w:color w:val="222222"/>
        </w:rPr>
        <w:t xml:space="preserve">100. </w:t>
      </w:r>
      <w:r w:rsidRPr="004849FA">
        <w:rPr>
          <w:rFonts w:ascii="Times New Roman" w:hAnsi="Times New Roman" w:cs="Times New Roman"/>
        </w:rPr>
        <w:t>https://doi.org/10.1002/jaba.93|</w:t>
      </w:r>
    </w:p>
    <w:p w14:paraId="440DDA04" w14:textId="0C0918CD" w:rsidR="00353262" w:rsidRPr="004849FA" w:rsidRDefault="00D83CF8" w:rsidP="00353262">
      <w:pPr>
        <w:spacing w:after="0" w:line="480" w:lineRule="auto"/>
        <w:rPr>
          <w:rFonts w:ascii="Times New Roman" w:hAnsi="Times New Roman" w:cs="Times New Roman"/>
        </w:rPr>
      </w:pPr>
      <w:r w:rsidRPr="004849FA">
        <w:rPr>
          <w:rFonts w:ascii="Times New Roman" w:hAnsi="Times New Roman" w:cs="Times New Roman"/>
        </w:rPr>
        <w:t>Xiao, J., Wang, K., Wang, D.</w:t>
      </w:r>
      <w:r w:rsidR="004849FA" w:rsidRPr="004849FA">
        <w:rPr>
          <w:rFonts w:ascii="Times New Roman" w:hAnsi="Times New Roman" w:cs="Times New Roman"/>
        </w:rPr>
        <w:t>,</w:t>
      </w:r>
      <w:r w:rsidRPr="004849FA">
        <w:rPr>
          <w:rFonts w:ascii="Times New Roman" w:hAnsi="Times New Roman" w:cs="Times New Roman"/>
        </w:rPr>
        <w:t xml:space="preserve"> 2005. Diurnal changes of behavior and respiration of</w:t>
      </w:r>
      <w:r w:rsidR="00353262" w:rsidRPr="004849FA">
        <w:rPr>
          <w:rFonts w:ascii="Times New Roman" w:hAnsi="Times New Roman" w:cs="Times New Roman"/>
        </w:rPr>
        <w:t xml:space="preserve"> </w:t>
      </w:r>
    </w:p>
    <w:p w14:paraId="3AFBAC89" w14:textId="0B68103A" w:rsidR="00D83CF8" w:rsidRPr="00FB2C5A" w:rsidRDefault="00D83CF8" w:rsidP="00353262">
      <w:pPr>
        <w:spacing w:after="0" w:line="480" w:lineRule="auto"/>
        <w:ind w:left="720"/>
        <w:rPr>
          <w:rFonts w:ascii="Times New Roman" w:hAnsi="Times New Roman" w:cs="Times New Roman"/>
        </w:rPr>
      </w:pPr>
      <w:r w:rsidRPr="004849FA">
        <w:rPr>
          <w:rFonts w:ascii="Times New Roman" w:hAnsi="Times New Roman" w:cs="Times New Roman"/>
        </w:rPr>
        <w:t>Yangtze finless porpoises (Neophocaena phocaenoides asiaeorientalis) in captivity. Zoo Biology, 24, 531</w:t>
      </w:r>
      <w:r w:rsidR="00D55588" w:rsidRPr="004849FA">
        <w:rPr>
          <w:rFonts w:ascii="Times New Roman" w:hAnsi="Times New Roman" w:cs="Times New Roman"/>
        </w:rPr>
        <w:t>—</w:t>
      </w:r>
      <w:r w:rsidRPr="004849FA">
        <w:rPr>
          <w:rFonts w:ascii="Times New Roman" w:hAnsi="Times New Roman" w:cs="Times New Roman"/>
        </w:rPr>
        <w:t>541.</w:t>
      </w:r>
      <w:r w:rsidR="00EE6093" w:rsidRPr="004849FA">
        <w:rPr>
          <w:rFonts w:ascii="Times New Roman" w:hAnsi="Times New Roman" w:cs="Times New Roman"/>
        </w:rPr>
        <w:t xml:space="preserve"> https://doi.org/10.1002/zoo.20070</w:t>
      </w:r>
    </w:p>
    <w:sectPr w:rsidR="00D83CF8" w:rsidRPr="00FB2C5A" w:rsidSect="0053742F">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2ED6" w14:textId="77777777" w:rsidR="000C79EC" w:rsidRDefault="000C79EC" w:rsidP="0053742F">
      <w:pPr>
        <w:spacing w:after="0" w:line="240" w:lineRule="auto"/>
      </w:pPr>
      <w:r>
        <w:separator/>
      </w:r>
    </w:p>
  </w:endnote>
  <w:endnote w:type="continuationSeparator" w:id="0">
    <w:p w14:paraId="1DDC67B8" w14:textId="77777777" w:rsidR="000C79EC" w:rsidRDefault="000C79EC"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95ECD" w14:textId="238A2EB5" w:rsidR="0068714C" w:rsidRDefault="0068714C">
    <w:pPr>
      <w:pStyle w:val="Footer"/>
      <w:jc w:val="right"/>
    </w:pPr>
  </w:p>
  <w:p w14:paraId="0386C85A" w14:textId="77777777" w:rsidR="0068714C" w:rsidRDefault="00687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56D83" w14:textId="77777777" w:rsidR="000C79EC" w:rsidRDefault="000C79EC" w:rsidP="0053742F">
      <w:pPr>
        <w:spacing w:after="0" w:line="240" w:lineRule="auto"/>
      </w:pPr>
      <w:r>
        <w:separator/>
      </w:r>
    </w:p>
  </w:footnote>
  <w:footnote w:type="continuationSeparator" w:id="0">
    <w:p w14:paraId="10F2FC50" w14:textId="77777777" w:rsidR="000C79EC" w:rsidRDefault="000C79EC" w:rsidP="0053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506212"/>
      <w:docPartObj>
        <w:docPartGallery w:val="Page Numbers (Top of Page)"/>
        <w:docPartUnique/>
      </w:docPartObj>
    </w:sdtPr>
    <w:sdtEndPr>
      <w:rPr>
        <w:noProof/>
      </w:rPr>
    </w:sdtEndPr>
    <w:sdtContent>
      <w:p w14:paraId="018DBD7D" w14:textId="00B0389E" w:rsidR="0068714C" w:rsidRDefault="0068714C">
        <w:pPr>
          <w:pStyle w:val="Header"/>
          <w:jc w:val="right"/>
        </w:pPr>
        <w:r>
          <w:t>Optimizing Behavioral Observations</w:t>
        </w:r>
        <w:r>
          <w:tab/>
        </w:r>
        <w:r>
          <w:tab/>
        </w:r>
        <w:r>
          <w:fldChar w:fldCharType="begin"/>
        </w:r>
        <w:r>
          <w:instrText xml:space="preserve"> PAGE   \* MERGEFORMAT </w:instrText>
        </w:r>
        <w:r>
          <w:fldChar w:fldCharType="separate"/>
        </w:r>
        <w:r>
          <w:rPr>
            <w:noProof/>
          </w:rPr>
          <w:t>2</w:t>
        </w:r>
        <w:r>
          <w:rPr>
            <w:noProof/>
          </w:rPr>
          <w:fldChar w:fldCharType="end"/>
        </w:r>
      </w:p>
    </w:sdtContent>
  </w:sdt>
  <w:p w14:paraId="6357D960" w14:textId="046A6ABE" w:rsidR="0068714C" w:rsidRPr="00F609AA" w:rsidRDefault="0068714C" w:rsidP="00F609AA">
    <w:pPr>
      <w:spacing w:line="480" w:lineRule="auto"/>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50E3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3E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FC6D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0D8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487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52FA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543C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D2C3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BC0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EFC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44440E"/>
    <w:multiLevelType w:val="multilevel"/>
    <w:tmpl w:val="E91C5B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920858"/>
    <w:multiLevelType w:val="multilevel"/>
    <w:tmpl w:val="6E74CEA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1822"/>
    <w:rsid w:val="000027AE"/>
    <w:rsid w:val="0000537E"/>
    <w:rsid w:val="00005C45"/>
    <w:rsid w:val="00005E81"/>
    <w:rsid w:val="00013647"/>
    <w:rsid w:val="000138AF"/>
    <w:rsid w:val="00014613"/>
    <w:rsid w:val="000214DB"/>
    <w:rsid w:val="00026DF1"/>
    <w:rsid w:val="00036775"/>
    <w:rsid w:val="0003786E"/>
    <w:rsid w:val="000402AC"/>
    <w:rsid w:val="00041B1C"/>
    <w:rsid w:val="000428B8"/>
    <w:rsid w:val="000446EF"/>
    <w:rsid w:val="00044A0F"/>
    <w:rsid w:val="0004678F"/>
    <w:rsid w:val="00054E40"/>
    <w:rsid w:val="00063324"/>
    <w:rsid w:val="00063D2E"/>
    <w:rsid w:val="00070F05"/>
    <w:rsid w:val="000778B2"/>
    <w:rsid w:val="0008314B"/>
    <w:rsid w:val="00085799"/>
    <w:rsid w:val="00085C2B"/>
    <w:rsid w:val="00086E7E"/>
    <w:rsid w:val="00091836"/>
    <w:rsid w:val="00091A86"/>
    <w:rsid w:val="00092B72"/>
    <w:rsid w:val="000938E9"/>
    <w:rsid w:val="00094352"/>
    <w:rsid w:val="00096196"/>
    <w:rsid w:val="000970E6"/>
    <w:rsid w:val="000A0666"/>
    <w:rsid w:val="000A0D31"/>
    <w:rsid w:val="000A241A"/>
    <w:rsid w:val="000A4408"/>
    <w:rsid w:val="000A4669"/>
    <w:rsid w:val="000B26EB"/>
    <w:rsid w:val="000B422B"/>
    <w:rsid w:val="000B74D9"/>
    <w:rsid w:val="000C0EDA"/>
    <w:rsid w:val="000C1403"/>
    <w:rsid w:val="000C1F9D"/>
    <w:rsid w:val="000C4FE8"/>
    <w:rsid w:val="000C64EC"/>
    <w:rsid w:val="000C6558"/>
    <w:rsid w:val="000C6F4D"/>
    <w:rsid w:val="000C753A"/>
    <w:rsid w:val="000C79EC"/>
    <w:rsid w:val="000D101B"/>
    <w:rsid w:val="000D188A"/>
    <w:rsid w:val="000D5752"/>
    <w:rsid w:val="000E02F7"/>
    <w:rsid w:val="000E1572"/>
    <w:rsid w:val="000E24F1"/>
    <w:rsid w:val="000E26F9"/>
    <w:rsid w:val="000E3BFC"/>
    <w:rsid w:val="000E3E01"/>
    <w:rsid w:val="000E3F61"/>
    <w:rsid w:val="000E513C"/>
    <w:rsid w:val="000E69F3"/>
    <w:rsid w:val="000E7C89"/>
    <w:rsid w:val="000F0E4E"/>
    <w:rsid w:val="000F19C8"/>
    <w:rsid w:val="00104CA9"/>
    <w:rsid w:val="00104FB8"/>
    <w:rsid w:val="00105CDA"/>
    <w:rsid w:val="00105DDE"/>
    <w:rsid w:val="00107163"/>
    <w:rsid w:val="001074D8"/>
    <w:rsid w:val="001076EF"/>
    <w:rsid w:val="001102B1"/>
    <w:rsid w:val="0011223D"/>
    <w:rsid w:val="00113107"/>
    <w:rsid w:val="00114386"/>
    <w:rsid w:val="001256C3"/>
    <w:rsid w:val="00134DBC"/>
    <w:rsid w:val="00136768"/>
    <w:rsid w:val="00140E65"/>
    <w:rsid w:val="00141C14"/>
    <w:rsid w:val="0014426B"/>
    <w:rsid w:val="0015133F"/>
    <w:rsid w:val="00151F5F"/>
    <w:rsid w:val="00152383"/>
    <w:rsid w:val="00152FDC"/>
    <w:rsid w:val="0016043F"/>
    <w:rsid w:val="001620A8"/>
    <w:rsid w:val="001646BF"/>
    <w:rsid w:val="0016644C"/>
    <w:rsid w:val="0016691D"/>
    <w:rsid w:val="001701B0"/>
    <w:rsid w:val="00176264"/>
    <w:rsid w:val="0018228D"/>
    <w:rsid w:val="00187699"/>
    <w:rsid w:val="001916F4"/>
    <w:rsid w:val="00193ED3"/>
    <w:rsid w:val="00196F2C"/>
    <w:rsid w:val="001A089E"/>
    <w:rsid w:val="001A2318"/>
    <w:rsid w:val="001A4AA7"/>
    <w:rsid w:val="001A62E5"/>
    <w:rsid w:val="001A62F5"/>
    <w:rsid w:val="001A6741"/>
    <w:rsid w:val="001A6D63"/>
    <w:rsid w:val="001B0DCB"/>
    <w:rsid w:val="001B63D5"/>
    <w:rsid w:val="001B769E"/>
    <w:rsid w:val="001C4473"/>
    <w:rsid w:val="001C4B47"/>
    <w:rsid w:val="001D043F"/>
    <w:rsid w:val="001D30D4"/>
    <w:rsid w:val="001D3DD9"/>
    <w:rsid w:val="001D4017"/>
    <w:rsid w:val="001E1205"/>
    <w:rsid w:val="001E1FCA"/>
    <w:rsid w:val="001E3744"/>
    <w:rsid w:val="001E44D9"/>
    <w:rsid w:val="001E630D"/>
    <w:rsid w:val="001E7881"/>
    <w:rsid w:val="001F1CFB"/>
    <w:rsid w:val="001F1F27"/>
    <w:rsid w:val="001F4C87"/>
    <w:rsid w:val="00200670"/>
    <w:rsid w:val="00203373"/>
    <w:rsid w:val="00204698"/>
    <w:rsid w:val="00205580"/>
    <w:rsid w:val="00206541"/>
    <w:rsid w:val="00206575"/>
    <w:rsid w:val="002079F7"/>
    <w:rsid w:val="00210C2B"/>
    <w:rsid w:val="00214412"/>
    <w:rsid w:val="00214AFD"/>
    <w:rsid w:val="00214D7F"/>
    <w:rsid w:val="00217794"/>
    <w:rsid w:val="00221D3E"/>
    <w:rsid w:val="0022213F"/>
    <w:rsid w:val="00224ED8"/>
    <w:rsid w:val="00225E87"/>
    <w:rsid w:val="00227A5F"/>
    <w:rsid w:val="00230EEE"/>
    <w:rsid w:val="002345A3"/>
    <w:rsid w:val="00236A43"/>
    <w:rsid w:val="00237745"/>
    <w:rsid w:val="00245162"/>
    <w:rsid w:val="00247009"/>
    <w:rsid w:val="00250616"/>
    <w:rsid w:val="00250A2C"/>
    <w:rsid w:val="002518CC"/>
    <w:rsid w:val="00256782"/>
    <w:rsid w:val="00260CAF"/>
    <w:rsid w:val="00264366"/>
    <w:rsid w:val="00266CF2"/>
    <w:rsid w:val="00271DF3"/>
    <w:rsid w:val="002721DD"/>
    <w:rsid w:val="00282ACD"/>
    <w:rsid w:val="00291EEE"/>
    <w:rsid w:val="002958CD"/>
    <w:rsid w:val="00296480"/>
    <w:rsid w:val="002971CB"/>
    <w:rsid w:val="002A2B84"/>
    <w:rsid w:val="002A456C"/>
    <w:rsid w:val="002A5B06"/>
    <w:rsid w:val="002A6400"/>
    <w:rsid w:val="002A6B0E"/>
    <w:rsid w:val="002A6E7C"/>
    <w:rsid w:val="002C0165"/>
    <w:rsid w:val="002C6205"/>
    <w:rsid w:val="002D0AF7"/>
    <w:rsid w:val="002D303B"/>
    <w:rsid w:val="002D329D"/>
    <w:rsid w:val="002D3C2A"/>
    <w:rsid w:val="002D3EDE"/>
    <w:rsid w:val="002D70DF"/>
    <w:rsid w:val="002F0983"/>
    <w:rsid w:val="002F0A2E"/>
    <w:rsid w:val="002F2FC0"/>
    <w:rsid w:val="00304DDC"/>
    <w:rsid w:val="0030536B"/>
    <w:rsid w:val="003066A2"/>
    <w:rsid w:val="00311BCB"/>
    <w:rsid w:val="003121CB"/>
    <w:rsid w:val="00312F00"/>
    <w:rsid w:val="00314137"/>
    <w:rsid w:val="0031520B"/>
    <w:rsid w:val="00317E83"/>
    <w:rsid w:val="00321D47"/>
    <w:rsid w:val="003223F7"/>
    <w:rsid w:val="003302FD"/>
    <w:rsid w:val="0033674A"/>
    <w:rsid w:val="00337530"/>
    <w:rsid w:val="0034071C"/>
    <w:rsid w:val="00341FBB"/>
    <w:rsid w:val="00343FD4"/>
    <w:rsid w:val="003449C5"/>
    <w:rsid w:val="00344EC6"/>
    <w:rsid w:val="003531F7"/>
    <w:rsid w:val="00353262"/>
    <w:rsid w:val="00353EA7"/>
    <w:rsid w:val="00353EA9"/>
    <w:rsid w:val="00355C3C"/>
    <w:rsid w:val="003564C8"/>
    <w:rsid w:val="00356E9D"/>
    <w:rsid w:val="0036250F"/>
    <w:rsid w:val="00367FA5"/>
    <w:rsid w:val="00377547"/>
    <w:rsid w:val="00377F17"/>
    <w:rsid w:val="00384A36"/>
    <w:rsid w:val="0039382A"/>
    <w:rsid w:val="003A0CB9"/>
    <w:rsid w:val="003A1A03"/>
    <w:rsid w:val="003A299C"/>
    <w:rsid w:val="003A7938"/>
    <w:rsid w:val="003A7DC7"/>
    <w:rsid w:val="003B057D"/>
    <w:rsid w:val="003B247D"/>
    <w:rsid w:val="003B4093"/>
    <w:rsid w:val="003B4E45"/>
    <w:rsid w:val="003B5B95"/>
    <w:rsid w:val="003B7151"/>
    <w:rsid w:val="003B7295"/>
    <w:rsid w:val="003C62FD"/>
    <w:rsid w:val="003C7033"/>
    <w:rsid w:val="003D1761"/>
    <w:rsid w:val="003D325F"/>
    <w:rsid w:val="003E0AF6"/>
    <w:rsid w:val="003E0FFA"/>
    <w:rsid w:val="003E2229"/>
    <w:rsid w:val="003E2718"/>
    <w:rsid w:val="003E772E"/>
    <w:rsid w:val="003F4B52"/>
    <w:rsid w:val="003F56C6"/>
    <w:rsid w:val="003F7B37"/>
    <w:rsid w:val="0040105E"/>
    <w:rsid w:val="0040266C"/>
    <w:rsid w:val="004040DA"/>
    <w:rsid w:val="004125C6"/>
    <w:rsid w:val="004164F6"/>
    <w:rsid w:val="00432905"/>
    <w:rsid w:val="00433621"/>
    <w:rsid w:val="0043587D"/>
    <w:rsid w:val="0044022D"/>
    <w:rsid w:val="00443465"/>
    <w:rsid w:val="00446120"/>
    <w:rsid w:val="004556BB"/>
    <w:rsid w:val="00456180"/>
    <w:rsid w:val="0045711F"/>
    <w:rsid w:val="004624E5"/>
    <w:rsid w:val="004633C4"/>
    <w:rsid w:val="00463B6A"/>
    <w:rsid w:val="00463C74"/>
    <w:rsid w:val="004701E2"/>
    <w:rsid w:val="00471124"/>
    <w:rsid w:val="004714C3"/>
    <w:rsid w:val="00472E19"/>
    <w:rsid w:val="00473964"/>
    <w:rsid w:val="0048009C"/>
    <w:rsid w:val="004804C4"/>
    <w:rsid w:val="004849FA"/>
    <w:rsid w:val="0048616B"/>
    <w:rsid w:val="00486198"/>
    <w:rsid w:val="00486761"/>
    <w:rsid w:val="004875EF"/>
    <w:rsid w:val="004928E7"/>
    <w:rsid w:val="00495A90"/>
    <w:rsid w:val="004A3FB6"/>
    <w:rsid w:val="004A5A16"/>
    <w:rsid w:val="004B2310"/>
    <w:rsid w:val="004B44D5"/>
    <w:rsid w:val="004B4B98"/>
    <w:rsid w:val="004B7078"/>
    <w:rsid w:val="004C1A96"/>
    <w:rsid w:val="004C54A5"/>
    <w:rsid w:val="004C5FEC"/>
    <w:rsid w:val="004C60E4"/>
    <w:rsid w:val="004C7805"/>
    <w:rsid w:val="004C7C07"/>
    <w:rsid w:val="004D0A4C"/>
    <w:rsid w:val="004D14D8"/>
    <w:rsid w:val="004D3860"/>
    <w:rsid w:val="004D5DD2"/>
    <w:rsid w:val="004E0A57"/>
    <w:rsid w:val="004E32FA"/>
    <w:rsid w:val="004E374F"/>
    <w:rsid w:val="004E386F"/>
    <w:rsid w:val="004E4C47"/>
    <w:rsid w:val="004E5A8F"/>
    <w:rsid w:val="004F1B34"/>
    <w:rsid w:val="004F3EDC"/>
    <w:rsid w:val="004F571E"/>
    <w:rsid w:val="004F6BA7"/>
    <w:rsid w:val="005009D5"/>
    <w:rsid w:val="00504E9F"/>
    <w:rsid w:val="005064FB"/>
    <w:rsid w:val="005077F7"/>
    <w:rsid w:val="0051157F"/>
    <w:rsid w:val="005135CF"/>
    <w:rsid w:val="00516166"/>
    <w:rsid w:val="005175B8"/>
    <w:rsid w:val="00521D5C"/>
    <w:rsid w:val="00523745"/>
    <w:rsid w:val="005245EA"/>
    <w:rsid w:val="00524DB2"/>
    <w:rsid w:val="005257E5"/>
    <w:rsid w:val="005302FE"/>
    <w:rsid w:val="0053134A"/>
    <w:rsid w:val="0053292B"/>
    <w:rsid w:val="0053582D"/>
    <w:rsid w:val="0053642B"/>
    <w:rsid w:val="00536F29"/>
    <w:rsid w:val="0053742F"/>
    <w:rsid w:val="00540935"/>
    <w:rsid w:val="00544034"/>
    <w:rsid w:val="0054493D"/>
    <w:rsid w:val="00553462"/>
    <w:rsid w:val="0055687A"/>
    <w:rsid w:val="00557ABD"/>
    <w:rsid w:val="0056208D"/>
    <w:rsid w:val="00562BDC"/>
    <w:rsid w:val="00564BDB"/>
    <w:rsid w:val="005668EA"/>
    <w:rsid w:val="00572F60"/>
    <w:rsid w:val="0057513B"/>
    <w:rsid w:val="005759B3"/>
    <w:rsid w:val="00576771"/>
    <w:rsid w:val="00576DB6"/>
    <w:rsid w:val="0057771F"/>
    <w:rsid w:val="00577F51"/>
    <w:rsid w:val="00577F5E"/>
    <w:rsid w:val="00581A10"/>
    <w:rsid w:val="005831D3"/>
    <w:rsid w:val="00583269"/>
    <w:rsid w:val="00594A6D"/>
    <w:rsid w:val="00594D8A"/>
    <w:rsid w:val="00596121"/>
    <w:rsid w:val="00596EFA"/>
    <w:rsid w:val="005976F0"/>
    <w:rsid w:val="005A0320"/>
    <w:rsid w:val="005A0916"/>
    <w:rsid w:val="005A131A"/>
    <w:rsid w:val="005A3774"/>
    <w:rsid w:val="005A70D4"/>
    <w:rsid w:val="005B1AC5"/>
    <w:rsid w:val="005B72B6"/>
    <w:rsid w:val="005C0C9D"/>
    <w:rsid w:val="005C23E9"/>
    <w:rsid w:val="005C38B1"/>
    <w:rsid w:val="005C3C96"/>
    <w:rsid w:val="005D10F8"/>
    <w:rsid w:val="005D2294"/>
    <w:rsid w:val="005D5E38"/>
    <w:rsid w:val="005D6783"/>
    <w:rsid w:val="005D7073"/>
    <w:rsid w:val="005E0576"/>
    <w:rsid w:val="005E2DED"/>
    <w:rsid w:val="005E40EC"/>
    <w:rsid w:val="005E6EAD"/>
    <w:rsid w:val="005E7B87"/>
    <w:rsid w:val="005F1DD6"/>
    <w:rsid w:val="005F56A6"/>
    <w:rsid w:val="005F6F20"/>
    <w:rsid w:val="00603A57"/>
    <w:rsid w:val="006051AA"/>
    <w:rsid w:val="006052A6"/>
    <w:rsid w:val="0060631C"/>
    <w:rsid w:val="0062155A"/>
    <w:rsid w:val="00623A38"/>
    <w:rsid w:val="00630CC9"/>
    <w:rsid w:val="00634C4B"/>
    <w:rsid w:val="006350CD"/>
    <w:rsid w:val="00635B3D"/>
    <w:rsid w:val="0063764B"/>
    <w:rsid w:val="0064431C"/>
    <w:rsid w:val="00645C5A"/>
    <w:rsid w:val="00645F52"/>
    <w:rsid w:val="00647953"/>
    <w:rsid w:val="00654324"/>
    <w:rsid w:val="00661B0C"/>
    <w:rsid w:val="00661B83"/>
    <w:rsid w:val="00661DEB"/>
    <w:rsid w:val="00665058"/>
    <w:rsid w:val="006659B3"/>
    <w:rsid w:val="00666E6B"/>
    <w:rsid w:val="0066735B"/>
    <w:rsid w:val="006701B1"/>
    <w:rsid w:val="006702A4"/>
    <w:rsid w:val="00675B78"/>
    <w:rsid w:val="00675CD5"/>
    <w:rsid w:val="00677B0A"/>
    <w:rsid w:val="00680476"/>
    <w:rsid w:val="006816B8"/>
    <w:rsid w:val="00681F00"/>
    <w:rsid w:val="00682A4B"/>
    <w:rsid w:val="006846D2"/>
    <w:rsid w:val="00684BF9"/>
    <w:rsid w:val="0068714C"/>
    <w:rsid w:val="00687A98"/>
    <w:rsid w:val="006913FD"/>
    <w:rsid w:val="00693730"/>
    <w:rsid w:val="00696F64"/>
    <w:rsid w:val="006A43BD"/>
    <w:rsid w:val="006A4DB2"/>
    <w:rsid w:val="006A722D"/>
    <w:rsid w:val="006B1EB4"/>
    <w:rsid w:val="006B21CF"/>
    <w:rsid w:val="006B6528"/>
    <w:rsid w:val="006B6AEA"/>
    <w:rsid w:val="006B714A"/>
    <w:rsid w:val="006C4645"/>
    <w:rsid w:val="006D011F"/>
    <w:rsid w:val="006D066E"/>
    <w:rsid w:val="006D53D7"/>
    <w:rsid w:val="006D767D"/>
    <w:rsid w:val="006E6288"/>
    <w:rsid w:val="006E7271"/>
    <w:rsid w:val="006F154E"/>
    <w:rsid w:val="006F437D"/>
    <w:rsid w:val="00702304"/>
    <w:rsid w:val="00703D5F"/>
    <w:rsid w:val="007048D1"/>
    <w:rsid w:val="00705490"/>
    <w:rsid w:val="0070730B"/>
    <w:rsid w:val="00710916"/>
    <w:rsid w:val="00715A6C"/>
    <w:rsid w:val="007175D7"/>
    <w:rsid w:val="00721284"/>
    <w:rsid w:val="007239B3"/>
    <w:rsid w:val="0072759E"/>
    <w:rsid w:val="00727754"/>
    <w:rsid w:val="007311F2"/>
    <w:rsid w:val="007328CE"/>
    <w:rsid w:val="00734768"/>
    <w:rsid w:val="007436F1"/>
    <w:rsid w:val="007448AB"/>
    <w:rsid w:val="00750FC1"/>
    <w:rsid w:val="00751A77"/>
    <w:rsid w:val="00754084"/>
    <w:rsid w:val="00760711"/>
    <w:rsid w:val="0076305F"/>
    <w:rsid w:val="00766FBA"/>
    <w:rsid w:val="007675E8"/>
    <w:rsid w:val="007760C1"/>
    <w:rsid w:val="00781F47"/>
    <w:rsid w:val="00783BAD"/>
    <w:rsid w:val="00786D22"/>
    <w:rsid w:val="007875D0"/>
    <w:rsid w:val="00791331"/>
    <w:rsid w:val="00793A8B"/>
    <w:rsid w:val="00795F85"/>
    <w:rsid w:val="0079626D"/>
    <w:rsid w:val="00796DDD"/>
    <w:rsid w:val="007A184E"/>
    <w:rsid w:val="007A4B43"/>
    <w:rsid w:val="007A591E"/>
    <w:rsid w:val="007A5BE7"/>
    <w:rsid w:val="007A7FAE"/>
    <w:rsid w:val="007B2B70"/>
    <w:rsid w:val="007B33D5"/>
    <w:rsid w:val="007B3BBA"/>
    <w:rsid w:val="007B42B8"/>
    <w:rsid w:val="007B433E"/>
    <w:rsid w:val="007B6BF2"/>
    <w:rsid w:val="007B6D91"/>
    <w:rsid w:val="007B7499"/>
    <w:rsid w:val="007C1355"/>
    <w:rsid w:val="007C2C37"/>
    <w:rsid w:val="007C3A40"/>
    <w:rsid w:val="007C551E"/>
    <w:rsid w:val="007C7EF6"/>
    <w:rsid w:val="007D52C0"/>
    <w:rsid w:val="007E45B4"/>
    <w:rsid w:val="007E7307"/>
    <w:rsid w:val="007F016D"/>
    <w:rsid w:val="007F140A"/>
    <w:rsid w:val="007F512B"/>
    <w:rsid w:val="00802838"/>
    <w:rsid w:val="00806B34"/>
    <w:rsid w:val="00810A4B"/>
    <w:rsid w:val="00822798"/>
    <w:rsid w:val="0082390E"/>
    <w:rsid w:val="00832232"/>
    <w:rsid w:val="00832A4F"/>
    <w:rsid w:val="00833507"/>
    <w:rsid w:val="008404CD"/>
    <w:rsid w:val="008421F8"/>
    <w:rsid w:val="00844726"/>
    <w:rsid w:val="00846447"/>
    <w:rsid w:val="0085206B"/>
    <w:rsid w:val="00861B1D"/>
    <w:rsid w:val="00864A67"/>
    <w:rsid w:val="0086608B"/>
    <w:rsid w:val="00867CE7"/>
    <w:rsid w:val="00870273"/>
    <w:rsid w:val="0087204B"/>
    <w:rsid w:val="008771FB"/>
    <w:rsid w:val="00877581"/>
    <w:rsid w:val="00880047"/>
    <w:rsid w:val="00881D5C"/>
    <w:rsid w:val="00882666"/>
    <w:rsid w:val="008830CF"/>
    <w:rsid w:val="00891112"/>
    <w:rsid w:val="00893B8F"/>
    <w:rsid w:val="00894582"/>
    <w:rsid w:val="00894F88"/>
    <w:rsid w:val="00896086"/>
    <w:rsid w:val="00896206"/>
    <w:rsid w:val="008967A6"/>
    <w:rsid w:val="008A0F91"/>
    <w:rsid w:val="008A5BC5"/>
    <w:rsid w:val="008A6297"/>
    <w:rsid w:val="008A6542"/>
    <w:rsid w:val="008A6BF8"/>
    <w:rsid w:val="008B172B"/>
    <w:rsid w:val="008B424D"/>
    <w:rsid w:val="008B4DBB"/>
    <w:rsid w:val="008B6C01"/>
    <w:rsid w:val="008C17B7"/>
    <w:rsid w:val="008C2909"/>
    <w:rsid w:val="008C56B6"/>
    <w:rsid w:val="008C5AFB"/>
    <w:rsid w:val="008D416B"/>
    <w:rsid w:val="008D53C3"/>
    <w:rsid w:val="008D67B6"/>
    <w:rsid w:val="008D7EEE"/>
    <w:rsid w:val="008E5F12"/>
    <w:rsid w:val="008E699E"/>
    <w:rsid w:val="008F2576"/>
    <w:rsid w:val="008F453F"/>
    <w:rsid w:val="008F52D9"/>
    <w:rsid w:val="008F6326"/>
    <w:rsid w:val="0090072F"/>
    <w:rsid w:val="00900D69"/>
    <w:rsid w:val="0090549C"/>
    <w:rsid w:val="00913863"/>
    <w:rsid w:val="00915802"/>
    <w:rsid w:val="00916F6D"/>
    <w:rsid w:val="00917065"/>
    <w:rsid w:val="009226E2"/>
    <w:rsid w:val="009232A8"/>
    <w:rsid w:val="009317EC"/>
    <w:rsid w:val="00933556"/>
    <w:rsid w:val="00933F8F"/>
    <w:rsid w:val="009351C9"/>
    <w:rsid w:val="0093775A"/>
    <w:rsid w:val="0093779F"/>
    <w:rsid w:val="0094249E"/>
    <w:rsid w:val="00952646"/>
    <w:rsid w:val="009536EA"/>
    <w:rsid w:val="00954BA6"/>
    <w:rsid w:val="00955D52"/>
    <w:rsid w:val="00957033"/>
    <w:rsid w:val="009602FB"/>
    <w:rsid w:val="00960433"/>
    <w:rsid w:val="00960808"/>
    <w:rsid w:val="009634D9"/>
    <w:rsid w:val="00966C4F"/>
    <w:rsid w:val="00971A6E"/>
    <w:rsid w:val="00981286"/>
    <w:rsid w:val="00981308"/>
    <w:rsid w:val="00981C9A"/>
    <w:rsid w:val="00985635"/>
    <w:rsid w:val="00985BB5"/>
    <w:rsid w:val="009871D1"/>
    <w:rsid w:val="00990868"/>
    <w:rsid w:val="009929A5"/>
    <w:rsid w:val="0099306F"/>
    <w:rsid w:val="00993E5E"/>
    <w:rsid w:val="009958E4"/>
    <w:rsid w:val="009968F1"/>
    <w:rsid w:val="009A17C5"/>
    <w:rsid w:val="009A1C0B"/>
    <w:rsid w:val="009A67AC"/>
    <w:rsid w:val="009B08E2"/>
    <w:rsid w:val="009C6A7A"/>
    <w:rsid w:val="009C6AB3"/>
    <w:rsid w:val="009C6C8F"/>
    <w:rsid w:val="009C782E"/>
    <w:rsid w:val="009D0E47"/>
    <w:rsid w:val="009D204C"/>
    <w:rsid w:val="009D20D1"/>
    <w:rsid w:val="009D5569"/>
    <w:rsid w:val="009D60E2"/>
    <w:rsid w:val="009D66FA"/>
    <w:rsid w:val="009D7B05"/>
    <w:rsid w:val="009E262B"/>
    <w:rsid w:val="009E620B"/>
    <w:rsid w:val="009E7EA5"/>
    <w:rsid w:val="009F1813"/>
    <w:rsid w:val="009F199D"/>
    <w:rsid w:val="009F3D19"/>
    <w:rsid w:val="009F3E48"/>
    <w:rsid w:val="009F4475"/>
    <w:rsid w:val="009F4721"/>
    <w:rsid w:val="009F5390"/>
    <w:rsid w:val="009F6A79"/>
    <w:rsid w:val="00A10DD9"/>
    <w:rsid w:val="00A148B0"/>
    <w:rsid w:val="00A1562C"/>
    <w:rsid w:val="00A1568F"/>
    <w:rsid w:val="00A17015"/>
    <w:rsid w:val="00A2165D"/>
    <w:rsid w:val="00A342F2"/>
    <w:rsid w:val="00A37E5B"/>
    <w:rsid w:val="00A418E7"/>
    <w:rsid w:val="00A41C93"/>
    <w:rsid w:val="00A4774A"/>
    <w:rsid w:val="00A47E8D"/>
    <w:rsid w:val="00A50249"/>
    <w:rsid w:val="00A50B7B"/>
    <w:rsid w:val="00A53B73"/>
    <w:rsid w:val="00A54B6E"/>
    <w:rsid w:val="00A558A2"/>
    <w:rsid w:val="00A56020"/>
    <w:rsid w:val="00A642C6"/>
    <w:rsid w:val="00A66296"/>
    <w:rsid w:val="00A66E90"/>
    <w:rsid w:val="00A67745"/>
    <w:rsid w:val="00A70423"/>
    <w:rsid w:val="00A710F9"/>
    <w:rsid w:val="00A717C1"/>
    <w:rsid w:val="00A71F11"/>
    <w:rsid w:val="00A7267F"/>
    <w:rsid w:val="00A74DDC"/>
    <w:rsid w:val="00A75FE7"/>
    <w:rsid w:val="00A7798B"/>
    <w:rsid w:val="00A8429E"/>
    <w:rsid w:val="00A9079D"/>
    <w:rsid w:val="00A91DE7"/>
    <w:rsid w:val="00A94416"/>
    <w:rsid w:val="00A9789F"/>
    <w:rsid w:val="00AA02C1"/>
    <w:rsid w:val="00AA0DDE"/>
    <w:rsid w:val="00AA1EF8"/>
    <w:rsid w:val="00AA4AE3"/>
    <w:rsid w:val="00AA67B2"/>
    <w:rsid w:val="00AA7639"/>
    <w:rsid w:val="00AB0DCC"/>
    <w:rsid w:val="00AB21EE"/>
    <w:rsid w:val="00AB2B70"/>
    <w:rsid w:val="00AB4FDB"/>
    <w:rsid w:val="00AB6BD0"/>
    <w:rsid w:val="00AB7CA5"/>
    <w:rsid w:val="00AB7FB5"/>
    <w:rsid w:val="00AC10EA"/>
    <w:rsid w:val="00AC38EF"/>
    <w:rsid w:val="00AD012D"/>
    <w:rsid w:val="00AD6272"/>
    <w:rsid w:val="00AD70F4"/>
    <w:rsid w:val="00AE1775"/>
    <w:rsid w:val="00AE418C"/>
    <w:rsid w:val="00AE69C0"/>
    <w:rsid w:val="00AE69F3"/>
    <w:rsid w:val="00AE72F5"/>
    <w:rsid w:val="00AF009E"/>
    <w:rsid w:val="00AF42E1"/>
    <w:rsid w:val="00AF570E"/>
    <w:rsid w:val="00AF64A2"/>
    <w:rsid w:val="00B00C30"/>
    <w:rsid w:val="00B01ECD"/>
    <w:rsid w:val="00B0281F"/>
    <w:rsid w:val="00B04A1D"/>
    <w:rsid w:val="00B04ADA"/>
    <w:rsid w:val="00B06D9C"/>
    <w:rsid w:val="00B101D9"/>
    <w:rsid w:val="00B108A2"/>
    <w:rsid w:val="00B138A5"/>
    <w:rsid w:val="00B13F40"/>
    <w:rsid w:val="00B14CAC"/>
    <w:rsid w:val="00B15FF4"/>
    <w:rsid w:val="00B170F6"/>
    <w:rsid w:val="00B2226C"/>
    <w:rsid w:val="00B22729"/>
    <w:rsid w:val="00B239C2"/>
    <w:rsid w:val="00B24A6F"/>
    <w:rsid w:val="00B25579"/>
    <w:rsid w:val="00B30E42"/>
    <w:rsid w:val="00B31225"/>
    <w:rsid w:val="00B431A9"/>
    <w:rsid w:val="00B44C71"/>
    <w:rsid w:val="00B4541A"/>
    <w:rsid w:val="00B514CA"/>
    <w:rsid w:val="00B52FC3"/>
    <w:rsid w:val="00B53159"/>
    <w:rsid w:val="00B6058B"/>
    <w:rsid w:val="00B620B4"/>
    <w:rsid w:val="00B62669"/>
    <w:rsid w:val="00B659C8"/>
    <w:rsid w:val="00B72F18"/>
    <w:rsid w:val="00B72FB6"/>
    <w:rsid w:val="00B73995"/>
    <w:rsid w:val="00B87CF0"/>
    <w:rsid w:val="00B9340E"/>
    <w:rsid w:val="00B94DC4"/>
    <w:rsid w:val="00BA2684"/>
    <w:rsid w:val="00BA3827"/>
    <w:rsid w:val="00BA5A3B"/>
    <w:rsid w:val="00BB294F"/>
    <w:rsid w:val="00BB368E"/>
    <w:rsid w:val="00BB4550"/>
    <w:rsid w:val="00BB45A3"/>
    <w:rsid w:val="00BC169E"/>
    <w:rsid w:val="00BC1E47"/>
    <w:rsid w:val="00BC563F"/>
    <w:rsid w:val="00BC5F89"/>
    <w:rsid w:val="00BD2A4D"/>
    <w:rsid w:val="00BE06D0"/>
    <w:rsid w:val="00BE2E56"/>
    <w:rsid w:val="00BE6B6E"/>
    <w:rsid w:val="00BE772E"/>
    <w:rsid w:val="00BF5973"/>
    <w:rsid w:val="00BF5A72"/>
    <w:rsid w:val="00BF6CB6"/>
    <w:rsid w:val="00BF787D"/>
    <w:rsid w:val="00BF7A64"/>
    <w:rsid w:val="00C02AC5"/>
    <w:rsid w:val="00C02E71"/>
    <w:rsid w:val="00C05E61"/>
    <w:rsid w:val="00C067B6"/>
    <w:rsid w:val="00C10C02"/>
    <w:rsid w:val="00C12873"/>
    <w:rsid w:val="00C12A48"/>
    <w:rsid w:val="00C13020"/>
    <w:rsid w:val="00C139E9"/>
    <w:rsid w:val="00C1557C"/>
    <w:rsid w:val="00C20FF9"/>
    <w:rsid w:val="00C27F8D"/>
    <w:rsid w:val="00C32BAB"/>
    <w:rsid w:val="00C33A02"/>
    <w:rsid w:val="00C367A5"/>
    <w:rsid w:val="00C45CAF"/>
    <w:rsid w:val="00C46FC3"/>
    <w:rsid w:val="00C556E9"/>
    <w:rsid w:val="00C57137"/>
    <w:rsid w:val="00C579E5"/>
    <w:rsid w:val="00C57F65"/>
    <w:rsid w:val="00C609DA"/>
    <w:rsid w:val="00C61F3D"/>
    <w:rsid w:val="00C62CC7"/>
    <w:rsid w:val="00C645E9"/>
    <w:rsid w:val="00C70685"/>
    <w:rsid w:val="00C72C23"/>
    <w:rsid w:val="00C73C5A"/>
    <w:rsid w:val="00C7763A"/>
    <w:rsid w:val="00C854E5"/>
    <w:rsid w:val="00C86E32"/>
    <w:rsid w:val="00C91468"/>
    <w:rsid w:val="00C91F30"/>
    <w:rsid w:val="00C91F42"/>
    <w:rsid w:val="00C9738C"/>
    <w:rsid w:val="00CA1363"/>
    <w:rsid w:val="00CA4085"/>
    <w:rsid w:val="00CA57CB"/>
    <w:rsid w:val="00CA6092"/>
    <w:rsid w:val="00CB0E76"/>
    <w:rsid w:val="00CB2376"/>
    <w:rsid w:val="00CB34E3"/>
    <w:rsid w:val="00CB5FB3"/>
    <w:rsid w:val="00CB63EE"/>
    <w:rsid w:val="00CB7F49"/>
    <w:rsid w:val="00CC0C2B"/>
    <w:rsid w:val="00CC0EBD"/>
    <w:rsid w:val="00CC29AD"/>
    <w:rsid w:val="00CC2A3D"/>
    <w:rsid w:val="00CC6502"/>
    <w:rsid w:val="00CC7082"/>
    <w:rsid w:val="00CD365A"/>
    <w:rsid w:val="00CE262C"/>
    <w:rsid w:val="00CE5624"/>
    <w:rsid w:val="00CF2422"/>
    <w:rsid w:val="00CF2A5A"/>
    <w:rsid w:val="00CF54D0"/>
    <w:rsid w:val="00CF7E7C"/>
    <w:rsid w:val="00D00D1C"/>
    <w:rsid w:val="00D03F49"/>
    <w:rsid w:val="00D0445E"/>
    <w:rsid w:val="00D07F0C"/>
    <w:rsid w:val="00D10A50"/>
    <w:rsid w:val="00D12EE6"/>
    <w:rsid w:val="00D1396A"/>
    <w:rsid w:val="00D14D3A"/>
    <w:rsid w:val="00D1543B"/>
    <w:rsid w:val="00D16865"/>
    <w:rsid w:val="00D17924"/>
    <w:rsid w:val="00D21964"/>
    <w:rsid w:val="00D23B1D"/>
    <w:rsid w:val="00D24A63"/>
    <w:rsid w:val="00D24CD3"/>
    <w:rsid w:val="00D256B6"/>
    <w:rsid w:val="00D25A96"/>
    <w:rsid w:val="00D26B05"/>
    <w:rsid w:val="00D3127B"/>
    <w:rsid w:val="00D3438B"/>
    <w:rsid w:val="00D40344"/>
    <w:rsid w:val="00D4094B"/>
    <w:rsid w:val="00D414C8"/>
    <w:rsid w:val="00D42E51"/>
    <w:rsid w:val="00D45C0F"/>
    <w:rsid w:val="00D46433"/>
    <w:rsid w:val="00D46C94"/>
    <w:rsid w:val="00D506E5"/>
    <w:rsid w:val="00D50BD5"/>
    <w:rsid w:val="00D55588"/>
    <w:rsid w:val="00D56C8D"/>
    <w:rsid w:val="00D67C81"/>
    <w:rsid w:val="00D70219"/>
    <w:rsid w:val="00D72947"/>
    <w:rsid w:val="00D73D28"/>
    <w:rsid w:val="00D75419"/>
    <w:rsid w:val="00D8058D"/>
    <w:rsid w:val="00D818C4"/>
    <w:rsid w:val="00D82EE7"/>
    <w:rsid w:val="00D831D3"/>
    <w:rsid w:val="00D83CF8"/>
    <w:rsid w:val="00D841A8"/>
    <w:rsid w:val="00D87E83"/>
    <w:rsid w:val="00D902BC"/>
    <w:rsid w:val="00D90BE8"/>
    <w:rsid w:val="00D91EA4"/>
    <w:rsid w:val="00D91F2A"/>
    <w:rsid w:val="00D93F57"/>
    <w:rsid w:val="00D94001"/>
    <w:rsid w:val="00D94334"/>
    <w:rsid w:val="00D94EE8"/>
    <w:rsid w:val="00D96F47"/>
    <w:rsid w:val="00DA2971"/>
    <w:rsid w:val="00DA4A66"/>
    <w:rsid w:val="00DA511D"/>
    <w:rsid w:val="00DB0725"/>
    <w:rsid w:val="00DB0C82"/>
    <w:rsid w:val="00DB0FF0"/>
    <w:rsid w:val="00DB14D7"/>
    <w:rsid w:val="00DB59D9"/>
    <w:rsid w:val="00DC31F8"/>
    <w:rsid w:val="00DC5D24"/>
    <w:rsid w:val="00DC64DF"/>
    <w:rsid w:val="00DD2137"/>
    <w:rsid w:val="00DD28CB"/>
    <w:rsid w:val="00DD2F02"/>
    <w:rsid w:val="00DD6A0C"/>
    <w:rsid w:val="00DD70AF"/>
    <w:rsid w:val="00DE34CF"/>
    <w:rsid w:val="00DE4298"/>
    <w:rsid w:val="00DE5540"/>
    <w:rsid w:val="00DE7235"/>
    <w:rsid w:val="00DF4EC1"/>
    <w:rsid w:val="00E049C1"/>
    <w:rsid w:val="00E04C38"/>
    <w:rsid w:val="00E056FD"/>
    <w:rsid w:val="00E05BAE"/>
    <w:rsid w:val="00E07CC1"/>
    <w:rsid w:val="00E11C4F"/>
    <w:rsid w:val="00E21195"/>
    <w:rsid w:val="00E231F5"/>
    <w:rsid w:val="00E24DD9"/>
    <w:rsid w:val="00E25DA3"/>
    <w:rsid w:val="00E30627"/>
    <w:rsid w:val="00E316A2"/>
    <w:rsid w:val="00E31BAF"/>
    <w:rsid w:val="00E3410D"/>
    <w:rsid w:val="00E35865"/>
    <w:rsid w:val="00E358D4"/>
    <w:rsid w:val="00E40496"/>
    <w:rsid w:val="00E42022"/>
    <w:rsid w:val="00E503AE"/>
    <w:rsid w:val="00E5768B"/>
    <w:rsid w:val="00E6404B"/>
    <w:rsid w:val="00E70824"/>
    <w:rsid w:val="00E70A9E"/>
    <w:rsid w:val="00E71396"/>
    <w:rsid w:val="00E74A68"/>
    <w:rsid w:val="00E74EA1"/>
    <w:rsid w:val="00E76A33"/>
    <w:rsid w:val="00E77F68"/>
    <w:rsid w:val="00E81BF0"/>
    <w:rsid w:val="00E828AE"/>
    <w:rsid w:val="00E844F4"/>
    <w:rsid w:val="00E853BD"/>
    <w:rsid w:val="00E87EC9"/>
    <w:rsid w:val="00E9418A"/>
    <w:rsid w:val="00E96235"/>
    <w:rsid w:val="00EB03AC"/>
    <w:rsid w:val="00EB270A"/>
    <w:rsid w:val="00EB7F3B"/>
    <w:rsid w:val="00EC0DCF"/>
    <w:rsid w:val="00EC40E4"/>
    <w:rsid w:val="00EC48AA"/>
    <w:rsid w:val="00EC6A20"/>
    <w:rsid w:val="00EC7A61"/>
    <w:rsid w:val="00ED133D"/>
    <w:rsid w:val="00ED3773"/>
    <w:rsid w:val="00ED3C35"/>
    <w:rsid w:val="00ED44B8"/>
    <w:rsid w:val="00ED506F"/>
    <w:rsid w:val="00ED5620"/>
    <w:rsid w:val="00EE044C"/>
    <w:rsid w:val="00EE6093"/>
    <w:rsid w:val="00EE6CA9"/>
    <w:rsid w:val="00EE77D8"/>
    <w:rsid w:val="00EE7DE9"/>
    <w:rsid w:val="00EF40B9"/>
    <w:rsid w:val="00F02F13"/>
    <w:rsid w:val="00F04CBE"/>
    <w:rsid w:val="00F05524"/>
    <w:rsid w:val="00F113DF"/>
    <w:rsid w:val="00F140DF"/>
    <w:rsid w:val="00F20711"/>
    <w:rsid w:val="00F20D6F"/>
    <w:rsid w:val="00F22332"/>
    <w:rsid w:val="00F22431"/>
    <w:rsid w:val="00F230E3"/>
    <w:rsid w:val="00F31D39"/>
    <w:rsid w:val="00F330FC"/>
    <w:rsid w:val="00F37E97"/>
    <w:rsid w:val="00F52AE5"/>
    <w:rsid w:val="00F53499"/>
    <w:rsid w:val="00F55866"/>
    <w:rsid w:val="00F561C3"/>
    <w:rsid w:val="00F561D2"/>
    <w:rsid w:val="00F609AA"/>
    <w:rsid w:val="00F60B2D"/>
    <w:rsid w:val="00F61327"/>
    <w:rsid w:val="00F6327B"/>
    <w:rsid w:val="00F6363A"/>
    <w:rsid w:val="00F6460B"/>
    <w:rsid w:val="00F67205"/>
    <w:rsid w:val="00F7026C"/>
    <w:rsid w:val="00F72644"/>
    <w:rsid w:val="00F72A57"/>
    <w:rsid w:val="00F7453A"/>
    <w:rsid w:val="00F91480"/>
    <w:rsid w:val="00F91F70"/>
    <w:rsid w:val="00F9229A"/>
    <w:rsid w:val="00F932C8"/>
    <w:rsid w:val="00F95294"/>
    <w:rsid w:val="00F9533E"/>
    <w:rsid w:val="00F966C9"/>
    <w:rsid w:val="00FA7718"/>
    <w:rsid w:val="00FB2C5A"/>
    <w:rsid w:val="00FC10D4"/>
    <w:rsid w:val="00FC7D30"/>
    <w:rsid w:val="00FD08D8"/>
    <w:rsid w:val="00FD71B9"/>
    <w:rsid w:val="00FE4BC3"/>
    <w:rsid w:val="00FE4D45"/>
    <w:rsid w:val="00FE5B8E"/>
    <w:rsid w:val="00FE7FAB"/>
    <w:rsid w:val="00FF1E13"/>
    <w:rsid w:val="00FF3BC2"/>
    <w:rsid w:val="00FF6D26"/>
    <w:rsid w:val="00F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40105E"/>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40105E"/>
    <w:rPr>
      <w:rFonts w:ascii="Times New Roman" w:hAnsi="Times New Roman"/>
      <w:sz w:val="24"/>
    </w:rPr>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unhideWhenUsed/>
    <w:rsid w:val="00710916"/>
    <w:rPr>
      <w:rFonts w:ascii="Times New Roman" w:hAnsi="Times New Roman"/>
    </w:rPr>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1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F330FC"/>
    <w:rPr>
      <w:color w:val="808080"/>
    </w:rPr>
  </w:style>
  <w:style w:type="paragraph" w:styleId="ListParagraph">
    <w:name w:val="List Paragraph"/>
    <w:basedOn w:val="Normal"/>
    <w:uiPriority w:val="34"/>
    <w:qFormat/>
    <w:rsid w:val="00AF4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 w:id="1378092593">
      <w:bodyDiv w:val="1"/>
      <w:marLeft w:val="0"/>
      <w:marRight w:val="0"/>
      <w:marTop w:val="0"/>
      <w:marBottom w:val="0"/>
      <w:divBdr>
        <w:top w:val="none" w:sz="0" w:space="0" w:color="auto"/>
        <w:left w:val="none" w:sz="0" w:space="0" w:color="auto"/>
        <w:bottom w:val="none" w:sz="0" w:space="0" w:color="auto"/>
        <w:right w:val="none" w:sz="0" w:space="0" w:color="auto"/>
      </w:divBdr>
    </w:div>
    <w:div w:id="15885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Brereton@sparsholt.ac.uk"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FAD0-A423-4437-9D5A-7FF60603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Eddie F</cp:lastModifiedBy>
  <cp:revision>24</cp:revision>
  <dcterms:created xsi:type="dcterms:W3CDTF">2021-03-16T16:47:00Z</dcterms:created>
  <dcterms:modified xsi:type="dcterms:W3CDTF">2021-03-16T23:26:00Z</dcterms:modified>
</cp:coreProperties>
</file>