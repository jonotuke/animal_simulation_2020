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451BE" w14:textId="75A37D80" w:rsidR="00DB0F4C" w:rsidRPr="003C18E6" w:rsidRDefault="00642981" w:rsidP="003C18E6">
      <w:pPr>
        <w:jc w:val="center"/>
        <w:rPr>
          <w:rFonts w:ascii="Times New Roman" w:hAnsi="Times New Roman" w:cs="Times New Roman"/>
          <w:sz w:val="24"/>
          <w:szCs w:val="24"/>
        </w:rPr>
      </w:pPr>
      <w:commentRangeStart w:id="0"/>
      <w:r w:rsidRPr="003C18E6">
        <w:rPr>
          <w:rFonts w:ascii="Times New Roman" w:hAnsi="Times New Roman" w:cs="Times New Roman"/>
          <w:sz w:val="24"/>
          <w:szCs w:val="24"/>
        </w:rPr>
        <w:t>Research Highlights</w:t>
      </w:r>
      <w:commentRangeEnd w:id="0"/>
      <w:r w:rsidR="00D631D5">
        <w:rPr>
          <w:rStyle w:val="CommentReference"/>
        </w:rPr>
        <w:commentReference w:id="0"/>
      </w:r>
    </w:p>
    <w:p w14:paraId="5C195955" w14:textId="2E4CFCC3" w:rsidR="006D0802" w:rsidRDefault="00936D9E" w:rsidP="00642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  <w:r w:rsidR="00D631D5">
        <w:rPr>
          <w:rFonts w:ascii="Times New Roman" w:hAnsi="Times New Roman" w:cs="Times New Roman"/>
          <w:sz w:val="24"/>
          <w:szCs w:val="24"/>
        </w:rPr>
        <w:t>thods for measuring behavio</w:t>
      </w:r>
      <w:ins w:id="1" w:author="Eddie F" w:date="2020-12-22T20:21:00Z">
        <w:r w:rsidR="00CD1F1B">
          <w:rPr>
            <w:rFonts w:ascii="Times New Roman" w:hAnsi="Times New Roman" w:cs="Times New Roman"/>
            <w:sz w:val="24"/>
            <w:szCs w:val="24"/>
          </w:rPr>
          <w:t>u</w:t>
        </w:r>
      </w:ins>
      <w:r w:rsidR="00D631D5">
        <w:rPr>
          <w:rFonts w:ascii="Times New Roman" w:hAnsi="Times New Roman" w:cs="Times New Roman"/>
          <w:sz w:val="24"/>
          <w:szCs w:val="24"/>
        </w:rPr>
        <w:t>r are critical for animal behavio</w:t>
      </w:r>
      <w:ins w:id="2" w:author="Eddie F" w:date="2020-12-22T20:21:00Z">
        <w:r w:rsidR="00CD1F1B">
          <w:rPr>
            <w:rFonts w:ascii="Times New Roman" w:hAnsi="Times New Roman" w:cs="Times New Roman"/>
            <w:sz w:val="24"/>
            <w:szCs w:val="24"/>
          </w:rPr>
          <w:t>u</w:t>
        </w:r>
      </w:ins>
      <w:r w:rsidR="00D631D5">
        <w:rPr>
          <w:rFonts w:ascii="Times New Roman" w:hAnsi="Times New Roman" w:cs="Times New Roman"/>
          <w:sz w:val="24"/>
          <w:szCs w:val="24"/>
        </w:rPr>
        <w:t>r research.</w:t>
      </w:r>
    </w:p>
    <w:p w14:paraId="59CF847B" w14:textId="47ED43F0" w:rsidR="00BE393A" w:rsidRDefault="00BE393A" w:rsidP="00642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</w:t>
      </w:r>
      <w:r w:rsidR="00356E23">
        <w:rPr>
          <w:rFonts w:ascii="Times New Roman" w:hAnsi="Times New Roman" w:cs="Times New Roman"/>
          <w:sz w:val="24"/>
          <w:szCs w:val="24"/>
        </w:rPr>
        <w:t>computer simulations to compare pinpoint and one-zero sampling methods.</w:t>
      </w:r>
    </w:p>
    <w:p w14:paraId="1C129887" w14:textId="0CFF0401" w:rsidR="00642981" w:rsidRPr="003C18E6" w:rsidRDefault="00642981" w:rsidP="00642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18E6">
        <w:rPr>
          <w:rFonts w:ascii="Times New Roman" w:hAnsi="Times New Roman" w:cs="Times New Roman"/>
          <w:sz w:val="24"/>
          <w:szCs w:val="24"/>
        </w:rPr>
        <w:t xml:space="preserve">Pinpoint sampling outperformed one-zero sampling </w:t>
      </w:r>
      <w:del w:id="3" w:author="Eddie F" w:date="2020-12-22T20:24:00Z">
        <w:r w:rsidRPr="003C18E6" w:rsidDel="00405B9A">
          <w:rPr>
            <w:rFonts w:ascii="Times New Roman" w:hAnsi="Times New Roman" w:cs="Times New Roman"/>
            <w:sz w:val="24"/>
            <w:szCs w:val="24"/>
          </w:rPr>
          <w:delText>at detecting</w:delText>
        </w:r>
      </w:del>
      <w:ins w:id="4" w:author="Eddie F" w:date="2020-12-22T20:24:00Z">
        <w:r w:rsidR="00405B9A">
          <w:rPr>
            <w:rFonts w:ascii="Times New Roman" w:hAnsi="Times New Roman" w:cs="Times New Roman"/>
            <w:sz w:val="24"/>
            <w:szCs w:val="24"/>
          </w:rPr>
          <w:t>for</w:t>
        </w:r>
      </w:ins>
      <w:r w:rsidRPr="003C18E6">
        <w:rPr>
          <w:rFonts w:ascii="Times New Roman" w:hAnsi="Times New Roman" w:cs="Times New Roman"/>
          <w:sz w:val="24"/>
          <w:szCs w:val="24"/>
        </w:rPr>
        <w:t xml:space="preserve"> </w:t>
      </w:r>
      <w:ins w:id="5" w:author="Eddie F" w:date="2020-12-22T20:21:00Z">
        <w:r w:rsidR="00AF71C4">
          <w:rPr>
            <w:rFonts w:ascii="Times New Roman" w:hAnsi="Times New Roman" w:cs="Times New Roman"/>
            <w:sz w:val="24"/>
            <w:szCs w:val="24"/>
          </w:rPr>
          <w:t xml:space="preserve">event and </w:t>
        </w:r>
      </w:ins>
      <w:r w:rsidRPr="003C18E6">
        <w:rPr>
          <w:rFonts w:ascii="Times New Roman" w:hAnsi="Times New Roman" w:cs="Times New Roman"/>
          <w:sz w:val="24"/>
          <w:szCs w:val="24"/>
        </w:rPr>
        <w:t>state behaviours</w:t>
      </w:r>
      <w:ins w:id="6" w:author="Eddie F" w:date="2020-12-22T20:21:00Z">
        <w:r w:rsidR="00CD1F1B">
          <w:rPr>
            <w:rFonts w:ascii="Times New Roman" w:hAnsi="Times New Roman" w:cs="Times New Roman"/>
            <w:sz w:val="24"/>
            <w:szCs w:val="24"/>
          </w:rPr>
          <w:t>.</w:t>
        </w:r>
      </w:ins>
      <w:del w:id="7" w:author="Eddie F" w:date="2020-12-22T20:21:00Z">
        <w:r w:rsidRPr="003C18E6" w:rsidDel="00CD1F1B">
          <w:rPr>
            <w:rFonts w:ascii="Times New Roman" w:hAnsi="Times New Roman" w:cs="Times New Roman"/>
            <w:sz w:val="24"/>
            <w:szCs w:val="24"/>
          </w:rPr>
          <w:delText xml:space="preserve"> of short, medium and long durations.</w:delText>
        </w:r>
      </w:del>
    </w:p>
    <w:p w14:paraId="1267E0E7" w14:textId="11FE8774" w:rsidR="00642981" w:rsidRPr="003C18E6" w:rsidRDefault="00642981" w:rsidP="00642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del w:id="8" w:author="Eddie F" w:date="2020-12-22T20:33:00Z">
        <w:r w:rsidRPr="003C18E6" w:rsidDel="00E07B32">
          <w:rPr>
            <w:rFonts w:ascii="Times New Roman" w:hAnsi="Times New Roman" w:cs="Times New Roman"/>
            <w:sz w:val="24"/>
            <w:szCs w:val="24"/>
          </w:rPr>
          <w:delText xml:space="preserve">Increasing </w:delText>
        </w:r>
      </w:del>
      <w:ins w:id="9" w:author="Eddie F" w:date="2020-12-22T20:33:00Z">
        <w:r w:rsidR="00E07B32">
          <w:rPr>
            <w:rFonts w:ascii="Times New Roman" w:hAnsi="Times New Roman" w:cs="Times New Roman"/>
            <w:sz w:val="24"/>
            <w:szCs w:val="24"/>
          </w:rPr>
          <w:t>Raising</w:t>
        </w:r>
        <w:r w:rsidR="00E07B32" w:rsidRPr="003C18E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3C18E6">
        <w:rPr>
          <w:rFonts w:ascii="Times New Roman" w:hAnsi="Times New Roman" w:cs="Times New Roman"/>
          <w:sz w:val="24"/>
          <w:szCs w:val="24"/>
        </w:rPr>
        <w:t xml:space="preserve">interval length </w:t>
      </w:r>
      <w:del w:id="10" w:author="Eddie F" w:date="2020-12-22T20:28:00Z">
        <w:r w:rsidRPr="003C18E6" w:rsidDel="00904C5F">
          <w:rPr>
            <w:rFonts w:ascii="Times New Roman" w:hAnsi="Times New Roman" w:cs="Times New Roman"/>
            <w:sz w:val="24"/>
            <w:szCs w:val="24"/>
          </w:rPr>
          <w:delText>increased both the error level and the variation in results for one-zero sampling.</w:delText>
        </w:r>
      </w:del>
      <w:ins w:id="11" w:author="Eddie F" w:date="2020-12-22T20:28:00Z">
        <w:r w:rsidR="00904C5F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ins w:id="12" w:author="Eddie F" w:date="2020-12-22T20:29:00Z">
        <w:r w:rsidR="0057621E">
          <w:rPr>
            <w:rFonts w:ascii="Times New Roman" w:hAnsi="Times New Roman" w:cs="Times New Roman"/>
            <w:sz w:val="24"/>
            <w:szCs w:val="24"/>
          </w:rPr>
          <w:t xml:space="preserve">frequency/duration </w:t>
        </w:r>
      </w:ins>
      <w:ins w:id="13" w:author="Eddie F" w:date="2020-12-22T20:31:00Z">
        <w:r w:rsidR="00F6093A">
          <w:rPr>
            <w:rFonts w:ascii="Times New Roman" w:hAnsi="Times New Roman" w:cs="Times New Roman"/>
            <w:sz w:val="24"/>
            <w:szCs w:val="24"/>
          </w:rPr>
          <w:t>increased</w:t>
        </w:r>
      </w:ins>
      <w:ins w:id="14" w:author="Eddie F" w:date="2020-12-22T20:33:00Z">
        <w:r w:rsidR="00E07B32">
          <w:rPr>
            <w:rFonts w:ascii="Times New Roman" w:hAnsi="Times New Roman" w:cs="Times New Roman"/>
            <w:sz w:val="24"/>
            <w:szCs w:val="24"/>
          </w:rPr>
          <w:t xml:space="preserve"> sampling</w:t>
        </w:r>
      </w:ins>
      <w:ins w:id="15" w:author="Eddie F" w:date="2020-12-22T20:31:00Z">
        <w:r w:rsidR="00D03778">
          <w:rPr>
            <w:rFonts w:ascii="Times New Roman" w:hAnsi="Times New Roman" w:cs="Times New Roman"/>
            <w:sz w:val="24"/>
            <w:szCs w:val="24"/>
          </w:rPr>
          <w:t xml:space="preserve"> differences.</w:t>
        </w:r>
      </w:ins>
    </w:p>
    <w:p w14:paraId="526498DA" w14:textId="6F5AC544" w:rsidR="00642981" w:rsidRPr="003C18E6" w:rsidRDefault="00091044" w:rsidP="00642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ins w:id="16" w:author="Eddie F" w:date="2020-12-22T20:42:00Z">
        <w:r>
          <w:rPr>
            <w:rFonts w:ascii="Times New Roman" w:hAnsi="Times New Roman" w:cs="Times New Roman"/>
            <w:sz w:val="24"/>
            <w:szCs w:val="24"/>
          </w:rPr>
          <w:t>Overall</w:t>
        </w:r>
      </w:ins>
      <w:ins w:id="17" w:author="Eddie F" w:date="2020-12-22T20:40:00Z">
        <w:r w:rsidR="002D0514">
          <w:rPr>
            <w:rFonts w:ascii="Times New Roman" w:hAnsi="Times New Roman" w:cs="Times New Roman"/>
            <w:sz w:val="24"/>
            <w:szCs w:val="24"/>
          </w:rPr>
          <w:t>,</w:t>
        </w:r>
      </w:ins>
      <w:ins w:id="18" w:author="Eddie F" w:date="2020-12-22T20:41:00Z">
        <w:r w:rsidR="007640A8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665F8E">
          <w:rPr>
            <w:rFonts w:ascii="Times New Roman" w:hAnsi="Times New Roman" w:cs="Times New Roman"/>
            <w:sz w:val="24"/>
            <w:szCs w:val="24"/>
          </w:rPr>
          <w:t>p</w:t>
        </w:r>
      </w:ins>
      <w:del w:id="19" w:author="Eddie F" w:date="2020-12-22T20:41:00Z">
        <w:r w:rsidR="00642981" w:rsidRPr="003C18E6" w:rsidDel="00665F8E">
          <w:rPr>
            <w:rFonts w:ascii="Times New Roman" w:hAnsi="Times New Roman" w:cs="Times New Roman"/>
            <w:sz w:val="24"/>
            <w:szCs w:val="24"/>
          </w:rPr>
          <w:delText>P</w:delText>
        </w:r>
      </w:del>
      <w:r w:rsidR="00642981" w:rsidRPr="003C18E6">
        <w:rPr>
          <w:rFonts w:ascii="Times New Roman" w:hAnsi="Times New Roman" w:cs="Times New Roman"/>
          <w:sz w:val="24"/>
          <w:szCs w:val="24"/>
        </w:rPr>
        <w:t xml:space="preserve">inpoint sampling </w:t>
      </w:r>
      <w:ins w:id="20" w:author="Eddie F" w:date="2020-12-22T20:43:00Z">
        <w:r w:rsidR="008207FB">
          <w:rPr>
            <w:rFonts w:ascii="Times New Roman" w:hAnsi="Times New Roman" w:cs="Times New Roman"/>
            <w:sz w:val="24"/>
            <w:szCs w:val="24"/>
          </w:rPr>
          <w:t xml:space="preserve">is more accurate </w:t>
        </w:r>
      </w:ins>
      <w:del w:id="21" w:author="Eddie F" w:date="2020-12-22T20:34:00Z">
        <w:r w:rsidR="00642981" w:rsidRPr="003C18E6" w:rsidDel="00170678">
          <w:rPr>
            <w:rFonts w:ascii="Times New Roman" w:hAnsi="Times New Roman" w:cs="Times New Roman"/>
            <w:sz w:val="24"/>
            <w:szCs w:val="24"/>
          </w:rPr>
          <w:delText>was able to detect short-term (event) behaviours with a reasonable error level, even when the event behaviours occurred rarely.</w:delText>
        </w:r>
      </w:del>
      <w:ins w:id="22" w:author="Eddie F" w:date="2020-12-22T20:35:00Z">
        <w:r w:rsidR="00D63E8C">
          <w:rPr>
            <w:rFonts w:ascii="Times New Roman" w:hAnsi="Times New Roman" w:cs="Times New Roman"/>
            <w:sz w:val="24"/>
            <w:szCs w:val="24"/>
          </w:rPr>
          <w:t>than one-zero sampling</w:t>
        </w:r>
      </w:ins>
      <w:ins w:id="23" w:author="Eddie F" w:date="2020-12-22T20:43:00Z">
        <w:r w:rsidR="007D06A1">
          <w:rPr>
            <w:rFonts w:ascii="Times New Roman" w:hAnsi="Times New Roman" w:cs="Times New Roman"/>
            <w:sz w:val="24"/>
            <w:szCs w:val="24"/>
          </w:rPr>
          <w:t xml:space="preserve"> methods.</w:t>
        </w:r>
      </w:ins>
    </w:p>
    <w:sectPr w:rsidR="00642981" w:rsidRPr="003C1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Eddie F" w:date="2020-12-22T20:18:00Z" w:initials="EF">
    <w:p w14:paraId="7009E5E1" w14:textId="77777777" w:rsidR="00D631D5" w:rsidRDefault="00D631D5">
      <w:pPr>
        <w:pStyle w:val="CommentText"/>
      </w:pPr>
      <w:r>
        <w:rPr>
          <w:rStyle w:val="CommentReference"/>
        </w:rPr>
        <w:annotationRef/>
      </w:r>
      <w:r w:rsidR="006814EA">
        <w:t>3-5 points, each point 85 characters (including spaces), which is TINY!</w:t>
      </w:r>
    </w:p>
    <w:p w14:paraId="072FA515" w14:textId="77777777" w:rsidR="006814EA" w:rsidRDefault="006814EA">
      <w:pPr>
        <w:pStyle w:val="CommentText"/>
      </w:pPr>
    </w:p>
    <w:p w14:paraId="38FAD447" w14:textId="46C4CE6A" w:rsidR="006814EA" w:rsidRDefault="006814E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8FAD4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CD32F" w16cex:dateUtc="2020-12-23T04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8FAD447" w16cid:durableId="238CD3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8201A"/>
    <w:multiLevelType w:val="hybridMultilevel"/>
    <w:tmpl w:val="8438E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ddie F">
    <w15:presenceInfo w15:providerId="Windows Live" w15:userId="18a000a475d8e1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81"/>
    <w:rsid w:val="00091044"/>
    <w:rsid w:val="00170678"/>
    <w:rsid w:val="0028054E"/>
    <w:rsid w:val="002D0514"/>
    <w:rsid w:val="002E40F2"/>
    <w:rsid w:val="00356E23"/>
    <w:rsid w:val="003C18E6"/>
    <w:rsid w:val="003C3DAC"/>
    <w:rsid w:val="003E1B06"/>
    <w:rsid w:val="00405B9A"/>
    <w:rsid w:val="0042268B"/>
    <w:rsid w:val="0057621E"/>
    <w:rsid w:val="00642981"/>
    <w:rsid w:val="00657F07"/>
    <w:rsid w:val="00665F8E"/>
    <w:rsid w:val="006814EA"/>
    <w:rsid w:val="006A17BF"/>
    <w:rsid w:val="006D0802"/>
    <w:rsid w:val="007640A8"/>
    <w:rsid w:val="007D06A1"/>
    <w:rsid w:val="008207FB"/>
    <w:rsid w:val="00904C5F"/>
    <w:rsid w:val="00936D9E"/>
    <w:rsid w:val="009939D0"/>
    <w:rsid w:val="00AF71C4"/>
    <w:rsid w:val="00BE393A"/>
    <w:rsid w:val="00CD1F1B"/>
    <w:rsid w:val="00D03778"/>
    <w:rsid w:val="00D631D5"/>
    <w:rsid w:val="00D63E8C"/>
    <w:rsid w:val="00DB0F4C"/>
    <w:rsid w:val="00E07B32"/>
    <w:rsid w:val="00F6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CC70"/>
  <w15:chartTrackingRefBased/>
  <w15:docId w15:val="{93324A37-D206-4657-A56C-DDE6668A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8E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31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31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31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1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1D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6E859-202B-4010-9F62-B8D6262A1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101</Words>
  <Characters>582</Characters>
  <Application>Microsoft Office Word</Application>
  <DocSecurity>0</DocSecurity>
  <Lines>4</Lines>
  <Paragraphs>1</Paragraphs>
  <ScaleCrop>false</ScaleCrop>
  <Company>Sparsholt College Hampshire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Brereton</dc:creator>
  <cp:keywords/>
  <dc:description/>
  <cp:lastModifiedBy>Eddie F</cp:lastModifiedBy>
  <cp:revision>32</cp:revision>
  <dcterms:created xsi:type="dcterms:W3CDTF">2020-12-22T17:09:00Z</dcterms:created>
  <dcterms:modified xsi:type="dcterms:W3CDTF">2020-12-23T04:43:00Z</dcterms:modified>
</cp:coreProperties>
</file>