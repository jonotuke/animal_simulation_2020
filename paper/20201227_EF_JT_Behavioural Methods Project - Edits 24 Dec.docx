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03CD" w14:textId="77777777" w:rsidR="009226E2" w:rsidRDefault="009226E2" w:rsidP="0053742F">
      <w:pPr>
        <w:spacing w:line="480" w:lineRule="auto"/>
        <w:rPr>
          <w:rFonts w:ascii="Times New Roman" w:hAnsi="Times New Roman" w:cs="Times New Roman"/>
          <w:sz w:val="24"/>
          <w:szCs w:val="24"/>
        </w:rPr>
      </w:pPr>
    </w:p>
    <w:p w14:paraId="50122885" w14:textId="77777777" w:rsidR="009226E2" w:rsidRDefault="009226E2" w:rsidP="0053742F">
      <w:pPr>
        <w:spacing w:line="480" w:lineRule="auto"/>
        <w:rPr>
          <w:rFonts w:ascii="Times New Roman" w:hAnsi="Times New Roman" w:cs="Times New Roman"/>
          <w:sz w:val="24"/>
          <w:szCs w:val="24"/>
        </w:rPr>
      </w:pPr>
    </w:p>
    <w:p w14:paraId="2273CDD1" w14:textId="524790A7" w:rsidR="0093779F" w:rsidRDefault="000A4408" w:rsidP="009226E2">
      <w:pPr>
        <w:spacing w:line="480" w:lineRule="auto"/>
        <w:jc w:val="center"/>
        <w:rPr>
          <w:rFonts w:ascii="Times New Roman" w:hAnsi="Times New Roman" w:cs="Times New Roman"/>
          <w:b/>
          <w:bCs/>
          <w:sz w:val="24"/>
          <w:szCs w:val="24"/>
        </w:rPr>
      </w:pPr>
      <w:r w:rsidRPr="00F609AA">
        <w:rPr>
          <w:rFonts w:ascii="Times New Roman" w:hAnsi="Times New Roman" w:cs="Times New Roman"/>
          <w:b/>
          <w:bCs/>
          <w:sz w:val="24"/>
          <w:szCs w:val="24"/>
        </w:rPr>
        <w:t>Optimizing Behavioural Observations: A Comparative Approach to Simulated Sampling Methods</w:t>
      </w:r>
    </w:p>
    <w:p w14:paraId="1E852FD6" w14:textId="77777777" w:rsidR="00D46433" w:rsidRPr="00F609AA" w:rsidRDefault="00D46433" w:rsidP="00F609AA">
      <w:pPr>
        <w:spacing w:line="480" w:lineRule="auto"/>
        <w:jc w:val="center"/>
        <w:rPr>
          <w:rFonts w:ascii="Times New Roman" w:hAnsi="Times New Roman" w:cs="Times New Roman"/>
          <w:b/>
          <w:bCs/>
          <w:sz w:val="24"/>
          <w:szCs w:val="24"/>
        </w:rPr>
      </w:pPr>
    </w:p>
    <w:p w14:paraId="1F6AB364" w14:textId="0A5FEFFB" w:rsidR="0053742F" w:rsidRPr="004701E2" w:rsidRDefault="0053742F" w:rsidP="00F609AA">
      <w:pPr>
        <w:spacing w:line="480" w:lineRule="auto"/>
        <w:jc w:val="center"/>
        <w:rPr>
          <w:rFonts w:ascii="Times New Roman" w:hAnsi="Times New Roman" w:cs="Times New Roman"/>
          <w:sz w:val="24"/>
          <w:szCs w:val="24"/>
          <w:vertAlign w:val="superscript"/>
        </w:rPr>
      </w:pPr>
      <w:r w:rsidRPr="004701E2">
        <w:rPr>
          <w:rFonts w:ascii="Times New Roman" w:hAnsi="Times New Roman" w:cs="Times New Roman"/>
          <w:sz w:val="24"/>
          <w:szCs w:val="24"/>
        </w:rPr>
        <w:t>James Edward Brereton</w:t>
      </w:r>
      <w:r w:rsidR="00864A67" w:rsidRPr="004701E2">
        <w:rPr>
          <w:rFonts w:ascii="Times New Roman" w:hAnsi="Times New Roman" w:cs="Times New Roman"/>
          <w:sz w:val="24"/>
          <w:szCs w:val="24"/>
          <w:vertAlign w:val="superscript"/>
        </w:rPr>
        <w:t>1</w:t>
      </w:r>
      <w:ins w:id="0" w:author="Eddie F" w:date="2020-12-24T23:40:00Z">
        <w:r w:rsidR="002958CD">
          <w:rPr>
            <w:rFonts w:ascii="Times New Roman" w:hAnsi="Times New Roman" w:cs="Times New Roman"/>
            <w:sz w:val="24"/>
            <w:szCs w:val="24"/>
            <w:vertAlign w:val="superscript"/>
          </w:rPr>
          <w:t>*</w:t>
        </w:r>
      </w:ins>
      <w:r w:rsidR="00864A67" w:rsidRPr="004701E2">
        <w:rPr>
          <w:rFonts w:ascii="Times New Roman" w:hAnsi="Times New Roman" w:cs="Times New Roman"/>
          <w:sz w:val="24"/>
          <w:szCs w:val="24"/>
          <w:vertAlign w:val="superscript"/>
        </w:rPr>
        <w:t xml:space="preserve">, </w:t>
      </w:r>
      <w:r w:rsidR="00864A67" w:rsidRPr="004701E2">
        <w:rPr>
          <w:rFonts w:ascii="Times New Roman" w:hAnsi="Times New Roman" w:cs="Times New Roman"/>
          <w:sz w:val="24"/>
          <w:szCs w:val="24"/>
        </w:rPr>
        <w:t>Jonath</w:t>
      </w:r>
      <w:r w:rsidR="005F1DD6" w:rsidRPr="004701E2">
        <w:rPr>
          <w:rFonts w:ascii="Times New Roman" w:hAnsi="Times New Roman" w:cs="Times New Roman"/>
          <w:sz w:val="24"/>
          <w:szCs w:val="24"/>
        </w:rPr>
        <w:t>a</w:t>
      </w:r>
      <w:r w:rsidR="00864A67" w:rsidRPr="004701E2">
        <w:rPr>
          <w:rFonts w:ascii="Times New Roman" w:hAnsi="Times New Roman" w:cs="Times New Roman"/>
          <w:sz w:val="24"/>
          <w:szCs w:val="24"/>
        </w:rPr>
        <w:t>n Tuke</w:t>
      </w:r>
      <w:r w:rsidR="00864A67"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 xml:space="preserve"> and Eduardo J</w:t>
      </w:r>
      <w:ins w:id="1" w:author="Eddie F" w:date="2020-12-24T23:39:00Z">
        <w:r w:rsidR="007B2B70">
          <w:rPr>
            <w:rFonts w:ascii="Times New Roman" w:hAnsi="Times New Roman" w:cs="Times New Roman"/>
            <w:sz w:val="24"/>
            <w:szCs w:val="24"/>
          </w:rPr>
          <w:t>.</w:t>
        </w:r>
      </w:ins>
      <w:r w:rsidRPr="004701E2">
        <w:rPr>
          <w:rFonts w:ascii="Times New Roman" w:hAnsi="Times New Roman" w:cs="Times New Roman"/>
          <w:sz w:val="24"/>
          <w:szCs w:val="24"/>
        </w:rPr>
        <w:t xml:space="preserve"> Fernandez</w:t>
      </w:r>
      <w:r w:rsidR="005F1DD6" w:rsidRPr="004701E2">
        <w:rPr>
          <w:rFonts w:ascii="Times New Roman" w:hAnsi="Times New Roman" w:cs="Times New Roman"/>
          <w:sz w:val="24"/>
          <w:szCs w:val="24"/>
          <w:vertAlign w:val="superscript"/>
        </w:rPr>
        <w:t>3</w:t>
      </w:r>
    </w:p>
    <w:p w14:paraId="5B70BC92" w14:textId="73EEE1E9" w:rsidR="0053742F" w:rsidRPr="004701E2" w:rsidRDefault="0053742F" w:rsidP="00F609AA">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1</w:t>
      </w:r>
      <w:r w:rsidRPr="004701E2">
        <w:rPr>
          <w:rFonts w:ascii="Times New Roman" w:hAnsi="Times New Roman" w:cs="Times New Roman"/>
          <w:sz w:val="24"/>
          <w:szCs w:val="24"/>
        </w:rPr>
        <w:t>University Centre Sparsholt, Westley Lane, Sparsholt, Winchester, Hampshire, SO21 2NF United Kingdom</w:t>
      </w:r>
    </w:p>
    <w:p w14:paraId="2E5D8B73" w14:textId="5685BD1D" w:rsidR="005F1DD6" w:rsidRPr="004701E2" w:rsidRDefault="005F1DD6" w:rsidP="00F609AA">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School of Mathematical Sciences, The University of Adelaide, SA 5005, Australia</w:t>
      </w:r>
    </w:p>
    <w:p w14:paraId="0EFF248E" w14:textId="1226343F" w:rsidR="0053742F" w:rsidRPr="004701E2" w:rsidRDefault="005F1DD6" w:rsidP="00F609AA">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3</w:t>
      </w:r>
      <w:r w:rsidR="0053742F" w:rsidRPr="004701E2">
        <w:rPr>
          <w:rFonts w:ascii="Times New Roman" w:hAnsi="Times New Roman" w:cs="Times New Roman"/>
          <w:sz w:val="24"/>
          <w:szCs w:val="24"/>
        </w:rPr>
        <w:t>School of Animal and Veterinary Sciences, The University of Adelaide, SA 5005, Australia</w:t>
      </w:r>
    </w:p>
    <w:p w14:paraId="6D2A0432" w14:textId="44E47C0C"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w:t>
      </w:r>
      <w:del w:id="2" w:author="Eddie F" w:date="2020-12-24T23:38:00Z">
        <w:r w:rsidRPr="004701E2" w:rsidDel="00E21195">
          <w:rPr>
            <w:rFonts w:ascii="Times New Roman" w:hAnsi="Times New Roman" w:cs="Times New Roman"/>
            <w:sz w:val="24"/>
            <w:szCs w:val="24"/>
          </w:rPr>
          <w:delText>Correspondence</w:delText>
        </w:r>
      </w:del>
      <w:ins w:id="3" w:author="Eddie F" w:date="2020-12-24T23:38:00Z">
        <w:r w:rsidR="00E21195" w:rsidRPr="004701E2">
          <w:rPr>
            <w:rFonts w:ascii="Times New Roman" w:hAnsi="Times New Roman" w:cs="Times New Roman"/>
            <w:sz w:val="24"/>
            <w:szCs w:val="24"/>
          </w:rPr>
          <w:t>Correspond</w:t>
        </w:r>
        <w:r w:rsidR="00E21195">
          <w:rPr>
            <w:rFonts w:ascii="Times New Roman" w:hAnsi="Times New Roman" w:cs="Times New Roman"/>
            <w:sz w:val="24"/>
            <w:szCs w:val="24"/>
          </w:rPr>
          <w:t>ing author</w:t>
        </w:r>
      </w:ins>
      <w:r w:rsidRPr="004701E2">
        <w:rPr>
          <w:rFonts w:ascii="Times New Roman" w:hAnsi="Times New Roman" w:cs="Times New Roman"/>
          <w:sz w:val="24"/>
          <w:szCs w:val="24"/>
        </w:rPr>
        <w:t xml:space="preserve">: </w:t>
      </w:r>
      <w:ins w:id="4" w:author="Eddie F" w:date="2020-12-24T23:39:00Z">
        <w:r w:rsidR="00E21195">
          <w:rPr>
            <w:rFonts w:ascii="Times New Roman" w:hAnsi="Times New Roman" w:cs="Times New Roman"/>
            <w:sz w:val="24"/>
            <w:szCs w:val="24"/>
          </w:rPr>
          <w:t xml:space="preserve">James </w:t>
        </w:r>
        <w:r w:rsidR="007B2B70">
          <w:rPr>
            <w:rFonts w:ascii="Times New Roman" w:hAnsi="Times New Roman" w:cs="Times New Roman"/>
            <w:sz w:val="24"/>
            <w:szCs w:val="24"/>
          </w:rPr>
          <w:t xml:space="preserve">Brereton; </w:t>
        </w:r>
      </w:ins>
      <w:r w:rsidRPr="004701E2">
        <w:rPr>
          <w:rFonts w:ascii="Times New Roman" w:hAnsi="Times New Roman" w:cs="Times New Roman"/>
          <w:sz w:val="24"/>
          <w:szCs w:val="24"/>
        </w:rPr>
        <w:t xml:space="preserve">+447748354279; </w:t>
      </w:r>
      <w:hyperlink r:id="rId7" w:history="1">
        <w:r w:rsidRPr="004701E2">
          <w:rPr>
            <w:rStyle w:val="Hyperlink"/>
            <w:rFonts w:ascii="Times New Roman" w:hAnsi="Times New Roman" w:cs="Times New Roman"/>
            <w:sz w:val="24"/>
            <w:szCs w:val="24"/>
          </w:rPr>
          <w:t>James.Brereton@sparsholt.ac.uk</w:t>
        </w:r>
      </w:hyperlink>
      <w:r w:rsidR="000E02F7" w:rsidRPr="004701E2" w:rsidDel="000E02F7">
        <w:rPr>
          <w:rFonts w:ascii="Times New Roman" w:hAnsi="Times New Roman" w:cs="Times New Roman"/>
          <w:sz w:val="24"/>
          <w:szCs w:val="24"/>
        </w:rPr>
        <w:t xml:space="preserve"> </w:t>
      </w:r>
    </w:p>
    <w:p w14:paraId="7FEFDD3C" w14:textId="26AD2DB5" w:rsidR="0053742F" w:rsidRPr="004701E2" w:rsidDel="006D767D" w:rsidRDefault="0053742F" w:rsidP="0053742F">
      <w:pPr>
        <w:spacing w:line="480" w:lineRule="auto"/>
        <w:rPr>
          <w:del w:id="5" w:author="Eddie F" w:date="2020-12-24T23:40:00Z"/>
          <w:rFonts w:ascii="Times New Roman" w:hAnsi="Times New Roman" w:cs="Times New Roman"/>
          <w:sz w:val="24"/>
          <w:szCs w:val="24"/>
        </w:rPr>
      </w:pPr>
      <w:del w:id="6" w:author="Eddie F" w:date="2020-12-24T23:40:00Z">
        <w:r w:rsidRPr="004701E2" w:rsidDel="006D767D">
          <w:rPr>
            <w:rFonts w:ascii="Times New Roman" w:hAnsi="Times New Roman" w:cs="Times New Roman"/>
            <w:sz w:val="24"/>
            <w:szCs w:val="24"/>
          </w:rPr>
          <w:delText>Original Research paper</w:delText>
        </w:r>
        <w:r w:rsidR="00026DF1" w:rsidRPr="004701E2" w:rsidDel="006D767D">
          <w:rPr>
            <w:rFonts w:ascii="Times New Roman" w:hAnsi="Times New Roman" w:cs="Times New Roman"/>
            <w:sz w:val="24"/>
            <w:szCs w:val="24"/>
          </w:rPr>
          <w:delText xml:space="preserve"> </w:delText>
        </w:r>
      </w:del>
    </w:p>
    <w:p w14:paraId="1FBD7976" w14:textId="7181D4A4" w:rsidR="0053742F" w:rsidRDefault="0053742F" w:rsidP="0053742F">
      <w:pPr>
        <w:spacing w:line="480" w:lineRule="auto"/>
        <w:rPr>
          <w:rFonts w:ascii="Times New Roman" w:hAnsi="Times New Roman" w:cs="Times New Roman"/>
          <w:sz w:val="24"/>
          <w:szCs w:val="24"/>
        </w:rPr>
      </w:pPr>
    </w:p>
    <w:p w14:paraId="1CC79709" w14:textId="038141A8" w:rsidR="00F609AA" w:rsidRDefault="00F609AA" w:rsidP="0053742F">
      <w:pPr>
        <w:spacing w:line="480" w:lineRule="auto"/>
        <w:rPr>
          <w:rFonts w:ascii="Times New Roman" w:hAnsi="Times New Roman" w:cs="Times New Roman"/>
          <w:sz w:val="24"/>
          <w:szCs w:val="24"/>
        </w:rPr>
      </w:pPr>
    </w:p>
    <w:p w14:paraId="10C08B5F" w14:textId="0A92EF2C" w:rsidR="00F609AA" w:rsidRDefault="00F609AA" w:rsidP="0053742F">
      <w:pPr>
        <w:spacing w:line="480" w:lineRule="auto"/>
        <w:rPr>
          <w:rFonts w:ascii="Times New Roman" w:hAnsi="Times New Roman" w:cs="Times New Roman"/>
          <w:sz w:val="24"/>
          <w:szCs w:val="24"/>
        </w:rPr>
      </w:pPr>
    </w:p>
    <w:p w14:paraId="41EE1133" w14:textId="36AC674D" w:rsidR="00F609AA" w:rsidRDefault="00F609AA" w:rsidP="0053742F">
      <w:pPr>
        <w:spacing w:line="480" w:lineRule="auto"/>
        <w:rPr>
          <w:rFonts w:ascii="Times New Roman" w:hAnsi="Times New Roman" w:cs="Times New Roman"/>
          <w:sz w:val="24"/>
          <w:szCs w:val="24"/>
        </w:rPr>
      </w:pPr>
    </w:p>
    <w:p w14:paraId="0F03C96C" w14:textId="7EE44E01" w:rsidR="00F609AA" w:rsidRDefault="00F609AA" w:rsidP="0053742F">
      <w:pPr>
        <w:spacing w:line="480" w:lineRule="auto"/>
        <w:rPr>
          <w:rFonts w:ascii="Times New Roman" w:hAnsi="Times New Roman" w:cs="Times New Roman"/>
          <w:sz w:val="24"/>
          <w:szCs w:val="24"/>
        </w:rPr>
      </w:pPr>
    </w:p>
    <w:p w14:paraId="179185B6" w14:textId="4CEA20DB" w:rsidR="00F609AA" w:rsidRDefault="00F609AA" w:rsidP="0053742F">
      <w:pPr>
        <w:spacing w:line="480" w:lineRule="auto"/>
        <w:rPr>
          <w:rFonts w:ascii="Times New Roman" w:hAnsi="Times New Roman" w:cs="Times New Roman"/>
          <w:sz w:val="24"/>
          <w:szCs w:val="24"/>
        </w:rPr>
      </w:pPr>
    </w:p>
    <w:p w14:paraId="50D6BC5C" w14:textId="16DDDBEB" w:rsidR="00F609AA" w:rsidRPr="002958CD" w:rsidRDefault="002958CD" w:rsidP="0053742F">
      <w:pPr>
        <w:spacing w:line="480" w:lineRule="auto"/>
        <w:rPr>
          <w:rFonts w:ascii="Times New Roman" w:hAnsi="Times New Roman" w:cs="Times New Roman"/>
          <w:bCs/>
          <w:sz w:val="24"/>
          <w:szCs w:val="24"/>
          <w:rPrChange w:id="7" w:author="Eddie F" w:date="2020-12-24T23:40:00Z">
            <w:rPr>
              <w:rFonts w:ascii="Times New Roman" w:hAnsi="Times New Roman" w:cs="Times New Roman"/>
              <w:b/>
              <w:sz w:val="24"/>
              <w:szCs w:val="24"/>
            </w:rPr>
          </w:rPrChange>
        </w:rPr>
        <w:sectPr w:rsidR="00F609AA" w:rsidRPr="002958CD" w:rsidSect="0053742F">
          <w:headerReference w:type="default" r:id="rId8"/>
          <w:footerReference w:type="default" r:id="rId9"/>
          <w:pgSz w:w="11906" w:h="16838"/>
          <w:pgMar w:top="1440" w:right="1440" w:bottom="1440" w:left="1440" w:header="708" w:footer="708" w:gutter="0"/>
          <w:lnNumType w:countBy="1" w:restart="continuous"/>
          <w:cols w:space="708"/>
          <w:docGrid w:linePitch="360"/>
        </w:sectPr>
      </w:pPr>
      <w:ins w:id="8" w:author="Eddie F" w:date="2020-12-24T23:40:00Z">
        <w:r>
          <w:rPr>
            <w:rFonts w:ascii="Times New Roman" w:hAnsi="Times New Roman" w:cs="Times New Roman"/>
            <w:bCs/>
            <w:sz w:val="24"/>
            <w:szCs w:val="24"/>
          </w:rPr>
          <w:t xml:space="preserve">Word count: </w:t>
        </w:r>
      </w:ins>
    </w:p>
    <w:p w14:paraId="4A499BB8" w14:textId="77777777" w:rsidR="00F609AA" w:rsidRDefault="00F609AA" w:rsidP="0053742F">
      <w:pPr>
        <w:spacing w:line="480" w:lineRule="auto"/>
        <w:rPr>
          <w:rFonts w:ascii="Times New Roman" w:hAnsi="Times New Roman" w:cs="Times New Roman"/>
          <w:b/>
          <w:sz w:val="24"/>
          <w:szCs w:val="24"/>
        </w:rPr>
        <w:sectPr w:rsidR="00F609AA" w:rsidSect="00F609AA">
          <w:type w:val="continuous"/>
          <w:pgSz w:w="11906" w:h="16838"/>
          <w:pgMar w:top="1440" w:right="1440" w:bottom="1440" w:left="1440" w:header="708" w:footer="708" w:gutter="0"/>
          <w:lnNumType w:countBy="1" w:restart="continuous"/>
          <w:cols w:space="708"/>
          <w:docGrid w:linePitch="360"/>
        </w:sectPr>
      </w:pPr>
    </w:p>
    <w:p w14:paraId="42E95804" w14:textId="785404D0" w:rsidR="0053742F"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Abstract:</w:t>
      </w:r>
    </w:p>
    <w:p w14:paraId="239AAC55" w14:textId="54056EC4" w:rsidR="00F609AA" w:rsidRPr="00B4541A" w:rsidRDefault="00FF1E13" w:rsidP="0053742F">
      <w:pPr>
        <w:spacing w:line="480" w:lineRule="auto"/>
        <w:rPr>
          <w:rFonts w:ascii="Times New Roman" w:hAnsi="Times New Roman" w:cs="Times New Roman"/>
          <w:iCs/>
          <w:sz w:val="24"/>
          <w:szCs w:val="24"/>
          <w:rPrChange w:id="9" w:author="Eddie F" w:date="2020-12-24T23:00:00Z">
            <w:rPr>
              <w:rFonts w:ascii="Times New Roman" w:hAnsi="Times New Roman" w:cs="Times New Roman"/>
              <w:i/>
              <w:sz w:val="24"/>
              <w:szCs w:val="24"/>
            </w:rPr>
          </w:rPrChange>
        </w:rPr>
      </w:pPr>
      <w:ins w:id="10" w:author="Eddie F" w:date="2020-12-24T23:00:00Z">
        <w:r>
          <w:rPr>
            <w:rFonts w:ascii="Times New Roman" w:hAnsi="Times New Roman" w:cs="Times New Roman"/>
            <w:iCs/>
            <w:sz w:val="24"/>
            <w:szCs w:val="24"/>
          </w:rPr>
          <w:t>Anim</w:t>
        </w:r>
      </w:ins>
      <w:ins w:id="11" w:author="Eddie F" w:date="2020-12-24T23:01:00Z">
        <w:r>
          <w:rPr>
            <w:rFonts w:ascii="Times New Roman" w:hAnsi="Times New Roman" w:cs="Times New Roman"/>
            <w:iCs/>
            <w:sz w:val="24"/>
            <w:szCs w:val="24"/>
          </w:rPr>
          <w:t>al behavio</w:t>
        </w:r>
      </w:ins>
      <w:ins w:id="12" w:author="Eddie F" w:date="2020-12-24T23:03:00Z">
        <w:r w:rsidR="009F3D19">
          <w:rPr>
            <w:rFonts w:ascii="Times New Roman" w:hAnsi="Times New Roman" w:cs="Times New Roman"/>
            <w:iCs/>
            <w:sz w:val="24"/>
            <w:szCs w:val="24"/>
          </w:rPr>
          <w:t>u</w:t>
        </w:r>
      </w:ins>
      <w:ins w:id="13" w:author="Eddie F" w:date="2020-12-24T23:01:00Z">
        <w:r>
          <w:rPr>
            <w:rFonts w:ascii="Times New Roman" w:hAnsi="Times New Roman" w:cs="Times New Roman"/>
            <w:iCs/>
            <w:sz w:val="24"/>
            <w:szCs w:val="24"/>
          </w:rPr>
          <w:t xml:space="preserve">r </w:t>
        </w:r>
        <w:r w:rsidR="00E828AE">
          <w:rPr>
            <w:rFonts w:ascii="Times New Roman" w:hAnsi="Times New Roman" w:cs="Times New Roman"/>
            <w:iCs/>
            <w:sz w:val="24"/>
            <w:szCs w:val="24"/>
          </w:rPr>
          <w:t xml:space="preserve">research requires the use of </w:t>
        </w:r>
      </w:ins>
      <w:ins w:id="14" w:author="Eddie F" w:date="2020-12-24T23:03:00Z">
        <w:r w:rsidR="009F3D19">
          <w:rPr>
            <w:rFonts w:ascii="Times New Roman" w:hAnsi="Times New Roman" w:cs="Times New Roman"/>
            <w:iCs/>
            <w:sz w:val="24"/>
            <w:szCs w:val="24"/>
          </w:rPr>
          <w:t xml:space="preserve">behavioural recording methods to document the occurrence of </w:t>
        </w:r>
        <w:r w:rsidR="00576DB6">
          <w:rPr>
            <w:rFonts w:ascii="Times New Roman" w:hAnsi="Times New Roman" w:cs="Times New Roman"/>
            <w:iCs/>
            <w:sz w:val="24"/>
            <w:szCs w:val="24"/>
          </w:rPr>
          <w:t xml:space="preserve">responses observed. While continuous </w:t>
        </w:r>
      </w:ins>
      <w:ins w:id="15" w:author="Eddie F" w:date="2020-12-24T23:04:00Z">
        <w:r w:rsidR="00BC5F89">
          <w:rPr>
            <w:rFonts w:ascii="Times New Roman" w:hAnsi="Times New Roman" w:cs="Times New Roman"/>
            <w:iCs/>
            <w:sz w:val="24"/>
            <w:szCs w:val="24"/>
          </w:rPr>
          <w:t xml:space="preserve">recording, </w:t>
        </w:r>
      </w:ins>
      <w:ins w:id="16" w:author="Eddie F" w:date="2020-12-24T23:03:00Z">
        <w:r w:rsidR="00576DB6">
          <w:rPr>
            <w:rFonts w:ascii="Times New Roman" w:hAnsi="Times New Roman" w:cs="Times New Roman"/>
            <w:iCs/>
            <w:sz w:val="24"/>
            <w:szCs w:val="24"/>
          </w:rPr>
          <w:t xml:space="preserve">or focal </w:t>
        </w:r>
      </w:ins>
      <w:ins w:id="17" w:author="Eddie F" w:date="2020-12-24T23:04:00Z">
        <w:r w:rsidR="00BC5F89">
          <w:rPr>
            <w:rFonts w:ascii="Times New Roman" w:hAnsi="Times New Roman" w:cs="Times New Roman"/>
            <w:iCs/>
            <w:sz w:val="24"/>
            <w:szCs w:val="24"/>
          </w:rPr>
          <w:t xml:space="preserve">sampling, has been considered the gold standard of </w:t>
        </w:r>
      </w:ins>
      <w:ins w:id="18" w:author="Eddie F" w:date="2020-12-24T23:05:00Z">
        <w:r w:rsidR="00282ACD">
          <w:rPr>
            <w:rFonts w:ascii="Times New Roman" w:hAnsi="Times New Roman" w:cs="Times New Roman"/>
            <w:iCs/>
            <w:sz w:val="24"/>
            <w:szCs w:val="24"/>
          </w:rPr>
          <w:t xml:space="preserve">behavioural measurement, several other sampling methods are commonplace, including </w:t>
        </w:r>
        <w:r w:rsidR="00E05BAE">
          <w:rPr>
            <w:rFonts w:ascii="Times New Roman" w:hAnsi="Times New Roman" w:cs="Times New Roman"/>
            <w:iCs/>
            <w:sz w:val="24"/>
            <w:szCs w:val="24"/>
          </w:rPr>
          <w:t xml:space="preserve">less formal </w:t>
        </w:r>
        <w:r w:rsidR="00E05BAE" w:rsidRPr="000402AC">
          <w:rPr>
            <w:rFonts w:ascii="Times New Roman" w:hAnsi="Times New Roman" w:cs="Times New Roman"/>
            <w:i/>
            <w:sz w:val="24"/>
            <w:szCs w:val="24"/>
            <w:rPrChange w:id="19" w:author="Eddie F" w:date="2020-12-24T23:06:00Z">
              <w:rPr>
                <w:rFonts w:ascii="Times New Roman" w:hAnsi="Times New Roman" w:cs="Times New Roman"/>
                <w:iCs/>
                <w:sz w:val="24"/>
                <w:szCs w:val="24"/>
              </w:rPr>
            </w:rPrChange>
          </w:rPr>
          <w:t xml:space="preserve">ad </w:t>
        </w:r>
      </w:ins>
      <w:ins w:id="20" w:author="Eddie F" w:date="2020-12-24T23:06:00Z">
        <w:r w:rsidR="00E05BAE" w:rsidRPr="000402AC">
          <w:rPr>
            <w:rFonts w:ascii="Times New Roman" w:hAnsi="Times New Roman" w:cs="Times New Roman"/>
            <w:i/>
            <w:sz w:val="24"/>
            <w:szCs w:val="24"/>
            <w:rPrChange w:id="21" w:author="Eddie F" w:date="2020-12-24T23:06:00Z">
              <w:rPr>
                <w:rFonts w:ascii="Times New Roman" w:hAnsi="Times New Roman" w:cs="Times New Roman"/>
                <w:iCs/>
                <w:sz w:val="24"/>
                <w:szCs w:val="24"/>
              </w:rPr>
            </w:rPrChange>
          </w:rPr>
          <w:t>libitum</w:t>
        </w:r>
        <w:r w:rsidR="000402AC">
          <w:rPr>
            <w:rFonts w:ascii="Times New Roman" w:hAnsi="Times New Roman" w:cs="Times New Roman"/>
            <w:iCs/>
            <w:sz w:val="24"/>
            <w:szCs w:val="24"/>
          </w:rPr>
          <w:t xml:space="preserve"> sampling, pinpoint or instan</w:t>
        </w:r>
      </w:ins>
      <w:ins w:id="22" w:author="Eddie F" w:date="2020-12-24T23:08:00Z">
        <w:r w:rsidR="00247009">
          <w:rPr>
            <w:rFonts w:ascii="Times New Roman" w:hAnsi="Times New Roman" w:cs="Times New Roman"/>
            <w:iCs/>
            <w:sz w:val="24"/>
            <w:szCs w:val="24"/>
          </w:rPr>
          <w:t xml:space="preserve">taneous sampling, and </w:t>
        </w:r>
        <w:r w:rsidR="00893B8F">
          <w:rPr>
            <w:rFonts w:ascii="Times New Roman" w:hAnsi="Times New Roman" w:cs="Times New Roman"/>
            <w:iCs/>
            <w:sz w:val="24"/>
            <w:szCs w:val="24"/>
          </w:rPr>
          <w:t xml:space="preserve">one-zero or interval sampling. </w:t>
        </w:r>
        <w:r w:rsidR="0053292B">
          <w:rPr>
            <w:rFonts w:ascii="Times New Roman" w:hAnsi="Times New Roman" w:cs="Times New Roman"/>
            <w:iCs/>
            <w:sz w:val="24"/>
            <w:szCs w:val="24"/>
          </w:rPr>
          <w:t>While th</w:t>
        </w:r>
      </w:ins>
      <w:ins w:id="23" w:author="Eddie F" w:date="2020-12-24T23:09:00Z">
        <w:r w:rsidR="0053292B">
          <w:rPr>
            <w:rFonts w:ascii="Times New Roman" w:hAnsi="Times New Roman" w:cs="Times New Roman"/>
            <w:iCs/>
            <w:sz w:val="24"/>
            <w:szCs w:val="24"/>
          </w:rPr>
          <w:t>ese sampling methods have facilitated the ability to track</w:t>
        </w:r>
        <w:r w:rsidR="00E358D4">
          <w:rPr>
            <w:rFonts w:ascii="Times New Roman" w:hAnsi="Times New Roman" w:cs="Times New Roman"/>
            <w:iCs/>
            <w:sz w:val="24"/>
            <w:szCs w:val="24"/>
          </w:rPr>
          <w:t xml:space="preserve"> both multiple behaviours and animals simultaneously, </w:t>
        </w:r>
        <w:r w:rsidR="00204698">
          <w:rPr>
            <w:rFonts w:ascii="Times New Roman" w:hAnsi="Times New Roman" w:cs="Times New Roman"/>
            <w:iCs/>
            <w:sz w:val="24"/>
            <w:szCs w:val="24"/>
          </w:rPr>
          <w:t>researchers have questioned the utility of</w:t>
        </w:r>
      </w:ins>
      <w:ins w:id="24" w:author="Eddie F" w:date="2020-12-24T23:10:00Z">
        <w:r w:rsidR="00204698">
          <w:rPr>
            <w:rFonts w:ascii="Times New Roman" w:hAnsi="Times New Roman" w:cs="Times New Roman"/>
            <w:iCs/>
            <w:sz w:val="24"/>
            <w:szCs w:val="24"/>
          </w:rPr>
          <w:t xml:space="preserve"> </w:t>
        </w:r>
        <w:r w:rsidR="00B04A1D">
          <w:rPr>
            <w:rFonts w:ascii="Times New Roman" w:hAnsi="Times New Roman" w:cs="Times New Roman"/>
            <w:iCs/>
            <w:sz w:val="24"/>
            <w:szCs w:val="24"/>
          </w:rPr>
          <w:t xml:space="preserve">different </w:t>
        </w:r>
        <w:r w:rsidR="0090072F">
          <w:rPr>
            <w:rFonts w:ascii="Times New Roman" w:hAnsi="Times New Roman" w:cs="Times New Roman"/>
            <w:iCs/>
            <w:sz w:val="24"/>
            <w:szCs w:val="24"/>
          </w:rPr>
          <w:t>sampling methods under different contexts. For instan</w:t>
        </w:r>
      </w:ins>
      <w:ins w:id="25" w:author="Eddie F" w:date="2020-12-24T23:11:00Z">
        <w:r w:rsidR="0090072F">
          <w:rPr>
            <w:rFonts w:ascii="Times New Roman" w:hAnsi="Times New Roman" w:cs="Times New Roman"/>
            <w:iCs/>
            <w:sz w:val="24"/>
            <w:szCs w:val="24"/>
          </w:rPr>
          <w:t xml:space="preserve">ce, some researchers have suggested that pinpoint sampling is less effective for measuring </w:t>
        </w:r>
        <w:r w:rsidR="00A53B73">
          <w:rPr>
            <w:rFonts w:ascii="Times New Roman" w:hAnsi="Times New Roman" w:cs="Times New Roman"/>
            <w:iCs/>
            <w:sz w:val="24"/>
            <w:szCs w:val="24"/>
          </w:rPr>
          <w:t>frequency (event) responses</w:t>
        </w:r>
      </w:ins>
      <w:ins w:id="26" w:author="Eddie F" w:date="2020-12-24T23:18:00Z">
        <w:r w:rsidR="009C6A7A">
          <w:rPr>
            <w:rFonts w:ascii="Times New Roman" w:hAnsi="Times New Roman" w:cs="Times New Roman"/>
            <w:iCs/>
            <w:sz w:val="24"/>
            <w:szCs w:val="24"/>
          </w:rPr>
          <w:t xml:space="preserve"> than duration (state) behaviours</w:t>
        </w:r>
      </w:ins>
      <w:ins w:id="27" w:author="Eddie F" w:date="2020-12-24T23:11:00Z">
        <w:r w:rsidR="00A53B73">
          <w:rPr>
            <w:rFonts w:ascii="Times New Roman" w:hAnsi="Times New Roman" w:cs="Times New Roman"/>
            <w:iCs/>
            <w:sz w:val="24"/>
            <w:szCs w:val="24"/>
          </w:rPr>
          <w:t>, while o</w:t>
        </w:r>
      </w:ins>
      <w:ins w:id="28" w:author="Eddie F" w:date="2020-12-24T23:12:00Z">
        <w:r w:rsidR="00E74A68">
          <w:rPr>
            <w:rFonts w:ascii="Times New Roman" w:hAnsi="Times New Roman" w:cs="Times New Roman"/>
            <w:iCs/>
            <w:sz w:val="24"/>
            <w:szCs w:val="24"/>
          </w:rPr>
          <w:t xml:space="preserve">thers have suggested that one-zero sampling techniques should be avoided altogether. </w:t>
        </w:r>
        <w:r w:rsidR="00D94334">
          <w:rPr>
            <w:rFonts w:ascii="Times New Roman" w:hAnsi="Times New Roman" w:cs="Times New Roman"/>
            <w:iCs/>
            <w:sz w:val="24"/>
            <w:szCs w:val="24"/>
          </w:rPr>
          <w:t>Our study</w:t>
        </w:r>
      </w:ins>
      <w:ins w:id="29" w:author="Eddie F" w:date="2020-12-24T23:13:00Z">
        <w:r w:rsidR="00846447">
          <w:rPr>
            <w:rFonts w:ascii="Times New Roman" w:hAnsi="Times New Roman" w:cs="Times New Roman"/>
            <w:iCs/>
            <w:sz w:val="24"/>
            <w:szCs w:val="24"/>
          </w:rPr>
          <w:t xml:space="preserve"> examined these possibilities by comparing </w:t>
        </w:r>
        <w:r w:rsidR="00495A90">
          <w:rPr>
            <w:rFonts w:ascii="Times New Roman" w:hAnsi="Times New Roman" w:cs="Times New Roman"/>
            <w:iCs/>
            <w:sz w:val="24"/>
            <w:szCs w:val="24"/>
          </w:rPr>
          <w:t xml:space="preserve">both pinpoint and one-zero sampling to continuous recordings </w:t>
        </w:r>
      </w:ins>
      <w:ins w:id="30" w:author="Eddie F" w:date="2020-12-24T23:14:00Z">
        <w:r w:rsidR="00495A90">
          <w:rPr>
            <w:rFonts w:ascii="Times New Roman" w:hAnsi="Times New Roman" w:cs="Times New Roman"/>
            <w:iCs/>
            <w:sz w:val="24"/>
            <w:szCs w:val="24"/>
          </w:rPr>
          <w:t xml:space="preserve">under </w:t>
        </w:r>
      </w:ins>
      <w:ins w:id="31" w:author="Eddie F" w:date="2020-12-24T23:16:00Z">
        <w:r w:rsidR="005D6783">
          <w:rPr>
            <w:rFonts w:ascii="Times New Roman" w:hAnsi="Times New Roman" w:cs="Times New Roman"/>
            <w:iCs/>
            <w:sz w:val="24"/>
            <w:szCs w:val="24"/>
          </w:rPr>
          <w:t>computerized</w:t>
        </w:r>
      </w:ins>
      <w:ins w:id="32" w:author="Eddie F" w:date="2020-12-24T23:14:00Z">
        <w:r w:rsidR="00495A90">
          <w:rPr>
            <w:rFonts w:ascii="Times New Roman" w:hAnsi="Times New Roman" w:cs="Times New Roman"/>
            <w:iCs/>
            <w:sz w:val="24"/>
            <w:szCs w:val="24"/>
          </w:rPr>
          <w:t xml:space="preserve"> simulations. </w:t>
        </w:r>
      </w:ins>
      <w:ins w:id="33" w:author="Eddie F" w:date="2020-12-24T23:16:00Z">
        <w:r w:rsidR="007875D0">
          <w:rPr>
            <w:rFonts w:ascii="Times New Roman" w:hAnsi="Times New Roman" w:cs="Times New Roman"/>
            <w:iCs/>
            <w:sz w:val="24"/>
            <w:szCs w:val="24"/>
          </w:rPr>
          <w:t>Two separate simulations were generated, one for response frequency and one for response duration</w:t>
        </w:r>
      </w:ins>
      <w:ins w:id="34" w:author="Eddie F" w:date="2020-12-24T23:18:00Z">
        <w:r w:rsidR="003E772E">
          <w:rPr>
            <w:rFonts w:ascii="Times New Roman" w:hAnsi="Times New Roman" w:cs="Times New Roman"/>
            <w:iCs/>
            <w:sz w:val="24"/>
            <w:szCs w:val="24"/>
          </w:rPr>
          <w:t xml:space="preserve">, with three different </w:t>
        </w:r>
      </w:ins>
      <w:ins w:id="35" w:author="Eddie F" w:date="2020-12-24T23:21:00Z">
        <w:r w:rsidR="00F9533E">
          <w:rPr>
            <w:rFonts w:ascii="Times New Roman" w:hAnsi="Times New Roman" w:cs="Times New Roman"/>
            <w:iCs/>
            <w:sz w:val="24"/>
            <w:szCs w:val="24"/>
          </w:rPr>
          <w:t xml:space="preserve">response </w:t>
        </w:r>
        <w:r w:rsidR="00BE6B6E">
          <w:rPr>
            <w:rFonts w:ascii="Times New Roman" w:hAnsi="Times New Roman" w:cs="Times New Roman"/>
            <w:iCs/>
            <w:sz w:val="24"/>
            <w:szCs w:val="24"/>
          </w:rPr>
          <w:t>frequencies (</w:t>
        </w:r>
      </w:ins>
      <w:ins w:id="36" w:author="Eddie F" w:date="2020-12-24T23:50:00Z">
        <w:r w:rsidR="002D0AF7">
          <w:rPr>
            <w:rFonts w:ascii="Times New Roman" w:hAnsi="Times New Roman" w:cs="Times New Roman"/>
            <w:iCs/>
            <w:sz w:val="24"/>
            <w:szCs w:val="24"/>
          </w:rPr>
          <w:t>high</w:t>
        </w:r>
      </w:ins>
      <w:ins w:id="37" w:author="Eddie F" w:date="2020-12-24T23:21:00Z">
        <w:r w:rsidR="00BE6B6E">
          <w:rPr>
            <w:rFonts w:ascii="Times New Roman" w:hAnsi="Times New Roman" w:cs="Times New Roman"/>
            <w:iCs/>
            <w:sz w:val="24"/>
            <w:szCs w:val="24"/>
          </w:rPr>
          <w:t xml:space="preserve">, medium, or </w:t>
        </w:r>
      </w:ins>
      <w:ins w:id="38" w:author="Eddie F" w:date="2020-12-24T23:51:00Z">
        <w:r w:rsidR="003B5B95">
          <w:rPr>
            <w:rFonts w:ascii="Times New Roman" w:hAnsi="Times New Roman" w:cs="Times New Roman"/>
            <w:iCs/>
            <w:sz w:val="24"/>
            <w:szCs w:val="24"/>
          </w:rPr>
          <w:t>low</w:t>
        </w:r>
      </w:ins>
      <w:ins w:id="39" w:author="Eddie F" w:date="2020-12-24T23:21:00Z">
        <w:r w:rsidR="00BE6B6E">
          <w:rPr>
            <w:rFonts w:ascii="Times New Roman" w:hAnsi="Times New Roman" w:cs="Times New Roman"/>
            <w:iCs/>
            <w:sz w:val="24"/>
            <w:szCs w:val="24"/>
          </w:rPr>
          <w:t xml:space="preserve">) and response </w:t>
        </w:r>
        <w:r w:rsidR="006B714A">
          <w:rPr>
            <w:rFonts w:ascii="Times New Roman" w:hAnsi="Times New Roman" w:cs="Times New Roman"/>
            <w:iCs/>
            <w:sz w:val="24"/>
            <w:szCs w:val="24"/>
          </w:rPr>
          <w:t>du</w:t>
        </w:r>
      </w:ins>
      <w:ins w:id="40" w:author="Eddie F" w:date="2020-12-24T23:22:00Z">
        <w:r w:rsidR="006B714A">
          <w:rPr>
            <w:rFonts w:ascii="Times New Roman" w:hAnsi="Times New Roman" w:cs="Times New Roman"/>
            <w:iCs/>
            <w:sz w:val="24"/>
            <w:szCs w:val="24"/>
          </w:rPr>
          <w:t xml:space="preserve">rations (short, medium, and long) </w:t>
        </w:r>
        <w:r w:rsidR="00C7763A">
          <w:rPr>
            <w:rFonts w:ascii="Times New Roman" w:hAnsi="Times New Roman" w:cs="Times New Roman"/>
            <w:iCs/>
            <w:sz w:val="24"/>
            <w:szCs w:val="24"/>
          </w:rPr>
          <w:t xml:space="preserve">in each simulation, respectively. </w:t>
        </w:r>
      </w:ins>
      <w:ins w:id="41" w:author="Eddie F" w:date="2020-12-24T23:24:00Z">
        <w:r w:rsidR="00063D2E">
          <w:rPr>
            <w:rFonts w:ascii="Times New Roman" w:hAnsi="Times New Roman" w:cs="Times New Roman"/>
            <w:iCs/>
            <w:sz w:val="24"/>
            <w:szCs w:val="24"/>
          </w:rPr>
          <w:t xml:space="preserve">Similarly, three different </w:t>
        </w:r>
        <w:r w:rsidR="00DC64DF">
          <w:rPr>
            <w:rFonts w:ascii="Times New Roman" w:hAnsi="Times New Roman" w:cs="Times New Roman"/>
            <w:iCs/>
            <w:sz w:val="24"/>
            <w:szCs w:val="24"/>
          </w:rPr>
          <w:t xml:space="preserve">observation </w:t>
        </w:r>
      </w:ins>
      <w:ins w:id="42" w:author="Eddie F" w:date="2020-12-24T23:45:00Z">
        <w:r w:rsidR="00B44C71">
          <w:rPr>
            <w:rFonts w:ascii="Times New Roman" w:hAnsi="Times New Roman" w:cs="Times New Roman"/>
            <w:iCs/>
            <w:sz w:val="24"/>
            <w:szCs w:val="24"/>
          </w:rPr>
          <w:t>intervals</w:t>
        </w:r>
      </w:ins>
      <w:ins w:id="43" w:author="Eddie F" w:date="2020-12-24T23:34:00Z">
        <w:r w:rsidR="00C9738C">
          <w:rPr>
            <w:rFonts w:ascii="Times New Roman" w:hAnsi="Times New Roman" w:cs="Times New Roman"/>
            <w:iCs/>
            <w:sz w:val="24"/>
            <w:szCs w:val="24"/>
          </w:rPr>
          <w:t xml:space="preserve"> </w:t>
        </w:r>
      </w:ins>
      <w:ins w:id="44" w:author="Eddie F" w:date="2020-12-24T23:33:00Z">
        <w:r w:rsidR="00C9738C">
          <w:rPr>
            <w:rFonts w:ascii="Times New Roman" w:hAnsi="Times New Roman" w:cs="Times New Roman"/>
            <w:iCs/>
            <w:sz w:val="24"/>
            <w:szCs w:val="24"/>
          </w:rPr>
          <w:t>(5, 50, and 500 s)</w:t>
        </w:r>
      </w:ins>
      <w:ins w:id="45" w:author="Eddie F" w:date="2020-12-24T23:24:00Z">
        <w:r w:rsidR="00DC64DF">
          <w:rPr>
            <w:rFonts w:ascii="Times New Roman" w:hAnsi="Times New Roman" w:cs="Times New Roman"/>
            <w:iCs/>
            <w:sz w:val="24"/>
            <w:szCs w:val="24"/>
          </w:rPr>
          <w:t xml:space="preserve"> were used to record responses </w:t>
        </w:r>
      </w:ins>
      <w:ins w:id="46" w:author="Eddie F" w:date="2020-12-24T23:54:00Z">
        <w:r w:rsidR="001256C3">
          <w:rPr>
            <w:rFonts w:ascii="Times New Roman" w:hAnsi="Times New Roman" w:cs="Times New Roman"/>
            <w:iCs/>
            <w:sz w:val="24"/>
            <w:szCs w:val="24"/>
          </w:rPr>
          <w:t xml:space="preserve">as </w:t>
        </w:r>
      </w:ins>
      <w:ins w:id="47" w:author="Eddie F" w:date="2020-12-24T23:25:00Z">
        <w:r w:rsidR="00A66E90">
          <w:rPr>
            <w:rFonts w:ascii="Times New Roman" w:hAnsi="Times New Roman" w:cs="Times New Roman"/>
            <w:iCs/>
            <w:sz w:val="24"/>
            <w:szCs w:val="24"/>
          </w:rPr>
          <w:t>both pinpoint and one-zero sampling methods</w:t>
        </w:r>
        <w:r w:rsidR="00806B34">
          <w:rPr>
            <w:rFonts w:ascii="Times New Roman" w:hAnsi="Times New Roman" w:cs="Times New Roman"/>
            <w:iCs/>
            <w:sz w:val="24"/>
            <w:szCs w:val="24"/>
          </w:rPr>
          <w:t xml:space="preserve"> in the simulations. </w:t>
        </w:r>
      </w:ins>
      <w:ins w:id="48" w:author="Eddie F" w:date="2020-12-24T23:26:00Z">
        <w:r w:rsidR="00446120">
          <w:rPr>
            <w:rFonts w:ascii="Times New Roman" w:hAnsi="Times New Roman" w:cs="Times New Roman"/>
            <w:iCs/>
            <w:sz w:val="24"/>
            <w:szCs w:val="24"/>
          </w:rPr>
          <w:t>Under both simulations, pinpoint sampling outperformed one-zero</w:t>
        </w:r>
      </w:ins>
      <w:ins w:id="49" w:author="Eddie F" w:date="2020-12-24T23:27:00Z">
        <w:r w:rsidR="0043587D">
          <w:rPr>
            <w:rFonts w:ascii="Times New Roman" w:hAnsi="Times New Roman" w:cs="Times New Roman"/>
            <w:iCs/>
            <w:sz w:val="24"/>
            <w:szCs w:val="24"/>
          </w:rPr>
          <w:t xml:space="preserve"> sampling, with </w:t>
        </w:r>
      </w:ins>
      <w:ins w:id="50" w:author="Eddie F" w:date="2020-12-24T23:28:00Z">
        <w:r w:rsidR="003302FD">
          <w:rPr>
            <w:rFonts w:ascii="Times New Roman" w:hAnsi="Times New Roman" w:cs="Times New Roman"/>
            <w:iCs/>
            <w:sz w:val="24"/>
            <w:szCs w:val="24"/>
          </w:rPr>
          <w:t xml:space="preserve">pinpoint sampling producing low average </w:t>
        </w:r>
      </w:ins>
      <w:ins w:id="51" w:author="Eddie F" w:date="2020-12-24T23:29:00Z">
        <w:r w:rsidR="003302FD">
          <w:rPr>
            <w:rFonts w:ascii="Times New Roman" w:hAnsi="Times New Roman" w:cs="Times New Roman"/>
            <w:iCs/>
            <w:sz w:val="24"/>
            <w:szCs w:val="24"/>
          </w:rPr>
          <w:t xml:space="preserve">error rates </w:t>
        </w:r>
        <w:r w:rsidR="003A299C">
          <w:rPr>
            <w:rFonts w:ascii="Times New Roman" w:hAnsi="Times New Roman" w:cs="Times New Roman"/>
            <w:iCs/>
            <w:sz w:val="24"/>
            <w:szCs w:val="24"/>
          </w:rPr>
          <w:t>under all frequencies</w:t>
        </w:r>
        <w:r w:rsidR="0090549C">
          <w:rPr>
            <w:rFonts w:ascii="Times New Roman" w:hAnsi="Times New Roman" w:cs="Times New Roman"/>
            <w:iCs/>
            <w:sz w:val="24"/>
            <w:szCs w:val="24"/>
          </w:rPr>
          <w:t>, duration</w:t>
        </w:r>
      </w:ins>
      <w:ins w:id="52" w:author="Eddie F" w:date="2020-12-24T23:30:00Z">
        <w:r w:rsidR="0090549C">
          <w:rPr>
            <w:rFonts w:ascii="Times New Roman" w:hAnsi="Times New Roman" w:cs="Times New Roman"/>
            <w:iCs/>
            <w:sz w:val="24"/>
            <w:szCs w:val="24"/>
          </w:rPr>
          <w:t xml:space="preserve">s, and observation </w:t>
        </w:r>
      </w:ins>
      <w:ins w:id="53" w:author="Eddie F" w:date="2020-12-24T23:49:00Z">
        <w:r w:rsidR="00C05E61">
          <w:rPr>
            <w:rFonts w:ascii="Times New Roman" w:hAnsi="Times New Roman" w:cs="Times New Roman"/>
            <w:iCs/>
            <w:sz w:val="24"/>
            <w:szCs w:val="24"/>
          </w:rPr>
          <w:t>interval</w:t>
        </w:r>
      </w:ins>
      <w:ins w:id="54" w:author="Eddie F" w:date="2020-12-24T23:30:00Z">
        <w:r w:rsidR="0090549C">
          <w:rPr>
            <w:rFonts w:ascii="Times New Roman" w:hAnsi="Times New Roman" w:cs="Times New Roman"/>
            <w:iCs/>
            <w:sz w:val="24"/>
            <w:szCs w:val="24"/>
          </w:rPr>
          <w:t xml:space="preserve">s. </w:t>
        </w:r>
      </w:ins>
      <w:ins w:id="55" w:author="Eddie F" w:date="2020-12-24T23:31:00Z">
        <w:r w:rsidR="00085799">
          <w:rPr>
            <w:rFonts w:ascii="Times New Roman" w:hAnsi="Times New Roman" w:cs="Times New Roman"/>
            <w:iCs/>
            <w:sz w:val="24"/>
            <w:szCs w:val="24"/>
          </w:rPr>
          <w:t xml:space="preserve">As observation </w:t>
        </w:r>
      </w:ins>
      <w:ins w:id="56" w:author="Eddie F" w:date="2020-12-24T23:45:00Z">
        <w:r w:rsidR="00B44C71">
          <w:rPr>
            <w:rFonts w:ascii="Times New Roman" w:hAnsi="Times New Roman" w:cs="Times New Roman"/>
            <w:iCs/>
            <w:sz w:val="24"/>
            <w:szCs w:val="24"/>
          </w:rPr>
          <w:t>intervals</w:t>
        </w:r>
      </w:ins>
      <w:ins w:id="57" w:author="Eddie F" w:date="2020-12-24T23:31:00Z">
        <w:r w:rsidR="00085799">
          <w:rPr>
            <w:rFonts w:ascii="Times New Roman" w:hAnsi="Times New Roman" w:cs="Times New Roman"/>
            <w:iCs/>
            <w:sz w:val="24"/>
            <w:szCs w:val="24"/>
          </w:rPr>
          <w:t xml:space="preserve"> increased, both </w:t>
        </w:r>
        <w:r w:rsidR="000A0666">
          <w:rPr>
            <w:rFonts w:ascii="Times New Roman" w:hAnsi="Times New Roman" w:cs="Times New Roman"/>
            <w:iCs/>
            <w:sz w:val="24"/>
            <w:szCs w:val="24"/>
          </w:rPr>
          <w:t xml:space="preserve">mean error rates and variability </w:t>
        </w:r>
      </w:ins>
      <w:ins w:id="58" w:author="Eddie F" w:date="2020-12-24T23:34:00Z">
        <w:r w:rsidR="0034071C">
          <w:rPr>
            <w:rFonts w:ascii="Times New Roman" w:hAnsi="Times New Roman" w:cs="Times New Roman"/>
            <w:iCs/>
            <w:sz w:val="24"/>
            <w:szCs w:val="24"/>
          </w:rPr>
          <w:t xml:space="preserve">in </w:t>
        </w:r>
      </w:ins>
      <w:ins w:id="59" w:author="Eddie F" w:date="2020-12-24T23:35:00Z">
        <w:r w:rsidR="0034071C">
          <w:rPr>
            <w:rFonts w:ascii="Times New Roman" w:hAnsi="Times New Roman" w:cs="Times New Roman"/>
            <w:iCs/>
            <w:sz w:val="24"/>
            <w:szCs w:val="24"/>
          </w:rPr>
          <w:t>error</w:t>
        </w:r>
      </w:ins>
      <w:ins w:id="60" w:author="Eddie F" w:date="2020-12-24T23:34:00Z">
        <w:r w:rsidR="0034071C">
          <w:rPr>
            <w:rFonts w:ascii="Times New Roman" w:hAnsi="Times New Roman" w:cs="Times New Roman"/>
            <w:iCs/>
            <w:sz w:val="24"/>
            <w:szCs w:val="24"/>
          </w:rPr>
          <w:t xml:space="preserve"> rates </w:t>
        </w:r>
      </w:ins>
      <w:ins w:id="61" w:author="Eddie F" w:date="2020-12-24T23:31:00Z">
        <w:r w:rsidR="000A0666">
          <w:rPr>
            <w:rFonts w:ascii="Times New Roman" w:hAnsi="Times New Roman" w:cs="Times New Roman"/>
            <w:iCs/>
            <w:sz w:val="24"/>
            <w:szCs w:val="24"/>
          </w:rPr>
          <w:t xml:space="preserve">increased for one-zero sampling, while only the latter variability in error rate increased for pinpoint sampling. </w:t>
        </w:r>
      </w:ins>
      <w:ins w:id="62" w:author="Eddie F" w:date="2020-12-24T23:35:00Z">
        <w:r w:rsidR="007A5BE7">
          <w:rPr>
            <w:rFonts w:ascii="Times New Roman" w:hAnsi="Times New Roman" w:cs="Times New Roman"/>
            <w:iCs/>
            <w:sz w:val="24"/>
            <w:szCs w:val="24"/>
          </w:rPr>
          <w:t>The results suggest that</w:t>
        </w:r>
        <w:r w:rsidR="002D3EDE">
          <w:rPr>
            <w:rFonts w:ascii="Times New Roman" w:hAnsi="Times New Roman" w:cs="Times New Roman"/>
            <w:iCs/>
            <w:sz w:val="24"/>
            <w:szCs w:val="24"/>
          </w:rPr>
          <w:t xml:space="preserve"> pinpoint sampling </w:t>
        </w:r>
      </w:ins>
      <w:ins w:id="63" w:author="Eddie F" w:date="2020-12-24T23:36:00Z">
        <w:r w:rsidR="002D3EDE">
          <w:rPr>
            <w:rFonts w:ascii="Times New Roman" w:hAnsi="Times New Roman" w:cs="Times New Roman"/>
            <w:iCs/>
            <w:sz w:val="24"/>
            <w:szCs w:val="24"/>
          </w:rPr>
          <w:t xml:space="preserve">techniques are effective for measuring both </w:t>
        </w:r>
        <w:r w:rsidR="00666E6B">
          <w:rPr>
            <w:rFonts w:ascii="Times New Roman" w:hAnsi="Times New Roman" w:cs="Times New Roman"/>
            <w:iCs/>
            <w:sz w:val="24"/>
            <w:szCs w:val="24"/>
          </w:rPr>
          <w:t>event and state behaviours, and that pinpoint sampling is a more accurate behavioural observation method than one-zero sampling.</w:t>
        </w:r>
      </w:ins>
    </w:p>
    <w:p w14:paraId="7B799817" w14:textId="77777777" w:rsidR="00F609AA" w:rsidRDefault="00F609AA" w:rsidP="0053742F">
      <w:pPr>
        <w:spacing w:line="480" w:lineRule="auto"/>
        <w:rPr>
          <w:rFonts w:ascii="Times New Roman" w:hAnsi="Times New Roman" w:cs="Times New Roman"/>
          <w:i/>
          <w:sz w:val="24"/>
          <w:szCs w:val="24"/>
        </w:rPr>
      </w:pPr>
    </w:p>
    <w:p w14:paraId="0C9B2A68" w14:textId="77777777" w:rsidR="00F609AA" w:rsidDel="00666E6B" w:rsidRDefault="00F609AA" w:rsidP="0053742F">
      <w:pPr>
        <w:spacing w:line="480" w:lineRule="auto"/>
        <w:rPr>
          <w:del w:id="64" w:author="Eddie F" w:date="2020-12-24T23:37:00Z"/>
          <w:rFonts w:ascii="Times New Roman" w:hAnsi="Times New Roman" w:cs="Times New Roman"/>
          <w:i/>
          <w:sz w:val="24"/>
          <w:szCs w:val="24"/>
        </w:rPr>
      </w:pPr>
    </w:p>
    <w:p w14:paraId="0CE27B7B" w14:textId="39859F4A" w:rsidR="00BA3827" w:rsidRPr="004701E2" w:rsidRDefault="00BA3827" w:rsidP="0053742F">
      <w:pPr>
        <w:spacing w:line="480" w:lineRule="auto"/>
        <w:rPr>
          <w:rFonts w:ascii="Times New Roman" w:hAnsi="Times New Roman" w:cs="Times New Roman"/>
          <w:sz w:val="24"/>
          <w:szCs w:val="24"/>
        </w:rPr>
      </w:pPr>
      <w:r w:rsidRPr="004701E2">
        <w:rPr>
          <w:rFonts w:ascii="Times New Roman" w:hAnsi="Times New Roman" w:cs="Times New Roman"/>
          <w:i/>
          <w:sz w:val="24"/>
          <w:szCs w:val="24"/>
        </w:rPr>
        <w:t xml:space="preserve">Keywords: </w:t>
      </w:r>
      <w:r w:rsidR="00AE69F3" w:rsidRPr="004701E2">
        <w:rPr>
          <w:rFonts w:ascii="Times New Roman" w:hAnsi="Times New Roman" w:cs="Times New Roman"/>
          <w:sz w:val="24"/>
          <w:szCs w:val="24"/>
        </w:rPr>
        <w:t xml:space="preserve">continuous recording, pinpoint sampling, </w:t>
      </w:r>
      <w:ins w:id="65" w:author="Eddie F" w:date="2020-12-24T23:07:00Z">
        <w:r w:rsidR="00844726">
          <w:rPr>
            <w:rFonts w:ascii="Times New Roman" w:hAnsi="Times New Roman" w:cs="Times New Roman"/>
            <w:sz w:val="24"/>
            <w:szCs w:val="24"/>
          </w:rPr>
          <w:t>instan</w:t>
        </w:r>
        <w:r w:rsidR="00247009">
          <w:rPr>
            <w:rFonts w:ascii="Times New Roman" w:hAnsi="Times New Roman" w:cs="Times New Roman"/>
            <w:sz w:val="24"/>
            <w:szCs w:val="24"/>
          </w:rPr>
          <w:t xml:space="preserve">taneous sampling, </w:t>
        </w:r>
      </w:ins>
      <w:r w:rsidR="00AE69F3" w:rsidRPr="004701E2">
        <w:rPr>
          <w:rFonts w:ascii="Times New Roman" w:hAnsi="Times New Roman" w:cs="Times New Roman"/>
          <w:sz w:val="24"/>
          <w:szCs w:val="24"/>
        </w:rPr>
        <w:t xml:space="preserve">one-zero sampling, </w:t>
      </w:r>
      <w:r w:rsidR="008D53C3" w:rsidRPr="004701E2">
        <w:rPr>
          <w:rFonts w:ascii="Times New Roman" w:hAnsi="Times New Roman" w:cs="Times New Roman"/>
          <w:sz w:val="24"/>
          <w:szCs w:val="24"/>
        </w:rPr>
        <w:t>interval recording, behavioural measurement, sampling methods</w:t>
      </w:r>
    </w:p>
    <w:p w14:paraId="6B7C77FD" w14:textId="77777777" w:rsidR="00F609AA" w:rsidRDefault="00F609AA" w:rsidP="0053742F">
      <w:pPr>
        <w:spacing w:line="480" w:lineRule="auto"/>
        <w:rPr>
          <w:rFonts w:ascii="Times New Roman" w:hAnsi="Times New Roman" w:cs="Times New Roman"/>
          <w:b/>
          <w:sz w:val="24"/>
          <w:szCs w:val="24"/>
        </w:rPr>
      </w:pPr>
    </w:p>
    <w:p w14:paraId="57B2A740" w14:textId="77777777" w:rsidR="00F609AA" w:rsidRDefault="00F609AA" w:rsidP="0053742F">
      <w:pPr>
        <w:spacing w:line="480" w:lineRule="auto"/>
        <w:rPr>
          <w:rFonts w:ascii="Times New Roman" w:hAnsi="Times New Roman" w:cs="Times New Roman"/>
          <w:b/>
          <w:sz w:val="24"/>
          <w:szCs w:val="24"/>
        </w:rPr>
      </w:pPr>
    </w:p>
    <w:p w14:paraId="45852065" w14:textId="77777777" w:rsidR="00F609AA" w:rsidRDefault="00F609AA" w:rsidP="0053742F">
      <w:pPr>
        <w:spacing w:line="480" w:lineRule="auto"/>
        <w:rPr>
          <w:rFonts w:ascii="Times New Roman" w:hAnsi="Times New Roman" w:cs="Times New Roman"/>
          <w:b/>
          <w:sz w:val="24"/>
          <w:szCs w:val="24"/>
        </w:rPr>
      </w:pPr>
    </w:p>
    <w:p w14:paraId="1BD791B4" w14:textId="77777777" w:rsidR="00F609AA" w:rsidRDefault="00F609AA" w:rsidP="0053742F">
      <w:pPr>
        <w:spacing w:line="480" w:lineRule="auto"/>
        <w:rPr>
          <w:rFonts w:ascii="Times New Roman" w:hAnsi="Times New Roman" w:cs="Times New Roman"/>
          <w:b/>
          <w:sz w:val="24"/>
          <w:szCs w:val="24"/>
        </w:rPr>
      </w:pPr>
    </w:p>
    <w:p w14:paraId="031D6BE7" w14:textId="77777777" w:rsidR="00F609AA" w:rsidRDefault="00F609AA" w:rsidP="0053742F">
      <w:pPr>
        <w:spacing w:line="480" w:lineRule="auto"/>
        <w:rPr>
          <w:rFonts w:ascii="Times New Roman" w:hAnsi="Times New Roman" w:cs="Times New Roman"/>
          <w:b/>
          <w:sz w:val="24"/>
          <w:szCs w:val="24"/>
        </w:rPr>
      </w:pPr>
    </w:p>
    <w:p w14:paraId="0B08956E" w14:textId="77777777" w:rsidR="00F609AA" w:rsidRDefault="00F609AA" w:rsidP="0053742F">
      <w:pPr>
        <w:spacing w:line="480" w:lineRule="auto"/>
        <w:rPr>
          <w:rFonts w:ascii="Times New Roman" w:hAnsi="Times New Roman" w:cs="Times New Roman"/>
          <w:b/>
          <w:sz w:val="24"/>
          <w:szCs w:val="24"/>
        </w:rPr>
      </w:pPr>
    </w:p>
    <w:p w14:paraId="1C3F1FF4" w14:textId="77777777" w:rsidR="00F609AA" w:rsidRDefault="00F609AA" w:rsidP="0053742F">
      <w:pPr>
        <w:spacing w:line="480" w:lineRule="auto"/>
        <w:rPr>
          <w:rFonts w:ascii="Times New Roman" w:hAnsi="Times New Roman" w:cs="Times New Roman"/>
          <w:b/>
          <w:sz w:val="24"/>
          <w:szCs w:val="24"/>
        </w:rPr>
      </w:pPr>
    </w:p>
    <w:p w14:paraId="2E302947" w14:textId="77777777" w:rsidR="00F609AA" w:rsidRDefault="00F609AA" w:rsidP="0053742F">
      <w:pPr>
        <w:spacing w:line="480" w:lineRule="auto"/>
        <w:rPr>
          <w:rFonts w:ascii="Times New Roman" w:hAnsi="Times New Roman" w:cs="Times New Roman"/>
          <w:b/>
          <w:sz w:val="24"/>
          <w:szCs w:val="24"/>
        </w:rPr>
      </w:pPr>
    </w:p>
    <w:p w14:paraId="2BA52CAA" w14:textId="77777777" w:rsidR="00F609AA" w:rsidRDefault="00F609AA" w:rsidP="0053742F">
      <w:pPr>
        <w:spacing w:line="480" w:lineRule="auto"/>
        <w:rPr>
          <w:rFonts w:ascii="Times New Roman" w:hAnsi="Times New Roman" w:cs="Times New Roman"/>
          <w:b/>
          <w:sz w:val="24"/>
          <w:szCs w:val="24"/>
        </w:rPr>
      </w:pPr>
    </w:p>
    <w:p w14:paraId="5E1CEAB1" w14:textId="77777777" w:rsidR="00F609AA" w:rsidRDefault="00F609AA" w:rsidP="0053742F">
      <w:pPr>
        <w:spacing w:line="480" w:lineRule="auto"/>
        <w:rPr>
          <w:rFonts w:ascii="Times New Roman" w:hAnsi="Times New Roman" w:cs="Times New Roman"/>
          <w:b/>
          <w:sz w:val="24"/>
          <w:szCs w:val="24"/>
        </w:rPr>
      </w:pPr>
    </w:p>
    <w:p w14:paraId="79A643BE" w14:textId="77777777" w:rsidR="00F609AA" w:rsidRDefault="00F609AA" w:rsidP="0053742F">
      <w:pPr>
        <w:spacing w:line="480" w:lineRule="auto"/>
        <w:rPr>
          <w:rFonts w:ascii="Times New Roman" w:hAnsi="Times New Roman" w:cs="Times New Roman"/>
          <w:b/>
          <w:sz w:val="24"/>
          <w:szCs w:val="24"/>
        </w:rPr>
      </w:pPr>
    </w:p>
    <w:p w14:paraId="1BAB51F5" w14:textId="77777777" w:rsidR="00F609AA" w:rsidRDefault="00F609AA" w:rsidP="0053742F">
      <w:pPr>
        <w:spacing w:line="480" w:lineRule="auto"/>
        <w:rPr>
          <w:rFonts w:ascii="Times New Roman" w:hAnsi="Times New Roman" w:cs="Times New Roman"/>
          <w:b/>
          <w:sz w:val="24"/>
          <w:szCs w:val="24"/>
        </w:rPr>
      </w:pPr>
    </w:p>
    <w:p w14:paraId="796BAFDF" w14:textId="77777777" w:rsidR="00F609AA" w:rsidRDefault="00F609AA" w:rsidP="0053742F">
      <w:pPr>
        <w:spacing w:line="480" w:lineRule="auto"/>
        <w:rPr>
          <w:rFonts w:ascii="Times New Roman" w:hAnsi="Times New Roman" w:cs="Times New Roman"/>
          <w:b/>
          <w:sz w:val="24"/>
          <w:szCs w:val="24"/>
        </w:rPr>
      </w:pPr>
    </w:p>
    <w:p w14:paraId="0BBED4BF" w14:textId="77777777" w:rsidR="00F609AA" w:rsidRDefault="00F609AA" w:rsidP="0053742F">
      <w:pPr>
        <w:spacing w:line="480" w:lineRule="auto"/>
        <w:rPr>
          <w:rFonts w:ascii="Times New Roman" w:hAnsi="Times New Roman" w:cs="Times New Roman"/>
          <w:b/>
          <w:sz w:val="24"/>
          <w:szCs w:val="24"/>
        </w:rPr>
      </w:pPr>
    </w:p>
    <w:p w14:paraId="1EF6590E" w14:textId="77777777" w:rsidR="00F609AA" w:rsidRDefault="00F609AA" w:rsidP="0053742F">
      <w:pPr>
        <w:spacing w:line="480" w:lineRule="auto"/>
        <w:rPr>
          <w:rFonts w:ascii="Times New Roman" w:hAnsi="Times New Roman" w:cs="Times New Roman"/>
          <w:b/>
          <w:sz w:val="24"/>
          <w:szCs w:val="24"/>
        </w:rPr>
        <w:sectPr w:rsidR="00F609AA" w:rsidSect="00F609AA">
          <w:pgSz w:w="11906" w:h="16838"/>
          <w:pgMar w:top="1440" w:right="1440" w:bottom="1440" w:left="1440" w:header="708" w:footer="708" w:gutter="0"/>
          <w:lnNumType w:countBy="1" w:restart="continuous"/>
          <w:cols w:space="708"/>
          <w:docGrid w:linePitch="360"/>
        </w:sectPr>
      </w:pPr>
    </w:p>
    <w:p w14:paraId="7C62DA17" w14:textId="77777777" w:rsidR="00F609AA" w:rsidRDefault="00F609AA" w:rsidP="0053742F">
      <w:pPr>
        <w:spacing w:line="480" w:lineRule="auto"/>
        <w:rPr>
          <w:rFonts w:ascii="Times New Roman" w:hAnsi="Times New Roman" w:cs="Times New Roman"/>
          <w:b/>
          <w:sz w:val="24"/>
          <w:szCs w:val="24"/>
        </w:rPr>
        <w:sectPr w:rsidR="00F609AA" w:rsidSect="00F609AA">
          <w:type w:val="continuous"/>
          <w:pgSz w:w="11906" w:h="16838"/>
          <w:pgMar w:top="1440" w:right="1440" w:bottom="1440" w:left="1440" w:header="708" w:footer="708" w:gutter="0"/>
          <w:lnNumType w:countBy="1" w:restart="continuous"/>
          <w:cols w:space="708"/>
          <w:docGrid w:linePitch="360"/>
        </w:sectPr>
      </w:pPr>
    </w:p>
    <w:p w14:paraId="67A7D1FB" w14:textId="58F9A604"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INTRODUCTION</w:t>
      </w:r>
    </w:p>
    <w:p w14:paraId="43DEC7C4" w14:textId="0D10B325" w:rsidR="00877581" w:rsidRPr="004701E2" w:rsidRDefault="00877581" w:rsidP="00877581">
      <w:pPr>
        <w:spacing w:line="480" w:lineRule="auto"/>
        <w:ind w:firstLine="720"/>
        <w:rPr>
          <w:rFonts w:ascii="Times New Roman" w:hAnsi="Times New Roman" w:cs="Times New Roman"/>
          <w:i/>
          <w:sz w:val="24"/>
          <w:szCs w:val="24"/>
        </w:rPr>
      </w:pPr>
      <w:r w:rsidRPr="004701E2">
        <w:rPr>
          <w:rFonts w:ascii="Times New Roman" w:hAnsi="Times New Roman" w:cs="Times New Roman"/>
          <w:sz w:val="24"/>
          <w:szCs w:val="24"/>
        </w:rPr>
        <w:t>The measurement of behaviour is important for those involved in the scientific study of animal behaviour.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such as foraging, or negative behavio</w:t>
      </w:r>
      <w:r w:rsidR="006816B8" w:rsidRPr="004701E2">
        <w:rPr>
          <w:rFonts w:ascii="Times New Roman" w:hAnsi="Times New Roman" w:cs="Times New Roman"/>
          <w:sz w:val="24"/>
          <w:szCs w:val="24"/>
        </w:rPr>
        <w:t>u</w:t>
      </w:r>
      <w:r w:rsidRPr="004701E2">
        <w:rPr>
          <w:rFonts w:ascii="Times New Roman" w:hAnsi="Times New Roman" w:cs="Times New Roman"/>
          <w:sz w:val="24"/>
          <w:szCs w:val="24"/>
        </w:rPr>
        <w:t>rs, such as stereotypies (</w:t>
      </w:r>
      <w:proofErr w:type="spellStart"/>
      <w:r w:rsidRPr="004701E2">
        <w:rPr>
          <w:rFonts w:ascii="Times New Roman" w:hAnsi="Times New Roman" w:cs="Times New Roman"/>
          <w:sz w:val="24"/>
          <w:szCs w:val="24"/>
        </w:rPr>
        <w:t>Carlstead</w:t>
      </w:r>
      <w:proofErr w:type="spellEnd"/>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1991; Fernandez &amp; Timberlake, 2008; Ward</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2018). Studies of behaviour are also frequently conducted for wild animal populations and to better understand natural history or investigate the impact of human disturbance (Lehner, 1998; Sand &amp; Creel, 2004). Research on animal behaviour is now so well recognised that there are numerous journals dedicated to its study, for instance: </w:t>
      </w:r>
      <w:r w:rsidRPr="004701E2">
        <w:rPr>
          <w:rFonts w:ascii="Times New Roman" w:hAnsi="Times New Roman" w:cs="Times New Roman"/>
          <w:i/>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sz w:val="24"/>
          <w:szCs w:val="24"/>
        </w:rPr>
        <w:t>Applied Animal Behaviour Science, and Ethology.</w:t>
      </w:r>
    </w:p>
    <w:p w14:paraId="54A282D8" w14:textId="77322B65"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The methods used in animal behavio</w:t>
      </w:r>
      <w:ins w:id="66" w:author="Eddie F" w:date="2020-12-25T02:15:00Z">
        <w:r w:rsidR="006846D2">
          <w:rPr>
            <w:rFonts w:ascii="Times New Roman" w:hAnsi="Times New Roman" w:cs="Times New Roman"/>
            <w:sz w:val="24"/>
            <w:szCs w:val="24"/>
          </w:rPr>
          <w:t>u</w:t>
        </w:r>
      </w:ins>
      <w:r w:rsidRPr="004701E2">
        <w:rPr>
          <w:rFonts w:ascii="Times New Roman" w:hAnsi="Times New Roman" w:cs="Times New Roman"/>
          <w:sz w:val="24"/>
          <w:szCs w:val="24"/>
        </w:rPr>
        <w:t>r research can be traced back to human studies. Scientists during the mid-twentieth Century often used a mixture of both human and animal models to answer questions in the field of behavio</w:t>
      </w:r>
      <w:ins w:id="67" w:author="Eddie F" w:date="2020-12-25T02:15:00Z">
        <w:r w:rsidR="006846D2">
          <w:rPr>
            <w:rFonts w:ascii="Times New Roman" w:hAnsi="Times New Roman" w:cs="Times New Roman"/>
            <w:sz w:val="24"/>
            <w:szCs w:val="24"/>
          </w:rPr>
          <w:t>u</w:t>
        </w:r>
      </w:ins>
      <w:r w:rsidRPr="004701E2">
        <w:rPr>
          <w:rFonts w:ascii="Times New Roman" w:hAnsi="Times New Roman" w:cs="Times New Roman"/>
          <w:sz w:val="24"/>
          <w:szCs w:val="24"/>
        </w:rPr>
        <w:t>ral psychology (</w:t>
      </w: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xml:space="preserve">,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5EDE7EC8"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Since this initial review of behavioural methods, some behavioural sampling techniques became increasingly popular in animal literature, whereas others are rarely used. Several behaviour measurement techniques have received criticism in terms of their </w:t>
      </w:r>
      <w:r w:rsidRPr="004701E2">
        <w:rPr>
          <w:rFonts w:ascii="Times New Roman" w:hAnsi="Times New Roman" w:cs="Times New Roman"/>
          <w:sz w:val="24"/>
          <w:szCs w:val="24"/>
        </w:rPr>
        <w:lastRenderedPageBreak/>
        <w:t>repeatability (Bernstein, 1991). For example, ad libitum (qualitative) sampling may be useful for developing ethograms and for pilot studies but has methodological flaws with regards to its lack of standardisation (Martin &amp; Bateson, 2007; Rhine &amp; Ender, 1983). However</w:t>
      </w:r>
      <w:r w:rsidRPr="004701E2">
        <w:rPr>
          <w:rFonts w:ascii="Times New Roman" w:hAnsi="Times New Roman" w:cs="Times New Roman"/>
          <w:i/>
          <w:iCs/>
          <w:sz w:val="24"/>
          <w:szCs w:val="24"/>
        </w:rPr>
        <w:t>, ad libitum</w:t>
      </w:r>
      <w:r w:rsidRPr="004701E2">
        <w:rPr>
          <w:rFonts w:ascii="Times New Roman" w:hAnsi="Times New Roman" w:cs="Times New Roman"/>
          <w:sz w:val="24"/>
          <w:szCs w:val="24"/>
        </w:rPr>
        <w:t xml:space="preserve"> sampling is still used in animal behaviour literature, with a review by Mann (1999) identifying that between 53% and 59% of cetacean studies published in </w:t>
      </w:r>
      <w:r w:rsidRPr="004701E2">
        <w:rPr>
          <w:rFonts w:ascii="Times New Roman" w:hAnsi="Times New Roman" w:cs="Times New Roman"/>
          <w:i/>
          <w:sz w:val="24"/>
          <w:szCs w:val="24"/>
        </w:rPr>
        <w:t>Marine Mammal Science</w:t>
      </w:r>
      <w:r w:rsidRPr="004701E2">
        <w:rPr>
          <w:rFonts w:ascii="Times New Roman" w:hAnsi="Times New Roman" w:cs="Times New Roman"/>
          <w:sz w:val="24"/>
          <w:szCs w:val="24"/>
        </w:rPr>
        <w:t xml:space="preserve"> used this sampling technique. </w:t>
      </w:r>
    </w:p>
    <w:p w14:paraId="1BB8BA43" w14:textId="5675291D"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Continuous recording, or focal sampling, is considered the gold standard for behavioural sampling, as this method records all occurrences of behaviour and their durations (</w:t>
      </w: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sampling of one individual (Altmann, 1974; Martin &amp; Bateson, 2007). Use of modern technology has in part ameliorated some of these issues by allowing behaviour to be recorded and analysed later (Amato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2013). However, continuous recording may remain a challenge, even with camera availability. As a result, several sampling methods have been developed to measure multiple animals at one time (scan sampling), as well in a non-continuous fashion. </w:t>
      </w:r>
    </w:p>
    <w:p w14:paraId="18CE64A6" w14:textId="0E18F12E"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use of pinpoint sampling, also referred to as instantaneous or momentary time sampling, is a commonly used method for observational study (Fernandez, Kinley &amp; Timberlake, 2019; </w:t>
      </w:r>
      <w:r w:rsidR="003B7295" w:rsidRPr="004701E2">
        <w:rPr>
          <w:rFonts w:ascii="Times New Roman" w:hAnsi="Times New Roman" w:cs="Times New Roman"/>
          <w:sz w:val="24"/>
          <w:szCs w:val="24"/>
        </w:rPr>
        <w:t xml:space="preserve">Lehner, 1998; </w:t>
      </w:r>
      <w:r w:rsidRPr="004701E2">
        <w:rPr>
          <w:rFonts w:ascii="Times New Roman" w:hAnsi="Times New Roman" w:cs="Times New Roman"/>
          <w:sz w:val="24"/>
          <w:szCs w:val="24"/>
        </w:rPr>
        <w:t xml:space="preserve">Stevens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2013). With pinpoint sampling, one or more responses are recorded at preselected moments in time (e.g., every 15 s for an hour). The benefits of pinpoint sampling are that it is less intensive than continuous sampling, and therefore may be more feasible for researchers to conduct (</w:t>
      </w: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1999; Martin &amp; Bateson, 2007; </w:t>
      </w:r>
      <w:r w:rsidR="00F22431" w:rsidRPr="004701E2">
        <w:rPr>
          <w:rFonts w:ascii="Times New Roman" w:hAnsi="Times New Roman" w:cs="Times New Roman"/>
          <w:sz w:val="24"/>
          <w:szCs w:val="24"/>
        </w:rPr>
        <w:t>Gilby</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w:t>
      </w:r>
      <w:r w:rsidR="00F22431" w:rsidRPr="004701E2">
        <w:rPr>
          <w:rFonts w:ascii="Times New Roman" w:hAnsi="Times New Roman" w:cs="Times New Roman"/>
          <w:sz w:val="24"/>
          <w:szCs w:val="24"/>
        </w:rPr>
        <w:t>2010</w:t>
      </w:r>
      <w:r w:rsidRPr="004701E2">
        <w:rPr>
          <w:rFonts w:ascii="Times New Roman" w:hAnsi="Times New Roman" w:cs="Times New Roman"/>
          <w:sz w:val="24"/>
          <w:szCs w:val="24"/>
        </w:rPr>
        <w:t xml:space="preserve">). The methods are also more versatile, allowing researchers </w:t>
      </w:r>
      <w:r w:rsidRPr="004701E2">
        <w:rPr>
          <w:rFonts w:ascii="Times New Roman" w:hAnsi="Times New Roman" w:cs="Times New Roman"/>
          <w:sz w:val="24"/>
          <w:szCs w:val="24"/>
        </w:rPr>
        <w:lastRenderedPageBreak/>
        <w:t>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one-, two- or five-minute intervals when their subjects are inactive or if they are observing for long time periods (</w:t>
      </w:r>
      <w:proofErr w:type="spellStart"/>
      <w:r w:rsidRPr="004701E2">
        <w:rPr>
          <w:rFonts w:ascii="Times New Roman" w:hAnsi="Times New Roman" w:cs="Times New Roman"/>
          <w:sz w:val="24"/>
          <w:szCs w:val="24"/>
        </w:rPr>
        <w:t>Shora</w:t>
      </w:r>
      <w:proofErr w:type="spellEnd"/>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 xml:space="preserve">2020; Teixeira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 It has been noted by some authors that shorter intervals tend to result in behavioural values that match more closely the continuous behaviour scores (</w:t>
      </w:r>
      <w:proofErr w:type="spellStart"/>
      <w:r w:rsidRPr="004701E2">
        <w:rPr>
          <w:rFonts w:ascii="Times New Roman" w:hAnsi="Times New Roman" w:cs="Times New Roman"/>
          <w:sz w:val="24"/>
          <w:szCs w:val="24"/>
        </w:rPr>
        <w:t>Pullins</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w:t>
      </w:r>
    </w:p>
    <w:p w14:paraId="40F7F2A5" w14:textId="66F86AF7"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One-zero or interval sampling involves choosing specific intervals of time, like pinpoint sampling, but instead recording whether one or more responses occur (or conversely, do not occur) within that interval of time (Bailey &amp; Burch, 2017; </w:t>
      </w:r>
      <w:proofErr w:type="spellStart"/>
      <w:r w:rsidR="000A0D31" w:rsidRPr="004701E2">
        <w:rPr>
          <w:rFonts w:ascii="Times New Roman" w:hAnsi="Times New Roman" w:cs="Times New Roman"/>
          <w:sz w:val="24"/>
          <w:szCs w:val="24"/>
        </w:rPr>
        <w:t>Bakeman</w:t>
      </w:r>
      <w:proofErr w:type="spellEnd"/>
      <w:r w:rsidR="000A0D31" w:rsidRPr="004701E2">
        <w:rPr>
          <w:rFonts w:ascii="Times New Roman" w:hAnsi="Times New Roman" w:cs="Times New Roman"/>
          <w:sz w:val="24"/>
          <w:szCs w:val="24"/>
        </w:rPr>
        <w:t xml:space="preserve"> &amp; </w:t>
      </w:r>
      <w:proofErr w:type="spellStart"/>
      <w:r w:rsidR="000A0D31" w:rsidRPr="004701E2">
        <w:rPr>
          <w:rFonts w:ascii="Times New Roman" w:hAnsi="Times New Roman" w:cs="Times New Roman"/>
          <w:sz w:val="24"/>
          <w:szCs w:val="24"/>
        </w:rPr>
        <w:t>Quera</w:t>
      </w:r>
      <w:proofErr w:type="spellEnd"/>
      <w:r w:rsidR="000A0D31" w:rsidRPr="004701E2">
        <w:rPr>
          <w:rFonts w:ascii="Times New Roman" w:hAnsi="Times New Roman" w:cs="Times New Roman"/>
          <w:sz w:val="24"/>
          <w:szCs w:val="24"/>
        </w:rPr>
        <w:t>, 20</w:t>
      </w:r>
      <w:r w:rsidR="0053582D" w:rsidRPr="004701E2">
        <w:rPr>
          <w:rFonts w:ascii="Times New Roman" w:hAnsi="Times New Roman" w:cs="Times New Roman"/>
          <w:sz w:val="24"/>
          <w:szCs w:val="24"/>
        </w:rPr>
        <w:t>12</w:t>
      </w:r>
      <w:r w:rsidR="00214412" w:rsidRPr="004701E2">
        <w:rPr>
          <w:rFonts w:ascii="Times New Roman" w:hAnsi="Times New Roman" w:cs="Times New Roman"/>
          <w:sz w:val="24"/>
          <w:szCs w:val="24"/>
        </w:rPr>
        <w:t xml:space="preserve">; </w:t>
      </w:r>
      <w:r w:rsidRPr="004701E2">
        <w:rPr>
          <w:rFonts w:ascii="Times New Roman" w:hAnsi="Times New Roman" w:cs="Times New Roman"/>
          <w:sz w:val="24"/>
          <w:szCs w:val="24"/>
        </w:rPr>
        <w:t>Lehner, 1998). While popular with both human and non-human primate research, one-zero sampling seems to receive less representation than pinpoint sampling in most animal behavio</w:t>
      </w:r>
      <w:ins w:id="68" w:author="Eddie F" w:date="2020-12-25T02:15:00Z">
        <w:r w:rsidR="006846D2">
          <w:rPr>
            <w:rFonts w:ascii="Times New Roman" w:hAnsi="Times New Roman" w:cs="Times New Roman"/>
            <w:sz w:val="24"/>
            <w:szCs w:val="24"/>
          </w:rPr>
          <w:t>u</w:t>
        </w:r>
      </w:ins>
      <w:r w:rsidRPr="004701E2">
        <w:rPr>
          <w:rFonts w:ascii="Times New Roman" w:hAnsi="Times New Roman" w:cs="Times New Roman"/>
          <w:sz w:val="24"/>
          <w:szCs w:val="24"/>
        </w:rPr>
        <w:t xml:space="preserve">r studies and has been criticised by previous researchers (Altmann, 1974; Rhine &amp; </w:t>
      </w:r>
      <w:proofErr w:type="spellStart"/>
      <w:r w:rsidRPr="004701E2">
        <w:rPr>
          <w:rFonts w:ascii="Times New Roman" w:hAnsi="Times New Roman" w:cs="Times New Roman"/>
          <w:sz w:val="24"/>
          <w:szCs w:val="24"/>
        </w:rPr>
        <w:t>Flanigon</w:t>
      </w:r>
      <w:proofErr w:type="spellEnd"/>
      <w:r w:rsidRPr="004701E2">
        <w:rPr>
          <w:rFonts w:ascii="Times New Roman" w:hAnsi="Times New Roman" w:cs="Times New Roman"/>
          <w:sz w:val="24"/>
          <w:szCs w:val="24"/>
        </w:rPr>
        <w:t>, 1978).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sidRPr="004701E2">
        <w:rPr>
          <w:rFonts w:ascii="Times New Roman" w:hAnsi="Times New Roman" w:cs="Times New Roman"/>
          <w:i/>
          <w:sz w:val="24"/>
          <w:szCs w:val="24"/>
        </w:rPr>
        <w:t>Pan troglodytes)</w:t>
      </w:r>
      <w:r w:rsidRPr="004701E2">
        <w:rPr>
          <w:rFonts w:ascii="Times New Roman" w:hAnsi="Times New Roman" w:cs="Times New Roman"/>
          <w:sz w:val="24"/>
          <w:szCs w:val="24"/>
        </w:rPr>
        <w:t xml:space="preserve">. Likewise, </w:t>
      </w:r>
      <w:r w:rsidR="00BA5A3B" w:rsidRPr="004701E2">
        <w:rPr>
          <w:rFonts w:ascii="Times New Roman" w:hAnsi="Times New Roman" w:cs="Times New Roman"/>
          <w:sz w:val="24"/>
          <w:szCs w:val="24"/>
        </w:rPr>
        <w:t>Rhine</w:t>
      </w:r>
      <w:r w:rsidRPr="004701E2">
        <w:rPr>
          <w:rFonts w:ascii="Times New Roman" w:hAnsi="Times New Roman" w:cs="Times New Roman"/>
          <w:sz w:val="24"/>
          <w:szCs w:val="24"/>
        </w:rPr>
        <w:t xml:space="preserve"> and </w:t>
      </w:r>
      <w:proofErr w:type="spellStart"/>
      <w:r w:rsidR="00BA5A3B" w:rsidRPr="004701E2">
        <w:rPr>
          <w:rFonts w:ascii="Times New Roman" w:hAnsi="Times New Roman" w:cs="Times New Roman"/>
          <w:sz w:val="24"/>
          <w:szCs w:val="24"/>
        </w:rPr>
        <w:t>Flanigon</w:t>
      </w:r>
      <w:proofErr w:type="spellEnd"/>
      <w:r w:rsidR="00BA5A3B" w:rsidRPr="004701E2">
        <w:rPr>
          <w:rFonts w:ascii="Times New Roman" w:hAnsi="Times New Roman" w:cs="Times New Roman"/>
          <w:sz w:val="24"/>
          <w:szCs w:val="24"/>
        </w:rPr>
        <w:t xml:space="preserve"> </w:t>
      </w:r>
      <w:r w:rsidRPr="004701E2">
        <w:rPr>
          <w:rFonts w:ascii="Times New Roman" w:hAnsi="Times New Roman" w:cs="Times New Roman"/>
          <w:sz w:val="24"/>
          <w:szCs w:val="24"/>
        </w:rPr>
        <w:t>(</w:t>
      </w:r>
      <w:r w:rsidR="00BA5A3B" w:rsidRPr="004701E2">
        <w:rPr>
          <w:rFonts w:ascii="Times New Roman" w:hAnsi="Times New Roman" w:cs="Times New Roman"/>
          <w:sz w:val="24"/>
          <w:szCs w:val="24"/>
        </w:rPr>
        <w:t>1978</w:t>
      </w:r>
      <w:r w:rsidRPr="004701E2">
        <w:rPr>
          <w:rFonts w:ascii="Times New Roman" w:hAnsi="Times New Roman" w:cs="Times New Roman"/>
          <w:sz w:val="24"/>
          <w:szCs w:val="24"/>
        </w:rPr>
        <w:t>) found similar levels of occurrence when comparing continuous</w:t>
      </w:r>
      <w:r w:rsidR="003531F7" w:rsidRPr="004701E2">
        <w:rPr>
          <w:rFonts w:ascii="Times New Roman" w:hAnsi="Times New Roman" w:cs="Times New Roman"/>
          <w:sz w:val="24"/>
          <w:szCs w:val="24"/>
        </w:rPr>
        <w:t>, pinpoint,</w:t>
      </w:r>
      <w:r w:rsidRPr="004701E2">
        <w:rPr>
          <w:rFonts w:ascii="Times New Roman" w:hAnsi="Times New Roman" w:cs="Times New Roman"/>
          <w:sz w:val="24"/>
          <w:szCs w:val="24"/>
        </w:rPr>
        <w:t xml:space="preserve"> and one-zero sampling methods </w:t>
      </w:r>
      <w:r w:rsidR="00005E81" w:rsidRPr="004701E2">
        <w:rPr>
          <w:rFonts w:ascii="Times New Roman" w:hAnsi="Times New Roman" w:cs="Times New Roman"/>
          <w:sz w:val="24"/>
          <w:szCs w:val="24"/>
        </w:rPr>
        <w:t xml:space="preserve">with a colony group of </w:t>
      </w:r>
      <w:proofErr w:type="spellStart"/>
      <w:r w:rsidR="00005E81" w:rsidRPr="004701E2">
        <w:rPr>
          <w:rFonts w:ascii="Times New Roman" w:hAnsi="Times New Roman" w:cs="Times New Roman"/>
          <w:sz w:val="24"/>
          <w:szCs w:val="24"/>
        </w:rPr>
        <w:t>stumptail</w:t>
      </w:r>
      <w:proofErr w:type="spellEnd"/>
      <w:r w:rsidR="00005E81" w:rsidRPr="004701E2">
        <w:rPr>
          <w:rFonts w:ascii="Times New Roman" w:hAnsi="Times New Roman" w:cs="Times New Roman"/>
          <w:sz w:val="24"/>
          <w:szCs w:val="24"/>
        </w:rPr>
        <w:t xml:space="preserve"> macaques</w:t>
      </w:r>
      <w:r w:rsidR="00AC38EF" w:rsidRPr="004701E2">
        <w:rPr>
          <w:rFonts w:ascii="Times New Roman" w:hAnsi="Times New Roman" w:cs="Times New Roman"/>
          <w:sz w:val="24"/>
          <w:szCs w:val="24"/>
        </w:rPr>
        <w:t xml:space="preserve"> (</w:t>
      </w:r>
      <w:r w:rsidR="00AC38EF" w:rsidRPr="004701E2">
        <w:rPr>
          <w:rFonts w:ascii="Times New Roman" w:hAnsi="Times New Roman" w:cs="Times New Roman"/>
          <w:i/>
          <w:iCs/>
          <w:sz w:val="24"/>
          <w:szCs w:val="24"/>
        </w:rPr>
        <w:t>Macaca </w:t>
      </w:r>
      <w:proofErr w:type="spellStart"/>
      <w:r w:rsidR="00AC38EF" w:rsidRPr="004701E2">
        <w:rPr>
          <w:rFonts w:ascii="Times New Roman" w:hAnsi="Times New Roman" w:cs="Times New Roman"/>
          <w:i/>
          <w:iCs/>
          <w:sz w:val="24"/>
          <w:szCs w:val="24"/>
        </w:rPr>
        <w:t>arctoides</w:t>
      </w:r>
      <w:proofErr w:type="spellEnd"/>
      <w:r w:rsidR="00AC38EF" w:rsidRPr="004701E2">
        <w:rPr>
          <w:rFonts w:ascii="Times New Roman" w:hAnsi="Times New Roman" w:cs="Times New Roman"/>
          <w:sz w:val="24"/>
          <w:szCs w:val="24"/>
        </w:rPr>
        <w:t>)</w:t>
      </w:r>
      <w:r w:rsidRPr="004701E2">
        <w:rPr>
          <w:rFonts w:ascii="Times New Roman" w:hAnsi="Times New Roman" w:cs="Times New Roman"/>
          <w:sz w:val="24"/>
          <w:szCs w:val="24"/>
        </w:rPr>
        <w:t xml:space="preserve">. As noted above, one-zero (interval) sampling is also frequently used in studies on human behaviour, for example in the classroom (Dunkerton, 1981; </w:t>
      </w: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1976).</w:t>
      </w:r>
    </w:p>
    <w:p w14:paraId="03248294" w14:textId="1C3C5485" w:rsidR="00877581" w:rsidRPr="004701E2" w:rsidRDefault="00877581"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lastRenderedPageBreak/>
        <w:t>Both pinpoint and one-zero sampling overcome some of the issues associated with continuous recording by reducing the amount of input required by the researcher, while still aiming to keep the sample representative of the animal’s behavioural repertoire (</w:t>
      </w:r>
      <w:proofErr w:type="spellStart"/>
      <w:r w:rsidRPr="004701E2">
        <w:rPr>
          <w:rFonts w:ascii="Times New Roman" w:hAnsi="Times New Roman" w:cs="Times New Roman"/>
          <w:sz w:val="24"/>
          <w:szCs w:val="24"/>
        </w:rPr>
        <w:t>Mitlöhner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2001; Simpson &amp; Simpson, 1977). However, one key question is how closely these techniques correlate with continuous recording? Pinpoint sampling is reported to lose information in terms of behaviour duration and is potentially less likely to pick up any behaviours of short duration (events) (Martin &amp; Bateson, 2007; Xiao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 (Saibaba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1996).</w:t>
      </w:r>
    </w:p>
    <w:p w14:paraId="037645AB" w14:textId="5ED93C81" w:rsidR="0086608B"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following study proposes to compare simulated occurrence of both low, medium, and high frequency/duration behaviours, as well as similar observation </w:t>
      </w:r>
      <w:del w:id="69" w:author="Eddie F" w:date="2020-12-24T23:51:00Z">
        <w:r w:rsidRPr="004701E2" w:rsidDel="003B5B95">
          <w:rPr>
            <w:rFonts w:ascii="Times New Roman" w:hAnsi="Times New Roman" w:cs="Times New Roman"/>
            <w:sz w:val="24"/>
            <w:szCs w:val="24"/>
          </w:rPr>
          <w:delText xml:space="preserve">periods </w:delText>
        </w:r>
      </w:del>
      <w:ins w:id="70" w:author="Eddie F" w:date="2020-12-24T23:51:00Z">
        <w:r w:rsidR="003B5B95">
          <w:rPr>
            <w:rFonts w:ascii="Times New Roman" w:hAnsi="Times New Roman" w:cs="Times New Roman"/>
            <w:sz w:val="24"/>
            <w:szCs w:val="24"/>
          </w:rPr>
          <w:t>interval</w:t>
        </w:r>
        <w:r w:rsidR="003B5B95" w:rsidRPr="004701E2">
          <w:rPr>
            <w:rFonts w:ascii="Times New Roman" w:hAnsi="Times New Roman" w:cs="Times New Roman"/>
            <w:sz w:val="24"/>
            <w:szCs w:val="24"/>
          </w:rPr>
          <w:t xml:space="preserve">s </w:t>
        </w:r>
      </w:ins>
      <w:r w:rsidRPr="004701E2">
        <w:rPr>
          <w:rFonts w:ascii="Times New Roman" w:hAnsi="Times New Roman" w:cs="Times New Roman"/>
          <w:sz w:val="24"/>
          <w:szCs w:val="24"/>
        </w:rPr>
        <w:t xml:space="preserve">for pinpoint and one-zero sampling methods. We hypothesized two results: (1) </w:t>
      </w:r>
      <w:r w:rsidR="001076EF" w:rsidRPr="004701E2">
        <w:rPr>
          <w:rFonts w:ascii="Times New Roman" w:hAnsi="Times New Roman" w:cs="Times New Roman"/>
          <w:sz w:val="24"/>
          <w:szCs w:val="24"/>
        </w:rPr>
        <w:t xml:space="preserve">one-zero sampling would be better suited for detecting the occurrence of low frequency </w:t>
      </w:r>
      <w:r w:rsidR="005831D3" w:rsidRPr="004701E2">
        <w:rPr>
          <w:rFonts w:ascii="Times New Roman" w:hAnsi="Times New Roman" w:cs="Times New Roman"/>
          <w:sz w:val="24"/>
          <w:szCs w:val="24"/>
        </w:rPr>
        <w:t xml:space="preserve">(event) </w:t>
      </w:r>
      <w:r w:rsidR="001076EF" w:rsidRPr="004701E2">
        <w:rPr>
          <w:rFonts w:ascii="Times New Roman" w:hAnsi="Times New Roman" w:cs="Times New Roman"/>
          <w:sz w:val="24"/>
          <w:szCs w:val="24"/>
        </w:rPr>
        <w:t xml:space="preserve">behaviours, particularly when comparing less frequent pinpoint and one-zero observation methods (e.g., 500 second observation </w:t>
      </w:r>
      <w:del w:id="71" w:author="Eddie F" w:date="2020-12-24T23:47:00Z">
        <w:r w:rsidR="001076EF" w:rsidRPr="004701E2" w:rsidDel="00E25DA3">
          <w:rPr>
            <w:rFonts w:ascii="Times New Roman" w:hAnsi="Times New Roman" w:cs="Times New Roman"/>
            <w:sz w:val="24"/>
            <w:szCs w:val="24"/>
          </w:rPr>
          <w:delText>periods</w:delText>
        </w:r>
      </w:del>
      <w:ins w:id="72" w:author="Eddie F" w:date="2020-12-24T23:47:00Z">
        <w:r w:rsidR="00E25DA3">
          <w:rPr>
            <w:rFonts w:ascii="Times New Roman" w:hAnsi="Times New Roman" w:cs="Times New Roman"/>
            <w:sz w:val="24"/>
            <w:szCs w:val="24"/>
          </w:rPr>
          <w:t>interval</w:t>
        </w:r>
        <w:r w:rsidR="00E25DA3" w:rsidRPr="004701E2">
          <w:rPr>
            <w:rFonts w:ascii="Times New Roman" w:hAnsi="Times New Roman" w:cs="Times New Roman"/>
            <w:sz w:val="24"/>
            <w:szCs w:val="24"/>
          </w:rPr>
          <w:t>s</w:t>
        </w:r>
      </w:ins>
      <w:r w:rsidR="001076EF" w:rsidRPr="004701E2">
        <w:rPr>
          <w:rFonts w:ascii="Times New Roman" w:hAnsi="Times New Roman" w:cs="Times New Roman"/>
          <w:sz w:val="24"/>
          <w:szCs w:val="24"/>
        </w:rPr>
        <w:t>)</w:t>
      </w:r>
      <w:r w:rsidR="000E24F1" w:rsidRPr="004701E2">
        <w:rPr>
          <w:rFonts w:ascii="Times New Roman" w:hAnsi="Times New Roman" w:cs="Times New Roman"/>
          <w:sz w:val="24"/>
          <w:szCs w:val="24"/>
        </w:rPr>
        <w:t>, and</w:t>
      </w:r>
      <w:r w:rsidRPr="004701E2">
        <w:rPr>
          <w:rFonts w:ascii="Times New Roman" w:hAnsi="Times New Roman" w:cs="Times New Roman"/>
          <w:sz w:val="24"/>
          <w:szCs w:val="24"/>
        </w:rPr>
        <w:t xml:space="preserve"> (2) </w:t>
      </w:r>
      <w:r w:rsidR="000E24F1" w:rsidRPr="004701E2">
        <w:rPr>
          <w:rFonts w:ascii="Times New Roman" w:hAnsi="Times New Roman" w:cs="Times New Roman"/>
          <w:sz w:val="24"/>
          <w:szCs w:val="24"/>
        </w:rPr>
        <w:t xml:space="preserve">pinpoint sampling would provide a more accurate representation of percentages of occurrence for both low, medium, and high duration </w:t>
      </w:r>
      <w:r w:rsidR="005831D3" w:rsidRPr="004701E2">
        <w:rPr>
          <w:rFonts w:ascii="Times New Roman" w:hAnsi="Times New Roman" w:cs="Times New Roman"/>
          <w:sz w:val="24"/>
          <w:szCs w:val="24"/>
        </w:rPr>
        <w:t xml:space="preserve">(state) </w:t>
      </w:r>
      <w:r w:rsidR="000E24F1" w:rsidRPr="004701E2">
        <w:rPr>
          <w:rFonts w:ascii="Times New Roman" w:hAnsi="Times New Roman" w:cs="Times New Roman"/>
          <w:sz w:val="24"/>
          <w:szCs w:val="24"/>
        </w:rPr>
        <w:t xml:space="preserve">behaviours than one-zero sampling. </w:t>
      </w:r>
    </w:p>
    <w:p w14:paraId="6B5B589B"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 xml:space="preserve">METHODS </w:t>
      </w:r>
    </w:p>
    <w:p w14:paraId="1B059162" w14:textId="2643D58B" w:rsidR="00877581" w:rsidRPr="004701E2" w:rsidRDefault="00D46C94" w:rsidP="00F609AA">
      <w:pPr>
        <w:spacing w:line="480" w:lineRule="auto"/>
        <w:ind w:firstLine="720"/>
        <w:rPr>
          <w:rFonts w:ascii="Times New Roman" w:hAnsi="Times New Roman" w:cs="Times New Roman"/>
          <w:b/>
          <w:bCs/>
          <w:i/>
          <w:iCs/>
          <w:sz w:val="24"/>
          <w:szCs w:val="24"/>
        </w:rPr>
      </w:pPr>
      <w:r w:rsidRPr="004701E2">
        <w:rPr>
          <w:rFonts w:ascii="Times New Roman" w:hAnsi="Times New Roman" w:cs="Times New Roman"/>
          <w:sz w:val="24"/>
          <w:szCs w:val="24"/>
        </w:rPr>
        <w:t>For all simulations, continuous recording methods were generated for both frequency of occurrence and percentage of occurrence, with</w:t>
      </w:r>
      <w:r w:rsidR="00793A8B" w:rsidRPr="004701E2">
        <w:rPr>
          <w:rFonts w:ascii="Times New Roman" w:hAnsi="Times New Roman" w:cs="Times New Roman"/>
          <w:sz w:val="24"/>
          <w:szCs w:val="24"/>
        </w:rPr>
        <w:t xml:space="preserve"> </w:t>
      </w:r>
      <w:r w:rsidRPr="004701E2">
        <w:rPr>
          <w:rFonts w:ascii="Times New Roman" w:hAnsi="Times New Roman" w:cs="Times New Roman"/>
          <w:sz w:val="24"/>
          <w:szCs w:val="24"/>
        </w:rPr>
        <w:t>t</w:t>
      </w:r>
      <w:r w:rsidR="00ED133D" w:rsidRPr="004701E2">
        <w:rPr>
          <w:rFonts w:ascii="Times New Roman" w:hAnsi="Times New Roman" w:cs="Times New Roman"/>
          <w:sz w:val="24"/>
          <w:szCs w:val="24"/>
        </w:rPr>
        <w:t xml:space="preserve">wo different </w:t>
      </w:r>
      <w:r w:rsidRPr="004701E2">
        <w:rPr>
          <w:rFonts w:ascii="Times New Roman" w:hAnsi="Times New Roman" w:cs="Times New Roman"/>
          <w:sz w:val="24"/>
          <w:szCs w:val="24"/>
        </w:rPr>
        <w:t xml:space="preserve">non-continuous </w:t>
      </w:r>
      <w:r w:rsidR="004556BB" w:rsidRPr="004701E2">
        <w:rPr>
          <w:rFonts w:ascii="Times New Roman" w:hAnsi="Times New Roman" w:cs="Times New Roman"/>
          <w:sz w:val="24"/>
          <w:szCs w:val="24"/>
        </w:rPr>
        <w:t xml:space="preserve">sampling methods </w:t>
      </w:r>
      <w:r w:rsidRPr="004701E2">
        <w:rPr>
          <w:rFonts w:ascii="Times New Roman" w:hAnsi="Times New Roman" w:cs="Times New Roman"/>
          <w:sz w:val="24"/>
          <w:szCs w:val="24"/>
        </w:rPr>
        <w:t>directly compared:</w:t>
      </w:r>
      <w:r w:rsidR="00ED133D" w:rsidRPr="004701E2">
        <w:rPr>
          <w:rFonts w:ascii="Times New Roman" w:hAnsi="Times New Roman" w:cs="Times New Roman"/>
          <w:sz w:val="24"/>
          <w:szCs w:val="24"/>
        </w:rPr>
        <w:t xml:space="preserve"> </w:t>
      </w:r>
      <w:r w:rsidR="00793A8B" w:rsidRPr="004701E2">
        <w:rPr>
          <w:rFonts w:ascii="Times New Roman" w:hAnsi="Times New Roman" w:cs="Times New Roman"/>
          <w:sz w:val="24"/>
          <w:szCs w:val="24"/>
        </w:rPr>
        <w:t>pi</w:t>
      </w:r>
      <w:r w:rsidR="00ED133D" w:rsidRPr="004701E2">
        <w:rPr>
          <w:rFonts w:ascii="Times New Roman" w:hAnsi="Times New Roman" w:cs="Times New Roman"/>
          <w:sz w:val="24"/>
          <w:szCs w:val="24"/>
        </w:rPr>
        <w:t xml:space="preserve">npoint (instantaneous) </w:t>
      </w:r>
      <w:r w:rsidRPr="004701E2">
        <w:rPr>
          <w:rFonts w:ascii="Times New Roman" w:hAnsi="Times New Roman" w:cs="Times New Roman"/>
          <w:sz w:val="24"/>
          <w:szCs w:val="24"/>
        </w:rPr>
        <w:t xml:space="preserve">and one-zero (interval) </w:t>
      </w:r>
      <w:r w:rsidR="00ED133D" w:rsidRPr="004701E2">
        <w:rPr>
          <w:rFonts w:ascii="Times New Roman" w:hAnsi="Times New Roman" w:cs="Times New Roman"/>
          <w:sz w:val="24"/>
          <w:szCs w:val="24"/>
        </w:rPr>
        <w:t xml:space="preserve">sampling. </w:t>
      </w:r>
      <w:r w:rsidR="00214AFD" w:rsidRPr="004701E2">
        <w:rPr>
          <w:rFonts w:ascii="Times New Roman" w:hAnsi="Times New Roman" w:cs="Times New Roman"/>
          <w:sz w:val="24"/>
          <w:szCs w:val="24"/>
        </w:rPr>
        <w:t xml:space="preserve">Independent variables were split into </w:t>
      </w:r>
      <w:r w:rsidR="005A3774" w:rsidRPr="004701E2">
        <w:rPr>
          <w:rFonts w:ascii="Times New Roman" w:hAnsi="Times New Roman" w:cs="Times New Roman"/>
          <w:sz w:val="24"/>
          <w:szCs w:val="24"/>
        </w:rPr>
        <w:t xml:space="preserve">two categories: Response frequency </w:t>
      </w:r>
      <w:r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to measure the </w:t>
      </w:r>
      <w:r w:rsidR="00E76A33" w:rsidRPr="004701E2">
        <w:rPr>
          <w:rFonts w:ascii="Times New Roman" w:hAnsi="Times New Roman" w:cs="Times New Roman"/>
          <w:sz w:val="24"/>
          <w:szCs w:val="24"/>
        </w:rPr>
        <w:lastRenderedPageBreak/>
        <w:t xml:space="preserve">ability of both behaviour methods to detect short, </w:t>
      </w:r>
      <w:r w:rsidRPr="004701E2">
        <w:rPr>
          <w:rFonts w:ascii="Times New Roman" w:hAnsi="Times New Roman" w:cs="Times New Roman"/>
          <w:sz w:val="24"/>
          <w:szCs w:val="24"/>
        </w:rPr>
        <w:t>event</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 xml:space="preserve">) </w:t>
      </w:r>
      <w:r w:rsidR="005A3774" w:rsidRPr="004701E2">
        <w:rPr>
          <w:rFonts w:ascii="Times New Roman" w:hAnsi="Times New Roman" w:cs="Times New Roman"/>
          <w:sz w:val="24"/>
          <w:szCs w:val="24"/>
        </w:rPr>
        <w:t>and response duration</w:t>
      </w:r>
      <w:r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to measure the ability of the methods in assessing long</w:t>
      </w:r>
      <w:r w:rsidR="00D07F0C"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term, </w:t>
      </w:r>
      <w:r w:rsidRPr="004701E2">
        <w:rPr>
          <w:rFonts w:ascii="Times New Roman" w:hAnsi="Times New Roman" w:cs="Times New Roman"/>
          <w:sz w:val="24"/>
          <w:szCs w:val="24"/>
        </w:rPr>
        <w:t>state</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w:t>
      </w:r>
      <w:r w:rsidR="005A3774" w:rsidRPr="004701E2">
        <w:rPr>
          <w:rFonts w:ascii="Times New Roman" w:hAnsi="Times New Roman" w:cs="Times New Roman"/>
          <w:sz w:val="24"/>
          <w:szCs w:val="24"/>
        </w:rPr>
        <w:t xml:space="preserve">. Three levels for </w:t>
      </w:r>
      <w:r w:rsidR="00A558A2" w:rsidRPr="004701E2">
        <w:rPr>
          <w:rFonts w:ascii="Times New Roman" w:hAnsi="Times New Roman" w:cs="Times New Roman"/>
          <w:sz w:val="24"/>
          <w:szCs w:val="24"/>
        </w:rPr>
        <w:t xml:space="preserve">response </w:t>
      </w:r>
      <w:r w:rsidR="005A3774" w:rsidRPr="004701E2">
        <w:rPr>
          <w:rFonts w:ascii="Times New Roman" w:hAnsi="Times New Roman" w:cs="Times New Roman"/>
          <w:sz w:val="24"/>
          <w:szCs w:val="24"/>
        </w:rPr>
        <w:t xml:space="preserve">frequency and </w:t>
      </w:r>
      <w:r w:rsidR="00A558A2" w:rsidRPr="004701E2">
        <w:rPr>
          <w:rFonts w:ascii="Times New Roman" w:hAnsi="Times New Roman" w:cs="Times New Roman"/>
          <w:sz w:val="24"/>
          <w:szCs w:val="24"/>
        </w:rPr>
        <w:t xml:space="preserve">response duration were determined, based on </w:t>
      </w:r>
      <w:r w:rsidR="00B14CAC" w:rsidRPr="004701E2">
        <w:rPr>
          <w:rFonts w:ascii="Times New Roman" w:hAnsi="Times New Roman" w:cs="Times New Roman"/>
          <w:sz w:val="24"/>
          <w:szCs w:val="24"/>
        </w:rPr>
        <w:t>an arbitrarily level of occurrence</w:t>
      </w:r>
      <w:ins w:id="73" w:author="Eddie F" w:date="2020-12-24T23:20:00Z">
        <w:r w:rsidR="00B30E42">
          <w:rPr>
            <w:rFonts w:ascii="Times New Roman" w:hAnsi="Times New Roman" w:cs="Times New Roman"/>
            <w:sz w:val="24"/>
            <w:szCs w:val="24"/>
          </w:rPr>
          <w:t>/duration</w:t>
        </w:r>
      </w:ins>
      <w:r w:rsidR="00B14CAC" w:rsidRPr="004701E2">
        <w:rPr>
          <w:rFonts w:ascii="Times New Roman" w:hAnsi="Times New Roman" w:cs="Times New Roman"/>
          <w:sz w:val="24"/>
          <w:szCs w:val="24"/>
        </w:rPr>
        <w:t>: 3 s</w:t>
      </w:r>
      <w:r w:rsidR="00981308" w:rsidRPr="004701E2">
        <w:rPr>
          <w:rFonts w:ascii="Times New Roman" w:hAnsi="Times New Roman" w:cs="Times New Roman"/>
          <w:sz w:val="24"/>
          <w:szCs w:val="24"/>
        </w:rPr>
        <w:t xml:space="preserve">, 30 s, and 300 s. </w:t>
      </w:r>
      <w:r w:rsidR="00E76A33" w:rsidRPr="004701E2">
        <w:rPr>
          <w:rFonts w:ascii="Times New Roman" w:hAnsi="Times New Roman" w:cs="Times New Roman"/>
          <w:sz w:val="24"/>
          <w:szCs w:val="24"/>
        </w:rPr>
        <w:t xml:space="preserve">The interval lengths for both pinpoint and one-zero sampling were set at 5 s, 50 s, and 500 s, in order to compare the effect of interval length on test accuracy. </w:t>
      </w:r>
    </w:p>
    <w:p w14:paraId="3B2E45BD" w14:textId="14D06D80" w:rsidR="00877581" w:rsidRPr="004701E2" w:rsidRDefault="00877581" w:rsidP="00877581">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rPr>
        <w:t>Simulations</w:t>
      </w:r>
    </w:p>
    <w:p w14:paraId="5E7C437C" w14:textId="71D6086D" w:rsidR="00877581" w:rsidRDefault="00877581" w:rsidP="00F609AA">
      <w:pPr>
        <w:spacing w:line="480" w:lineRule="auto"/>
        <w:ind w:firstLine="720"/>
        <w:rPr>
          <w:ins w:id="74" w:author="Eddie F" w:date="2020-12-24T10:59:00Z"/>
          <w:rFonts w:ascii="Times New Roman" w:hAnsi="Times New Roman" w:cs="Times New Roman"/>
          <w:sz w:val="24"/>
          <w:szCs w:val="24"/>
        </w:rPr>
      </w:pPr>
      <w:r w:rsidRPr="004701E2">
        <w:rPr>
          <w:rFonts w:ascii="Times New Roman" w:hAnsi="Times New Roman" w:cs="Times New Roman"/>
          <w:sz w:val="24"/>
          <w:szCs w:val="24"/>
        </w:rPr>
        <w:t>All of the simulations were done in the R computing language using the GUI RStudio</w:t>
      </w:r>
      <w:r w:rsidR="00661B83">
        <w:rPr>
          <w:rFonts w:ascii="Times New Roman" w:hAnsi="Times New Roman" w:cs="Times New Roman"/>
          <w:sz w:val="24"/>
          <w:szCs w:val="24"/>
        </w:rPr>
        <w:t xml:space="preserve"> </w:t>
      </w:r>
      <w:r w:rsidR="00196F2C">
        <w:rPr>
          <w:rFonts w:ascii="Times New Roman" w:hAnsi="Times New Roman" w:cs="Times New Roman"/>
          <w:sz w:val="24"/>
          <w:szCs w:val="24"/>
        </w:rPr>
        <w:t>(</w:t>
      </w:r>
      <w:r w:rsidR="00196F2C" w:rsidRPr="00196F2C">
        <w:rPr>
          <w:rFonts w:ascii="Times New Roman" w:hAnsi="Times New Roman" w:cs="Times New Roman"/>
          <w:bCs/>
          <w:sz w:val="24"/>
          <w:szCs w:val="24"/>
        </w:rPr>
        <w:t xml:space="preserve">code </w:t>
      </w:r>
      <w:r w:rsidR="00196F2C">
        <w:rPr>
          <w:rFonts w:ascii="Times New Roman" w:hAnsi="Times New Roman" w:cs="Times New Roman"/>
          <w:bCs/>
          <w:sz w:val="24"/>
          <w:szCs w:val="24"/>
        </w:rPr>
        <w:t xml:space="preserve">publicly </w:t>
      </w:r>
      <w:r w:rsidR="00196F2C" w:rsidRPr="00196F2C">
        <w:rPr>
          <w:rFonts w:ascii="Times New Roman" w:hAnsi="Times New Roman" w:cs="Times New Roman"/>
          <w:bCs/>
          <w:sz w:val="24"/>
          <w:szCs w:val="24"/>
        </w:rPr>
        <w:t>available at https://github.com/jonotuke/animal_simulation_2020</w:t>
      </w:r>
      <w:r w:rsidR="00661B83">
        <w:rPr>
          <w:rFonts w:ascii="Times New Roman" w:hAnsi="Times New Roman" w:cs="Times New Roman"/>
          <w:bCs/>
          <w:sz w:val="24"/>
          <w:szCs w:val="24"/>
        </w:rPr>
        <w:t>)</w:t>
      </w:r>
      <w:r w:rsidRPr="004701E2">
        <w:rPr>
          <w:rFonts w:ascii="Times New Roman" w:hAnsi="Times New Roman" w:cs="Times New Roman"/>
          <w:sz w:val="24"/>
          <w:szCs w:val="24"/>
        </w:rPr>
        <w:t xml:space="preserve">. For the response frequency simulations, for a frequency of every k seconds, we split the entire time period into b blocks of length k seconds. We then randomly selected one second within each block using a discrete uniform distribution and designated that as the time the event occurred. An example of a simulation with </w:t>
      </w:r>
      <w:ins w:id="75" w:author="Eddie F" w:date="2020-12-24T10:59:00Z">
        <w:r w:rsidR="00D414C8">
          <w:rPr>
            <w:rFonts w:ascii="Times New Roman" w:hAnsi="Times New Roman" w:cs="Times New Roman"/>
            <w:sz w:val="24"/>
            <w:szCs w:val="24"/>
          </w:rPr>
          <w:t xml:space="preserve">all three frequencies </w:t>
        </w:r>
      </w:ins>
      <w:del w:id="76" w:author="Eddie F" w:date="2020-12-24T11:00:00Z">
        <w:r w:rsidRPr="004701E2" w:rsidDel="00D414C8">
          <w:rPr>
            <w:rFonts w:ascii="Times New Roman" w:hAnsi="Times New Roman" w:cs="Times New Roman"/>
            <w:sz w:val="24"/>
            <w:szCs w:val="24"/>
          </w:rPr>
          <w:delText xml:space="preserve">k = 300 </w:delText>
        </w:r>
      </w:del>
      <w:r w:rsidRPr="004701E2">
        <w:rPr>
          <w:rFonts w:ascii="Times New Roman" w:hAnsi="Times New Roman" w:cs="Times New Roman"/>
          <w:sz w:val="24"/>
          <w:szCs w:val="24"/>
        </w:rPr>
        <w:t xml:space="preserve">is given in Figure </w:t>
      </w:r>
      <w:r w:rsidR="00C91F30">
        <w:rPr>
          <w:rFonts w:ascii="Times New Roman" w:hAnsi="Times New Roman" w:cs="Times New Roman"/>
          <w:sz w:val="24"/>
          <w:szCs w:val="24"/>
        </w:rPr>
        <w:t>1</w:t>
      </w:r>
      <w:r w:rsidRPr="004701E2">
        <w:rPr>
          <w:rFonts w:ascii="Times New Roman" w:hAnsi="Times New Roman" w:cs="Times New Roman"/>
          <w:sz w:val="24"/>
          <w:szCs w:val="24"/>
        </w:rPr>
        <w:t xml:space="preserve">. </w:t>
      </w:r>
    </w:p>
    <w:p w14:paraId="16956212" w14:textId="7406274F" w:rsidR="00D414C8" w:rsidRPr="00661B83" w:rsidRDefault="00D414C8" w:rsidP="00F609AA">
      <w:pPr>
        <w:spacing w:line="480" w:lineRule="auto"/>
        <w:ind w:firstLine="720"/>
        <w:rPr>
          <w:rFonts w:ascii="Times New Roman" w:hAnsi="Times New Roman" w:cs="Times New Roman"/>
          <w:bCs/>
          <w:sz w:val="24"/>
          <w:szCs w:val="24"/>
        </w:rPr>
      </w:pPr>
      <w:ins w:id="77" w:author="Eddie F" w:date="2020-12-24T10:59:00Z">
        <w:r>
          <w:rPr>
            <w:rFonts w:ascii="Times New Roman" w:hAnsi="Times New Roman" w:cs="Times New Roman"/>
            <w:sz w:val="24"/>
            <w:szCs w:val="24"/>
          </w:rPr>
          <w:t>(insert Figure 1 here)</w:t>
        </w:r>
      </w:ins>
    </w:p>
    <w:p w14:paraId="6035E3A1" w14:textId="22A08D89" w:rsidR="00877581" w:rsidRPr="004701E2" w:rsidRDefault="00877581"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For the response duration simulations, of duration d, we split the entire time period into 6 blocks, each of length 600 seconds. For each block, we then chose random number using a discrete uniform on the numbers from 1 to (600 – d), this was then designated as the start time of the event in the block, and the end time of the event was this time plus d. Each block had its own random starting time. An example of a simulation with </w:t>
      </w:r>
      <w:del w:id="78" w:author="Eddie F" w:date="2020-12-24T11:01:00Z">
        <w:r w:rsidRPr="004701E2" w:rsidDel="00D414C8">
          <w:rPr>
            <w:rFonts w:ascii="Times New Roman" w:hAnsi="Times New Roman" w:cs="Times New Roman"/>
            <w:sz w:val="24"/>
            <w:szCs w:val="24"/>
          </w:rPr>
          <w:delText xml:space="preserve">d = 300 </w:delText>
        </w:r>
      </w:del>
      <w:ins w:id="79" w:author="Eddie F" w:date="2020-12-24T11:01:00Z">
        <w:r w:rsidR="00D414C8">
          <w:rPr>
            <w:rFonts w:ascii="Times New Roman" w:hAnsi="Times New Roman" w:cs="Times New Roman"/>
            <w:sz w:val="24"/>
            <w:szCs w:val="24"/>
          </w:rPr>
          <w:t xml:space="preserve">all three durations </w:t>
        </w:r>
      </w:ins>
      <w:r w:rsidRPr="004701E2">
        <w:rPr>
          <w:rFonts w:ascii="Times New Roman" w:hAnsi="Times New Roman" w:cs="Times New Roman"/>
          <w:sz w:val="24"/>
          <w:szCs w:val="24"/>
        </w:rPr>
        <w:t xml:space="preserve">is given in Figure </w:t>
      </w:r>
      <w:r w:rsidR="00C91F30">
        <w:rPr>
          <w:rFonts w:ascii="Times New Roman" w:hAnsi="Times New Roman" w:cs="Times New Roman"/>
          <w:sz w:val="24"/>
          <w:szCs w:val="24"/>
        </w:rPr>
        <w:t>2</w:t>
      </w:r>
      <w:r w:rsidRPr="004701E2">
        <w:rPr>
          <w:rFonts w:ascii="Times New Roman" w:hAnsi="Times New Roman" w:cs="Times New Roman"/>
          <w:sz w:val="24"/>
          <w:szCs w:val="24"/>
        </w:rPr>
        <w:t>.</w:t>
      </w:r>
    </w:p>
    <w:p w14:paraId="5BFC59E3" w14:textId="3B22C776" w:rsidR="00ED133D" w:rsidRPr="002C0165" w:rsidRDefault="00D414C8" w:rsidP="00ED133D">
      <w:pPr>
        <w:spacing w:line="480" w:lineRule="auto"/>
        <w:rPr>
          <w:rFonts w:ascii="Times New Roman" w:hAnsi="Times New Roman" w:cs="Times New Roman"/>
          <w:sz w:val="24"/>
          <w:szCs w:val="24"/>
          <w:rPrChange w:id="80" w:author="Eddie F" w:date="2020-12-24T11:57:00Z">
            <w:rPr>
              <w:rFonts w:ascii="Times New Roman" w:hAnsi="Times New Roman" w:cs="Times New Roman"/>
              <w:sz w:val="24"/>
              <w:szCs w:val="24"/>
              <w:highlight w:val="yellow"/>
            </w:rPr>
          </w:rPrChange>
        </w:rPr>
      </w:pPr>
      <w:ins w:id="81" w:author="Eddie F" w:date="2020-12-24T11:01:00Z">
        <w:r w:rsidRPr="002C0165">
          <w:rPr>
            <w:rFonts w:ascii="Times New Roman" w:hAnsi="Times New Roman" w:cs="Times New Roman"/>
            <w:sz w:val="24"/>
            <w:szCs w:val="24"/>
            <w:rPrChange w:id="82" w:author="Eddie F" w:date="2020-12-24T11:57:00Z">
              <w:rPr>
                <w:rFonts w:ascii="Times New Roman" w:hAnsi="Times New Roman" w:cs="Times New Roman"/>
                <w:sz w:val="24"/>
                <w:szCs w:val="24"/>
                <w:highlight w:val="yellow"/>
              </w:rPr>
            </w:rPrChange>
          </w:rPr>
          <w:tab/>
          <w:t>(insert Figure 2 here)</w:t>
        </w:r>
      </w:ins>
    </w:p>
    <w:p w14:paraId="7B113759" w14:textId="5DF7D271" w:rsidR="00766FBA" w:rsidRPr="004701E2" w:rsidRDefault="0070730B"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frequency</w:t>
      </w:r>
    </w:p>
    <w:p w14:paraId="5E854206" w14:textId="48665A95" w:rsidR="00A9079D" w:rsidRPr="004701E2" w:rsidRDefault="00ED133D"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lastRenderedPageBreak/>
        <w:t xml:space="preserve">This </w:t>
      </w:r>
      <w:r w:rsidR="003D325F" w:rsidRPr="004701E2">
        <w:rPr>
          <w:rFonts w:ascii="Times New Roman" w:hAnsi="Times New Roman" w:cs="Times New Roman"/>
          <w:sz w:val="24"/>
          <w:szCs w:val="24"/>
        </w:rPr>
        <w:t xml:space="preserve">simulation </w:t>
      </w:r>
      <w:r w:rsidRPr="004701E2">
        <w:rPr>
          <w:rFonts w:ascii="Times New Roman" w:hAnsi="Times New Roman" w:cs="Times New Roman"/>
          <w:sz w:val="24"/>
          <w:szCs w:val="24"/>
        </w:rPr>
        <w:t xml:space="preserve">focused on the recording of event behaviours: behaviours of </w:t>
      </w:r>
      <w:del w:id="83" w:author="Eddie F" w:date="2020-12-25T01:23:00Z">
        <w:r w:rsidRPr="004701E2" w:rsidDel="005A131A">
          <w:rPr>
            <w:rFonts w:ascii="Times New Roman" w:hAnsi="Times New Roman" w:cs="Times New Roman"/>
            <w:sz w:val="24"/>
            <w:szCs w:val="24"/>
          </w:rPr>
          <w:delText xml:space="preserve">very </w:delText>
        </w:r>
      </w:del>
      <w:r w:rsidRPr="004701E2">
        <w:rPr>
          <w:rFonts w:ascii="Times New Roman" w:hAnsi="Times New Roman" w:cs="Times New Roman"/>
          <w:sz w:val="24"/>
          <w:szCs w:val="24"/>
        </w:rPr>
        <w:t>short dur</w:t>
      </w:r>
      <w:r w:rsidR="00A10DD9" w:rsidRPr="004701E2">
        <w:rPr>
          <w:rFonts w:ascii="Times New Roman" w:hAnsi="Times New Roman" w:cs="Times New Roman"/>
          <w:sz w:val="24"/>
          <w:szCs w:val="24"/>
        </w:rPr>
        <w:t xml:space="preserve">ation (Martin &amp; Bateson, 2007). For the purpose of the simulation, the duration of all event behaviours was set to exactly one second. Next, three different frequencies of event behaviour were selected: </w:t>
      </w:r>
      <w:r w:rsidR="00245162" w:rsidRPr="004701E2">
        <w:rPr>
          <w:rFonts w:ascii="Times New Roman" w:hAnsi="Times New Roman" w:cs="Times New Roman"/>
          <w:sz w:val="24"/>
          <w:szCs w:val="24"/>
        </w:rPr>
        <w:t xml:space="preserve">high </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3 s</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 xml:space="preserve">medium </w:t>
      </w:r>
      <w:r w:rsidR="00A10DD9" w:rsidRPr="004701E2">
        <w:rPr>
          <w:rFonts w:ascii="Times New Roman" w:hAnsi="Times New Roman" w:cs="Times New Roman"/>
          <w:sz w:val="24"/>
          <w:szCs w:val="24"/>
        </w:rPr>
        <w:t>(</w:t>
      </w:r>
      <w:r w:rsidR="00F22332" w:rsidRPr="004701E2">
        <w:rPr>
          <w:rFonts w:ascii="Times New Roman" w:hAnsi="Times New Roman" w:cs="Times New Roman"/>
          <w:sz w:val="24"/>
          <w:szCs w:val="24"/>
        </w:rPr>
        <w:t>30</w:t>
      </w:r>
      <w:r w:rsidR="00A10DD9" w:rsidRPr="004701E2">
        <w:rPr>
          <w:rFonts w:ascii="Times New Roman" w:hAnsi="Times New Roman" w:cs="Times New Roman"/>
          <w:sz w:val="24"/>
          <w:szCs w:val="24"/>
        </w:rPr>
        <w:t xml:space="preserve"> s) and </w:t>
      </w:r>
      <w:r w:rsidR="00245162" w:rsidRPr="004701E2">
        <w:rPr>
          <w:rFonts w:ascii="Times New Roman" w:hAnsi="Times New Roman" w:cs="Times New Roman"/>
          <w:sz w:val="24"/>
          <w:szCs w:val="24"/>
        </w:rPr>
        <w:t xml:space="preserve">low </w:t>
      </w:r>
      <w:r w:rsidR="00A10DD9" w:rsidRPr="004701E2">
        <w:rPr>
          <w:rFonts w:ascii="Times New Roman" w:hAnsi="Times New Roman" w:cs="Times New Roman"/>
          <w:sz w:val="24"/>
          <w:szCs w:val="24"/>
        </w:rPr>
        <w:t>(30</w:t>
      </w:r>
      <w:r w:rsidR="00F22332"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s</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 xml:space="preserve"> frequency of occurrence</w:t>
      </w:r>
      <w:r w:rsidR="00A10DD9" w:rsidRPr="004701E2">
        <w:rPr>
          <w:rFonts w:ascii="Times New Roman" w:hAnsi="Times New Roman" w:cs="Times New Roman"/>
          <w:sz w:val="24"/>
          <w:szCs w:val="24"/>
        </w:rPr>
        <w:t xml:space="preserve">. </w:t>
      </w:r>
      <w:del w:id="84" w:author="Eddie F" w:date="2020-12-25T01:26:00Z">
        <w:r w:rsidR="00A10DD9" w:rsidRPr="004701E2" w:rsidDel="00041B1C">
          <w:rPr>
            <w:rFonts w:ascii="Times New Roman" w:hAnsi="Times New Roman" w:cs="Times New Roman"/>
            <w:sz w:val="24"/>
            <w:szCs w:val="24"/>
          </w:rPr>
          <w:delText xml:space="preserve">Simulated data </w:delText>
        </w:r>
        <w:r w:rsidR="00E76A33" w:rsidRPr="004701E2" w:rsidDel="00041B1C">
          <w:rPr>
            <w:rFonts w:ascii="Times New Roman" w:hAnsi="Times New Roman" w:cs="Times New Roman"/>
            <w:sz w:val="24"/>
            <w:szCs w:val="24"/>
          </w:rPr>
          <w:delText xml:space="preserve">sets </w:delText>
        </w:r>
        <w:r w:rsidR="00AE72F5" w:rsidRPr="004701E2" w:rsidDel="00041B1C">
          <w:rPr>
            <w:rFonts w:ascii="Times New Roman" w:hAnsi="Times New Roman" w:cs="Times New Roman"/>
            <w:sz w:val="24"/>
            <w:szCs w:val="24"/>
          </w:rPr>
          <w:delText>for the observation period for all</w:delText>
        </w:r>
        <w:r w:rsidR="00A10DD9" w:rsidRPr="004701E2" w:rsidDel="00041B1C">
          <w:rPr>
            <w:rFonts w:ascii="Times New Roman" w:hAnsi="Times New Roman" w:cs="Times New Roman"/>
            <w:sz w:val="24"/>
            <w:szCs w:val="24"/>
          </w:rPr>
          <w:delText xml:space="preserve"> three behavioural frequencies. </w:delText>
        </w:r>
      </w:del>
      <w:r w:rsidR="00A10DD9" w:rsidRPr="004701E2">
        <w:rPr>
          <w:rFonts w:ascii="Times New Roman" w:hAnsi="Times New Roman" w:cs="Times New Roman"/>
          <w:sz w:val="24"/>
          <w:szCs w:val="24"/>
        </w:rPr>
        <w:t>The</w:t>
      </w:r>
      <w:r w:rsidR="00AE72F5" w:rsidRPr="004701E2">
        <w:rPr>
          <w:rFonts w:ascii="Times New Roman" w:hAnsi="Times New Roman" w:cs="Times New Roman"/>
          <w:sz w:val="24"/>
          <w:szCs w:val="24"/>
        </w:rPr>
        <w:t xml:space="preserve"> observation period was </w:t>
      </w:r>
      <w:r w:rsidR="00A10DD9" w:rsidRPr="004701E2">
        <w:rPr>
          <w:rFonts w:ascii="Times New Roman" w:hAnsi="Times New Roman" w:cs="Times New Roman"/>
          <w:sz w:val="24"/>
          <w:szCs w:val="24"/>
        </w:rPr>
        <w:t>1 hour in length (360</w:t>
      </w:r>
      <w:r w:rsidR="00D93F57"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seconds).</w:t>
      </w:r>
      <w:r w:rsidR="00D03F49" w:rsidRPr="004701E2">
        <w:rPr>
          <w:rFonts w:ascii="Times New Roman" w:hAnsi="Times New Roman" w:cs="Times New Roman"/>
          <w:sz w:val="24"/>
          <w:szCs w:val="24"/>
        </w:rPr>
        <w:t xml:space="preserve"> A total of 100 simulated data sets were generated for each of the three response frequencies.</w:t>
      </w:r>
      <w:r w:rsidR="00A10DD9"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 xml:space="preserve">The exact time that each event </w:t>
      </w:r>
      <w:r w:rsidR="00504E9F" w:rsidRPr="004701E2">
        <w:rPr>
          <w:rFonts w:ascii="Times New Roman" w:hAnsi="Times New Roman" w:cs="Times New Roman"/>
          <w:sz w:val="24"/>
          <w:szCs w:val="24"/>
        </w:rPr>
        <w:t>occurred</w:t>
      </w:r>
      <w:r w:rsidR="00E76A33" w:rsidRPr="004701E2">
        <w:rPr>
          <w:rFonts w:ascii="Times New Roman" w:hAnsi="Times New Roman" w:cs="Times New Roman"/>
          <w:sz w:val="24"/>
          <w:szCs w:val="24"/>
        </w:rPr>
        <w:t xml:space="preserve"> within the 3, 30 or 300 second period was randomised</w:t>
      </w:r>
      <w:del w:id="85" w:author="Eddie F" w:date="2020-12-25T01:25:00Z">
        <w:r w:rsidR="0057513B" w:rsidDel="004E386F">
          <w:rPr>
            <w:rFonts w:ascii="Times New Roman" w:hAnsi="Times New Roman" w:cs="Times New Roman"/>
            <w:sz w:val="24"/>
            <w:szCs w:val="24"/>
          </w:rPr>
          <w:delText>.</w:delText>
        </w:r>
      </w:del>
      <w:ins w:id="86" w:author="Eddie F" w:date="2020-12-25T01:25:00Z">
        <w:r w:rsidR="004E386F">
          <w:rPr>
            <w:rFonts w:ascii="Times New Roman" w:hAnsi="Times New Roman" w:cs="Times New Roman"/>
            <w:sz w:val="24"/>
            <w:szCs w:val="24"/>
          </w:rPr>
          <w:t xml:space="preserve"> using a block structure.</w:t>
        </w:r>
      </w:ins>
    </w:p>
    <w:p w14:paraId="6FE4422C" w14:textId="3B62CDCC" w:rsidR="00504E9F" w:rsidRPr="004701E2" w:rsidRDefault="00F609AA" w:rsidP="0053742F">
      <w:pPr>
        <w:spacing w:line="480" w:lineRule="auto"/>
        <w:rPr>
          <w:rFonts w:ascii="Times New Roman" w:hAnsi="Times New Roman" w:cs="Times New Roman"/>
          <w:sz w:val="24"/>
          <w:szCs w:val="24"/>
          <w:highlight w:val="yellow"/>
        </w:rPr>
      </w:pPr>
      <w:r w:rsidRPr="00F609AA">
        <w:t xml:space="preserve"> </w:t>
      </w:r>
      <w:r>
        <w:rPr>
          <w:noProof/>
        </w:rPr>
        <w:drawing>
          <wp:inline distT="0" distB="0" distL="0" distR="0" wp14:anchorId="0D8D995F" wp14:editId="434E21BA">
            <wp:extent cx="5731510" cy="3439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6B1D715" w14:textId="3714A081" w:rsidR="00877581" w:rsidRPr="004701E2" w:rsidRDefault="00877581" w:rsidP="00877581">
      <w:pPr>
        <w:spacing w:line="480" w:lineRule="auto"/>
        <w:rPr>
          <w:rFonts w:ascii="Times New Roman" w:hAnsi="Times New Roman" w:cs="Times New Roman"/>
          <w:i/>
          <w:iCs/>
          <w:sz w:val="24"/>
          <w:szCs w:val="24"/>
          <w:highlight w:val="yellow"/>
        </w:rPr>
      </w:pPr>
      <w:r w:rsidRPr="00F609AA">
        <w:rPr>
          <w:rFonts w:ascii="Times New Roman" w:hAnsi="Times New Roman" w:cs="Times New Roman"/>
          <w:b/>
          <w:bCs/>
          <w:i/>
          <w:iCs/>
          <w:sz w:val="24"/>
          <w:szCs w:val="24"/>
        </w:rPr>
        <w:t xml:space="preserve">Figure </w:t>
      </w:r>
      <w:r w:rsidR="008F6326" w:rsidRPr="00F609AA">
        <w:rPr>
          <w:rFonts w:ascii="Times New Roman" w:hAnsi="Times New Roman" w:cs="Times New Roman"/>
          <w:b/>
          <w:bCs/>
          <w:i/>
          <w:iCs/>
          <w:sz w:val="24"/>
          <w:szCs w:val="24"/>
        </w:rPr>
        <w:t>1</w:t>
      </w:r>
      <w:r w:rsidRPr="00F609AA">
        <w:rPr>
          <w:rFonts w:ascii="Times New Roman" w:hAnsi="Times New Roman" w:cs="Times New Roman"/>
          <w:b/>
          <w:bCs/>
          <w:i/>
          <w:iCs/>
          <w:sz w:val="24"/>
          <w:szCs w:val="24"/>
        </w:rPr>
        <w:t xml:space="preserve">. </w:t>
      </w:r>
      <w:r w:rsidRPr="00F609AA">
        <w:rPr>
          <w:rFonts w:ascii="Times New Roman" w:hAnsi="Times New Roman" w:cs="Times New Roman"/>
          <w:i/>
          <w:iCs/>
          <w:sz w:val="24"/>
          <w:szCs w:val="24"/>
        </w:rPr>
        <w:t>Example of simulated data set to show how each event was presented. This figure shows the location</w:t>
      </w:r>
      <w:r w:rsidRPr="004701E2">
        <w:rPr>
          <w:rFonts w:ascii="Times New Roman" w:hAnsi="Times New Roman" w:cs="Times New Roman"/>
          <w:i/>
          <w:iCs/>
          <w:sz w:val="24"/>
          <w:szCs w:val="24"/>
        </w:rPr>
        <w:t xml:space="preserve"> of each event when events were set to </w:t>
      </w:r>
      <w:r w:rsidR="00F609AA">
        <w:rPr>
          <w:rFonts w:ascii="Times New Roman" w:hAnsi="Times New Roman" w:cs="Times New Roman"/>
          <w:i/>
          <w:iCs/>
          <w:sz w:val="24"/>
          <w:szCs w:val="24"/>
        </w:rPr>
        <w:t>each</w:t>
      </w:r>
      <w:r w:rsidRPr="004701E2">
        <w:rPr>
          <w:rFonts w:ascii="Times New Roman" w:hAnsi="Times New Roman" w:cs="Times New Roman"/>
          <w:i/>
          <w:iCs/>
          <w:sz w:val="24"/>
          <w:szCs w:val="24"/>
        </w:rPr>
        <w:t xml:space="preserve"> frequency (occurs once per </w:t>
      </w:r>
      <w:r w:rsidR="00F609AA">
        <w:rPr>
          <w:rFonts w:ascii="Times New Roman" w:hAnsi="Times New Roman" w:cs="Times New Roman"/>
          <w:i/>
          <w:iCs/>
          <w:sz w:val="24"/>
          <w:szCs w:val="24"/>
        </w:rPr>
        <w:t xml:space="preserve">3, 30 and </w:t>
      </w:r>
      <w:r w:rsidRPr="004701E2">
        <w:rPr>
          <w:rFonts w:ascii="Times New Roman" w:hAnsi="Times New Roman" w:cs="Times New Roman"/>
          <w:i/>
          <w:iCs/>
          <w:sz w:val="24"/>
          <w:szCs w:val="24"/>
        </w:rPr>
        <w:t>300 seconds). The</w:t>
      </w:r>
      <w:r w:rsidR="00F609AA">
        <w:rPr>
          <w:rFonts w:ascii="Times New Roman" w:hAnsi="Times New Roman" w:cs="Times New Roman"/>
          <w:i/>
          <w:iCs/>
          <w:sz w:val="24"/>
          <w:szCs w:val="24"/>
        </w:rPr>
        <w:t xml:space="preserve"> high frequency occurs so regularly that on the graph it looks like a continuously occurring behaviour.</w:t>
      </w:r>
    </w:p>
    <w:p w14:paraId="1F952E67" w14:textId="3287943B" w:rsidR="00877581" w:rsidRPr="004701E2" w:rsidRDefault="00877581" w:rsidP="00877581">
      <w:pPr>
        <w:spacing w:line="480" w:lineRule="auto"/>
        <w:rPr>
          <w:rFonts w:ascii="Times New Roman" w:hAnsi="Times New Roman" w:cs="Times New Roman"/>
          <w:i/>
          <w:iCs/>
          <w:sz w:val="24"/>
          <w:szCs w:val="24"/>
          <w:highlight w:val="yellow"/>
        </w:rPr>
      </w:pPr>
    </w:p>
    <w:p w14:paraId="3921DCF1" w14:textId="77777777" w:rsidR="00877581" w:rsidRPr="004701E2" w:rsidRDefault="00877581"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lastRenderedPageBreak/>
        <w:t>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behaviour seconds were then transformed into a percentage of total time (as is often shown in behaviour studies in the form of an activity budget), as well as frequency of occurrence.</w:t>
      </w:r>
    </w:p>
    <w:p w14:paraId="6325D3E1" w14:textId="4FCBFD54" w:rsidR="00877581" w:rsidRPr="004701E2" w:rsidRDefault="00877581"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To compare against this real (continuous) measurement, </w:t>
      </w:r>
      <w:del w:id="87" w:author="Eddie F" w:date="2020-12-25T01:22:00Z">
        <w:r w:rsidRPr="004701E2" w:rsidDel="00221D3E">
          <w:rPr>
            <w:rFonts w:ascii="Times New Roman" w:hAnsi="Times New Roman" w:cs="Times New Roman"/>
            <w:sz w:val="24"/>
            <w:szCs w:val="24"/>
          </w:rPr>
          <w:delText>one-zero and pinpoint</w:delText>
        </w:r>
      </w:del>
      <w:ins w:id="88" w:author="Eddie F" w:date="2020-12-25T01:22:00Z">
        <w:r w:rsidR="00221D3E">
          <w:rPr>
            <w:rFonts w:ascii="Times New Roman" w:hAnsi="Times New Roman" w:cs="Times New Roman"/>
            <w:sz w:val="24"/>
            <w:szCs w:val="24"/>
          </w:rPr>
          <w:t xml:space="preserve">pinpoint and one-zero </w:t>
        </w:r>
      </w:ins>
      <w:del w:id="89" w:author="Eddie F" w:date="2020-12-25T01:22:00Z">
        <w:r w:rsidRPr="004701E2" w:rsidDel="00221D3E">
          <w:rPr>
            <w:rFonts w:ascii="Times New Roman" w:hAnsi="Times New Roman" w:cs="Times New Roman"/>
            <w:sz w:val="24"/>
            <w:szCs w:val="24"/>
          </w:rPr>
          <w:delText xml:space="preserve"> </w:delText>
        </w:r>
      </w:del>
      <w:r w:rsidRPr="004701E2">
        <w:rPr>
          <w:rFonts w:ascii="Times New Roman" w:hAnsi="Times New Roman" w:cs="Times New Roman"/>
          <w:sz w:val="24"/>
          <w:szCs w:val="24"/>
        </w:rPr>
        <w:t xml:space="preserve">sampling </w:t>
      </w:r>
      <w:proofErr w:type="gramStart"/>
      <w:r w:rsidRPr="004701E2">
        <w:rPr>
          <w:rFonts w:ascii="Times New Roman" w:hAnsi="Times New Roman" w:cs="Times New Roman"/>
          <w:sz w:val="24"/>
          <w:szCs w:val="24"/>
        </w:rPr>
        <w:t>were</w:t>
      </w:r>
      <w:proofErr w:type="gramEnd"/>
      <w:r w:rsidRPr="004701E2">
        <w:rPr>
          <w:rFonts w:ascii="Times New Roman" w:hAnsi="Times New Roman" w:cs="Times New Roman"/>
          <w:sz w:val="24"/>
          <w:szCs w:val="24"/>
        </w:rPr>
        <w:t xml:space="preserve"> used on the simulated data sets. </w:t>
      </w:r>
      <w:ins w:id="90" w:author="Eddie F" w:date="2020-12-25T01:27:00Z">
        <w:r w:rsidR="00AE418C">
          <w:rPr>
            <w:rFonts w:ascii="Times New Roman" w:hAnsi="Times New Roman" w:cs="Times New Roman"/>
            <w:sz w:val="24"/>
            <w:szCs w:val="24"/>
          </w:rPr>
          <w:t xml:space="preserve">One-zero sampling recorded an </w:t>
        </w:r>
      </w:ins>
      <w:ins w:id="91" w:author="Eddie F" w:date="2020-12-25T01:28:00Z">
        <w:r w:rsidR="00AF64A2">
          <w:rPr>
            <w:rFonts w:ascii="Times New Roman" w:hAnsi="Times New Roman" w:cs="Times New Roman"/>
            <w:sz w:val="24"/>
            <w:szCs w:val="24"/>
          </w:rPr>
          <w:t xml:space="preserve">event if it occurred at any point during the observation period, also commonly referred to as partial interval recording (PIR). </w:t>
        </w:r>
      </w:ins>
      <w:r w:rsidRPr="004701E2">
        <w:rPr>
          <w:rFonts w:ascii="Times New Roman" w:hAnsi="Times New Roman" w:cs="Times New Roman"/>
          <w:sz w:val="24"/>
          <w:szCs w:val="24"/>
        </w:rPr>
        <w:t>Three interval lengths (5 s, 50 s, and 500 s) were used for both pinpoint and one-zero sampling. This resulted in nine-hundred data sets (nine combinations of simulation parameters and sampling parameters, each combination simulated 100 times) being developed.</w:t>
      </w:r>
    </w:p>
    <w:p w14:paraId="50FB1712" w14:textId="164E5821" w:rsidR="00ED133D" w:rsidRPr="004701E2" w:rsidRDefault="00877581" w:rsidP="00F609AA">
      <w:pPr>
        <w:spacing w:line="480" w:lineRule="auto"/>
        <w:ind w:firstLine="720"/>
        <w:rPr>
          <w:rFonts w:ascii="Times New Roman" w:hAnsi="Times New Roman" w:cs="Times New Roman"/>
          <w:b/>
          <w:sz w:val="24"/>
          <w:szCs w:val="24"/>
        </w:rPr>
      </w:pPr>
      <w:r w:rsidRPr="004701E2">
        <w:rPr>
          <w:rFonts w:ascii="Times New Roman" w:hAnsi="Times New Roman" w:cs="Times New Roman"/>
          <w:sz w:val="24"/>
          <w:szCs w:val="24"/>
        </w:rPr>
        <w:t>The data generated from the pinpoint and one-zero sampling was then converted into percentages to compare against the continuous data. The error rates for one-zero and pinpoint sampling were calculated for each of their three interval lengths.</w:t>
      </w:r>
    </w:p>
    <w:p w14:paraId="4BB1014E" w14:textId="5584A5BC" w:rsidR="00721284" w:rsidRPr="004701E2" w:rsidRDefault="00661B0C"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duration</w:t>
      </w:r>
    </w:p>
    <w:p w14:paraId="25FE9886" w14:textId="79BEEB58" w:rsidR="008D7EEE" w:rsidRPr="004701E2" w:rsidRDefault="00D93F57"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This simulation was developed for </w:t>
      </w:r>
      <w:r w:rsidR="00D03F49" w:rsidRPr="004701E2">
        <w:rPr>
          <w:rFonts w:ascii="Times New Roman" w:hAnsi="Times New Roman" w:cs="Times New Roman"/>
          <w:sz w:val="24"/>
          <w:szCs w:val="24"/>
        </w:rPr>
        <w:t xml:space="preserve">long-duration or </w:t>
      </w:r>
      <w:r w:rsidRPr="004701E2">
        <w:rPr>
          <w:rFonts w:ascii="Times New Roman" w:hAnsi="Times New Roman" w:cs="Times New Roman"/>
          <w:sz w:val="24"/>
          <w:szCs w:val="24"/>
        </w:rPr>
        <w:t>state behaviours.</w:t>
      </w:r>
      <w:r w:rsidR="00D03F49" w:rsidRPr="004701E2">
        <w:rPr>
          <w:rFonts w:ascii="Times New Roman" w:hAnsi="Times New Roman" w:cs="Times New Roman"/>
          <w:sz w:val="24"/>
          <w:szCs w:val="24"/>
        </w:rPr>
        <w:t xml:space="preserve"> In the literature, state behaviours can be of variable length, lasting anywhere from seconds to </w:t>
      </w:r>
      <w:r w:rsidR="00516166" w:rsidRPr="004701E2">
        <w:rPr>
          <w:rFonts w:ascii="Times New Roman" w:hAnsi="Times New Roman" w:cs="Times New Roman"/>
          <w:sz w:val="24"/>
          <w:szCs w:val="24"/>
        </w:rPr>
        <w:t xml:space="preserve">minutes or </w:t>
      </w:r>
      <w:r w:rsidR="00D03F49" w:rsidRPr="004701E2">
        <w:rPr>
          <w:rFonts w:ascii="Times New Roman" w:hAnsi="Times New Roman" w:cs="Times New Roman"/>
          <w:sz w:val="24"/>
          <w:szCs w:val="24"/>
        </w:rPr>
        <w:t>hours. In order to accommodate this, t</w:t>
      </w:r>
      <w:r w:rsidRPr="004701E2">
        <w:rPr>
          <w:rFonts w:ascii="Times New Roman" w:hAnsi="Times New Roman" w:cs="Times New Roman"/>
          <w:sz w:val="24"/>
          <w:szCs w:val="24"/>
        </w:rPr>
        <w:t>hree levels of behavioural duration were selected</w:t>
      </w:r>
      <w:r w:rsidR="00D03F49" w:rsidRPr="004701E2">
        <w:rPr>
          <w:rFonts w:ascii="Times New Roman" w:hAnsi="Times New Roman" w:cs="Times New Roman"/>
          <w:sz w:val="24"/>
          <w:szCs w:val="24"/>
        </w:rPr>
        <w:t>.</w:t>
      </w:r>
      <w:r w:rsidRPr="004701E2">
        <w:rPr>
          <w:rFonts w:ascii="Times New Roman" w:hAnsi="Times New Roman" w:cs="Times New Roman"/>
          <w:sz w:val="24"/>
          <w:szCs w:val="24"/>
        </w:rPr>
        <w:t xml:space="preserve"> </w:t>
      </w:r>
      <w:r w:rsidR="00D03F49" w:rsidRPr="004701E2">
        <w:rPr>
          <w:rFonts w:ascii="Times New Roman" w:hAnsi="Times New Roman" w:cs="Times New Roman"/>
          <w:sz w:val="24"/>
          <w:szCs w:val="24"/>
        </w:rPr>
        <w:t>T</w:t>
      </w:r>
      <w:r w:rsidRPr="004701E2">
        <w:rPr>
          <w:rFonts w:ascii="Times New Roman" w:hAnsi="Times New Roman" w:cs="Times New Roman"/>
          <w:sz w:val="24"/>
          <w:szCs w:val="24"/>
        </w:rPr>
        <w:t>he</w:t>
      </w:r>
      <w:r w:rsidR="009536EA" w:rsidRPr="004701E2">
        <w:rPr>
          <w:rFonts w:ascii="Times New Roman" w:hAnsi="Times New Roman" w:cs="Times New Roman"/>
          <w:sz w:val="24"/>
          <w:szCs w:val="24"/>
        </w:rPr>
        <w:t>s</w:t>
      </w:r>
      <w:r w:rsidRPr="004701E2">
        <w:rPr>
          <w:rFonts w:ascii="Times New Roman" w:hAnsi="Times New Roman" w:cs="Times New Roman"/>
          <w:sz w:val="24"/>
          <w:szCs w:val="24"/>
        </w:rPr>
        <w:t>e</w:t>
      </w:r>
      <w:r w:rsidR="00D03F49" w:rsidRPr="004701E2">
        <w:rPr>
          <w:rFonts w:ascii="Times New Roman" w:hAnsi="Times New Roman" w:cs="Times New Roman"/>
          <w:sz w:val="24"/>
          <w:szCs w:val="24"/>
        </w:rPr>
        <w:t xml:space="preserve"> durations</w:t>
      </w:r>
      <w:r w:rsidRPr="004701E2">
        <w:rPr>
          <w:rFonts w:ascii="Times New Roman" w:hAnsi="Times New Roman" w:cs="Times New Roman"/>
          <w:sz w:val="24"/>
          <w:szCs w:val="24"/>
        </w:rPr>
        <w:t xml:space="preserve"> were</w:t>
      </w:r>
      <w:r w:rsidR="008D7EEE" w:rsidRPr="004701E2">
        <w:rPr>
          <w:rFonts w:ascii="Times New Roman" w:hAnsi="Times New Roman" w:cs="Times New Roman"/>
          <w:sz w:val="24"/>
          <w:szCs w:val="24"/>
        </w:rPr>
        <w:t xml:space="preserve"> set as</w:t>
      </w:r>
      <w:r w:rsidRPr="004701E2">
        <w:rPr>
          <w:rFonts w:ascii="Times New Roman" w:hAnsi="Times New Roman" w:cs="Times New Roman"/>
          <w:sz w:val="24"/>
          <w:szCs w:val="24"/>
        </w:rPr>
        <w:t xml:space="preserve"> short (</w:t>
      </w:r>
      <w:r w:rsidR="009536EA" w:rsidRPr="004701E2">
        <w:rPr>
          <w:rFonts w:ascii="Times New Roman" w:hAnsi="Times New Roman" w:cs="Times New Roman"/>
          <w:sz w:val="24"/>
          <w:szCs w:val="24"/>
        </w:rPr>
        <w:t>3</w:t>
      </w:r>
      <w:r w:rsidRPr="004701E2">
        <w:rPr>
          <w:rFonts w:ascii="Times New Roman" w:hAnsi="Times New Roman" w:cs="Times New Roman"/>
          <w:sz w:val="24"/>
          <w:szCs w:val="24"/>
        </w:rPr>
        <w:t xml:space="preserve"> s), medium (</w:t>
      </w:r>
      <w:r w:rsidR="009536EA" w:rsidRPr="004701E2">
        <w:rPr>
          <w:rFonts w:ascii="Times New Roman" w:hAnsi="Times New Roman" w:cs="Times New Roman"/>
          <w:sz w:val="24"/>
          <w:szCs w:val="24"/>
        </w:rPr>
        <w:t>30</w:t>
      </w:r>
      <w:r w:rsidRPr="004701E2">
        <w:rPr>
          <w:rFonts w:ascii="Times New Roman" w:hAnsi="Times New Roman" w:cs="Times New Roman"/>
          <w:sz w:val="24"/>
          <w:szCs w:val="24"/>
        </w:rPr>
        <w:t xml:space="preserve"> s) and long (30</w:t>
      </w:r>
      <w:r w:rsidR="009536EA" w:rsidRPr="004701E2">
        <w:rPr>
          <w:rFonts w:ascii="Times New Roman" w:hAnsi="Times New Roman" w:cs="Times New Roman"/>
          <w:sz w:val="24"/>
          <w:szCs w:val="24"/>
        </w:rPr>
        <w:t>0</w:t>
      </w:r>
      <w:r w:rsidRPr="004701E2">
        <w:rPr>
          <w:rFonts w:ascii="Times New Roman" w:hAnsi="Times New Roman" w:cs="Times New Roman"/>
          <w:sz w:val="24"/>
          <w:szCs w:val="24"/>
        </w:rPr>
        <w:t xml:space="preserve"> s)</w:t>
      </w:r>
      <w:r w:rsidR="00245162" w:rsidRPr="004701E2">
        <w:rPr>
          <w:rFonts w:ascii="Times New Roman" w:hAnsi="Times New Roman" w:cs="Times New Roman"/>
          <w:sz w:val="24"/>
          <w:szCs w:val="24"/>
        </w:rPr>
        <w:t xml:space="preserve"> durations of occurrence</w:t>
      </w:r>
      <w:r w:rsidRPr="004701E2">
        <w:rPr>
          <w:rFonts w:ascii="Times New Roman" w:hAnsi="Times New Roman" w:cs="Times New Roman"/>
          <w:sz w:val="24"/>
          <w:szCs w:val="24"/>
        </w:rPr>
        <w:t xml:space="preserve">. </w:t>
      </w:r>
      <w:r w:rsidR="008D7EEE" w:rsidRPr="004701E2">
        <w:rPr>
          <w:rFonts w:ascii="Times New Roman" w:hAnsi="Times New Roman" w:cs="Times New Roman"/>
          <w:sz w:val="24"/>
          <w:szCs w:val="24"/>
        </w:rPr>
        <w:t>Each of the</w:t>
      </w:r>
      <w:r w:rsidR="00256782" w:rsidRPr="004701E2">
        <w:rPr>
          <w:rFonts w:ascii="Times New Roman" w:hAnsi="Times New Roman" w:cs="Times New Roman"/>
          <w:sz w:val="24"/>
          <w:szCs w:val="24"/>
        </w:rPr>
        <w:t>se states</w:t>
      </w:r>
      <w:r w:rsidR="008D7EEE" w:rsidRPr="004701E2">
        <w:rPr>
          <w:rFonts w:ascii="Times New Roman" w:hAnsi="Times New Roman" w:cs="Times New Roman"/>
          <w:sz w:val="24"/>
          <w:szCs w:val="24"/>
        </w:rPr>
        <w:t xml:space="preserve"> </w:t>
      </w:r>
      <w:r w:rsidR="00256782" w:rsidRPr="004701E2">
        <w:rPr>
          <w:rFonts w:ascii="Times New Roman" w:hAnsi="Times New Roman" w:cs="Times New Roman"/>
          <w:sz w:val="24"/>
          <w:szCs w:val="24"/>
        </w:rPr>
        <w:t xml:space="preserve">were </w:t>
      </w:r>
      <w:r w:rsidR="008D7EEE" w:rsidRPr="004701E2">
        <w:rPr>
          <w:rFonts w:ascii="Times New Roman" w:hAnsi="Times New Roman" w:cs="Times New Roman"/>
          <w:sz w:val="24"/>
          <w:szCs w:val="24"/>
        </w:rPr>
        <w:t>treated separately (only short, medium</w:t>
      </w:r>
      <w:ins w:id="92" w:author="Eddie F" w:date="2020-12-25T01:25:00Z">
        <w:r w:rsidR="000C753A">
          <w:rPr>
            <w:rFonts w:ascii="Times New Roman" w:hAnsi="Times New Roman" w:cs="Times New Roman"/>
            <w:sz w:val="24"/>
            <w:szCs w:val="24"/>
          </w:rPr>
          <w:t>,</w:t>
        </w:r>
      </w:ins>
      <w:r w:rsidR="008D7EEE" w:rsidRPr="004701E2">
        <w:rPr>
          <w:rFonts w:ascii="Times New Roman" w:hAnsi="Times New Roman" w:cs="Times New Roman"/>
          <w:sz w:val="24"/>
          <w:szCs w:val="24"/>
        </w:rPr>
        <w:t xml:space="preserve"> or long behaviours occurred in each simulation</w:t>
      </w:r>
      <w:r w:rsidR="00516166" w:rsidRPr="004701E2">
        <w:rPr>
          <w:rFonts w:ascii="Times New Roman" w:hAnsi="Times New Roman" w:cs="Times New Roman"/>
          <w:sz w:val="24"/>
          <w:szCs w:val="24"/>
        </w:rPr>
        <w:t>)</w:t>
      </w:r>
      <w:r w:rsidR="008D7EEE" w:rsidRPr="004701E2">
        <w:rPr>
          <w:rFonts w:ascii="Times New Roman" w:hAnsi="Times New Roman" w:cs="Times New Roman"/>
          <w:sz w:val="24"/>
          <w:szCs w:val="24"/>
        </w:rPr>
        <w:t>.</w:t>
      </w:r>
      <w:r w:rsidR="00E049C1">
        <w:rPr>
          <w:rFonts w:ascii="Times New Roman" w:hAnsi="Times New Roman" w:cs="Times New Roman"/>
          <w:sz w:val="24"/>
          <w:szCs w:val="24"/>
        </w:rPr>
        <w:t xml:space="preserve"> </w:t>
      </w:r>
      <w:r w:rsidR="008D7EEE" w:rsidRPr="004701E2">
        <w:rPr>
          <w:rFonts w:ascii="Times New Roman" w:hAnsi="Times New Roman" w:cs="Times New Roman"/>
          <w:sz w:val="24"/>
          <w:szCs w:val="24"/>
        </w:rPr>
        <w:t xml:space="preserve">As per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 the</w:t>
      </w:r>
      <w:r w:rsidRPr="004701E2">
        <w:rPr>
          <w:rFonts w:ascii="Times New Roman" w:hAnsi="Times New Roman" w:cs="Times New Roman"/>
          <w:sz w:val="24"/>
          <w:szCs w:val="24"/>
        </w:rPr>
        <w:t xml:space="preserve"> </w:t>
      </w:r>
      <w:r w:rsidRPr="004701E2">
        <w:rPr>
          <w:rFonts w:ascii="Times New Roman" w:hAnsi="Times New Roman" w:cs="Times New Roman"/>
          <w:sz w:val="24"/>
          <w:szCs w:val="24"/>
        </w:rPr>
        <w:lastRenderedPageBreak/>
        <w:t>observation period was set to one hour in length (3600 seconds)</w:t>
      </w:r>
      <w:r w:rsidR="008D7EEE" w:rsidRPr="004701E2">
        <w:rPr>
          <w:rFonts w:ascii="Times New Roman" w:hAnsi="Times New Roman" w:cs="Times New Roman"/>
          <w:sz w:val="24"/>
          <w:szCs w:val="24"/>
        </w:rPr>
        <w:t xml:space="preserve">. Each behavioural duration simulation was repeated 100 times. </w:t>
      </w:r>
    </w:p>
    <w:p w14:paraId="608BD929" w14:textId="7BA5318D" w:rsidR="00D93F57" w:rsidRPr="004701E2" w:rsidRDefault="008D7EEE"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T</w:t>
      </w:r>
      <w:r w:rsidR="009536EA" w:rsidRPr="004701E2">
        <w:rPr>
          <w:rFonts w:ascii="Times New Roman" w:hAnsi="Times New Roman" w:cs="Times New Roman"/>
          <w:sz w:val="24"/>
          <w:szCs w:val="24"/>
        </w:rPr>
        <w:t>he chosen behaviour occurr</w:t>
      </w:r>
      <w:r w:rsidRPr="004701E2">
        <w:rPr>
          <w:rFonts w:ascii="Times New Roman" w:hAnsi="Times New Roman" w:cs="Times New Roman"/>
          <w:sz w:val="24"/>
          <w:szCs w:val="24"/>
        </w:rPr>
        <w:t>ed</w:t>
      </w:r>
      <w:r w:rsidR="009536EA" w:rsidRPr="004701E2">
        <w:rPr>
          <w:rFonts w:ascii="Times New Roman" w:hAnsi="Times New Roman" w:cs="Times New Roman"/>
          <w:sz w:val="24"/>
          <w:szCs w:val="24"/>
        </w:rPr>
        <w:t xml:space="preserve"> once per </w:t>
      </w:r>
      <w:r w:rsidRPr="004701E2">
        <w:rPr>
          <w:rFonts w:ascii="Times New Roman" w:hAnsi="Times New Roman" w:cs="Times New Roman"/>
          <w:sz w:val="24"/>
          <w:szCs w:val="24"/>
        </w:rPr>
        <w:t>600 s</w:t>
      </w:r>
      <w:r w:rsidR="009536EA" w:rsidRPr="004701E2">
        <w:rPr>
          <w:rFonts w:ascii="Times New Roman" w:hAnsi="Times New Roman" w:cs="Times New Roman"/>
          <w:sz w:val="24"/>
          <w:szCs w:val="24"/>
        </w:rPr>
        <w:t xml:space="preserve"> period</w:t>
      </w:r>
      <w:r w:rsidRPr="004701E2">
        <w:rPr>
          <w:rFonts w:ascii="Times New Roman" w:hAnsi="Times New Roman" w:cs="Times New Roman"/>
          <w:sz w:val="24"/>
          <w:szCs w:val="24"/>
        </w:rPr>
        <w:t>. The exact time that each behaviour occurred within its respective 600s period was selected at random (though the behaviour was not allowed to slip into the next period of 600 s)</w:t>
      </w:r>
      <w:r w:rsidR="009536EA"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Continuous data sets were developed by using the raw, simulated data and transforming this into percentages. </w:t>
      </w:r>
      <w:r w:rsidR="009536EA" w:rsidRPr="004701E2">
        <w:rPr>
          <w:rFonts w:ascii="Times New Roman" w:hAnsi="Times New Roman" w:cs="Times New Roman"/>
          <w:sz w:val="24"/>
          <w:szCs w:val="24"/>
        </w:rPr>
        <w:t xml:space="preserve">This meant that </w:t>
      </w:r>
      <w:r w:rsidRPr="004701E2">
        <w:rPr>
          <w:rFonts w:ascii="Times New Roman" w:hAnsi="Times New Roman" w:cs="Times New Roman"/>
          <w:sz w:val="24"/>
          <w:szCs w:val="24"/>
        </w:rPr>
        <w:t>each</w:t>
      </w:r>
      <w:r w:rsidR="009536EA" w:rsidRPr="004701E2">
        <w:rPr>
          <w:rFonts w:ascii="Times New Roman" w:hAnsi="Times New Roman" w:cs="Times New Roman"/>
          <w:sz w:val="24"/>
          <w:szCs w:val="24"/>
        </w:rPr>
        <w:t xml:space="preserve"> behaviour occurred six times during </w:t>
      </w:r>
      <w:r w:rsidRPr="004701E2">
        <w:rPr>
          <w:rFonts w:ascii="Times New Roman" w:hAnsi="Times New Roman" w:cs="Times New Roman"/>
          <w:sz w:val="24"/>
          <w:szCs w:val="24"/>
        </w:rPr>
        <w:t xml:space="preserve">each </w:t>
      </w:r>
      <w:r w:rsidR="009536EA" w:rsidRPr="004701E2">
        <w:rPr>
          <w:rFonts w:ascii="Times New Roman" w:hAnsi="Times New Roman" w:cs="Times New Roman"/>
          <w:sz w:val="24"/>
          <w:szCs w:val="24"/>
        </w:rPr>
        <w:t xml:space="preserve">hour </w:t>
      </w:r>
      <w:r w:rsidRPr="004701E2">
        <w:rPr>
          <w:rFonts w:ascii="Times New Roman" w:hAnsi="Times New Roman" w:cs="Times New Roman"/>
          <w:sz w:val="24"/>
          <w:szCs w:val="24"/>
        </w:rPr>
        <w:t>simulation</w:t>
      </w:r>
      <w:r w:rsidR="009536EA" w:rsidRPr="004701E2">
        <w:rPr>
          <w:rFonts w:ascii="Times New Roman" w:hAnsi="Times New Roman" w:cs="Times New Roman"/>
          <w:sz w:val="24"/>
          <w:szCs w:val="24"/>
        </w:rPr>
        <w:t xml:space="preserve">, with the long </w:t>
      </w:r>
      <w:r w:rsidR="00256782" w:rsidRPr="004701E2">
        <w:rPr>
          <w:rFonts w:ascii="Times New Roman" w:hAnsi="Times New Roman" w:cs="Times New Roman"/>
          <w:sz w:val="24"/>
          <w:szCs w:val="24"/>
        </w:rPr>
        <w:t>duration occurring</w:t>
      </w:r>
      <w:r w:rsidR="009536EA" w:rsidRPr="004701E2">
        <w:rPr>
          <w:rFonts w:ascii="Times New Roman" w:hAnsi="Times New Roman" w:cs="Times New Roman"/>
          <w:sz w:val="24"/>
          <w:szCs w:val="24"/>
        </w:rPr>
        <w:t xml:space="preserve"> 50% of the hour, the medium </w:t>
      </w:r>
      <w:r w:rsidR="00256782" w:rsidRPr="004701E2">
        <w:rPr>
          <w:rFonts w:ascii="Times New Roman" w:hAnsi="Times New Roman" w:cs="Times New Roman"/>
          <w:sz w:val="24"/>
          <w:szCs w:val="24"/>
        </w:rPr>
        <w:t>state occurring</w:t>
      </w:r>
      <w:r w:rsidR="009536EA" w:rsidRPr="004701E2">
        <w:rPr>
          <w:rFonts w:ascii="Times New Roman" w:hAnsi="Times New Roman" w:cs="Times New Roman"/>
          <w:sz w:val="24"/>
          <w:szCs w:val="24"/>
        </w:rPr>
        <w:t xml:space="preserve"> 5%, and the short </w:t>
      </w:r>
      <w:r w:rsidR="00256782" w:rsidRPr="004701E2">
        <w:rPr>
          <w:rFonts w:ascii="Times New Roman" w:hAnsi="Times New Roman" w:cs="Times New Roman"/>
          <w:sz w:val="24"/>
          <w:szCs w:val="24"/>
        </w:rPr>
        <w:t xml:space="preserve">state occurring </w:t>
      </w:r>
      <w:r w:rsidR="009536EA" w:rsidRPr="004701E2">
        <w:rPr>
          <w:rFonts w:ascii="Times New Roman" w:hAnsi="Times New Roman" w:cs="Times New Roman"/>
          <w:sz w:val="24"/>
          <w:szCs w:val="24"/>
        </w:rPr>
        <w:t>0.5%</w:t>
      </w:r>
      <w:r w:rsidRPr="004701E2">
        <w:rPr>
          <w:rFonts w:ascii="Times New Roman" w:hAnsi="Times New Roman" w:cs="Times New Roman"/>
          <w:sz w:val="24"/>
          <w:szCs w:val="24"/>
        </w:rPr>
        <w:t xml:space="preserve"> of the time</w:t>
      </w:r>
      <w:r w:rsidR="00D93F57" w:rsidRPr="004701E2">
        <w:rPr>
          <w:rFonts w:ascii="Times New Roman" w:hAnsi="Times New Roman" w:cs="Times New Roman"/>
          <w:sz w:val="24"/>
          <w:szCs w:val="24"/>
        </w:rPr>
        <w:t xml:space="preserve">. </w:t>
      </w:r>
    </w:p>
    <w:p w14:paraId="7016F333" w14:textId="2277A254" w:rsidR="00D93F57" w:rsidRPr="004701E2" w:rsidRDefault="00D93F57" w:rsidP="00F609AA">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Each of the three behaviour</w:t>
      </w:r>
      <w:r w:rsidR="009536EA" w:rsidRPr="004701E2">
        <w:rPr>
          <w:rFonts w:ascii="Times New Roman" w:hAnsi="Times New Roman" w:cs="Times New Roman"/>
          <w:sz w:val="24"/>
          <w:szCs w:val="24"/>
        </w:rPr>
        <w:t xml:space="preserve"> durations (short, medium</w:t>
      </w:r>
      <w:r w:rsidR="00E049C1">
        <w:rPr>
          <w:rFonts w:ascii="Times New Roman" w:hAnsi="Times New Roman" w:cs="Times New Roman"/>
          <w:sz w:val="24"/>
          <w:szCs w:val="24"/>
        </w:rPr>
        <w:t>,</w:t>
      </w:r>
      <w:r w:rsidR="009536EA" w:rsidRPr="004701E2">
        <w:rPr>
          <w:rFonts w:ascii="Times New Roman" w:hAnsi="Times New Roman" w:cs="Times New Roman"/>
          <w:sz w:val="24"/>
          <w:szCs w:val="24"/>
        </w:rPr>
        <w:t xml:space="preserve"> and long)</w:t>
      </w:r>
      <w:r w:rsidRPr="004701E2">
        <w:rPr>
          <w:rFonts w:ascii="Times New Roman" w:hAnsi="Times New Roman" w:cs="Times New Roman"/>
          <w:sz w:val="24"/>
          <w:szCs w:val="24"/>
        </w:rPr>
        <w:t xml:space="preserve"> w</w:t>
      </w:r>
      <w:r w:rsidR="00250616" w:rsidRPr="004701E2">
        <w:rPr>
          <w:rFonts w:ascii="Times New Roman" w:hAnsi="Times New Roman" w:cs="Times New Roman"/>
          <w:sz w:val="24"/>
          <w:szCs w:val="24"/>
        </w:rPr>
        <w:t>ere</w:t>
      </w:r>
      <w:r w:rsidRPr="004701E2">
        <w:rPr>
          <w:rFonts w:ascii="Times New Roman" w:hAnsi="Times New Roman" w:cs="Times New Roman"/>
          <w:sz w:val="24"/>
          <w:szCs w:val="24"/>
        </w:rPr>
        <w:t xml:space="preserve"> measured using one-zero </w:t>
      </w:r>
      <w:ins w:id="93" w:author="Eddie F" w:date="2020-12-25T01:29:00Z">
        <w:r w:rsidR="008B172B">
          <w:rPr>
            <w:rFonts w:ascii="Times New Roman" w:hAnsi="Times New Roman" w:cs="Times New Roman"/>
            <w:sz w:val="24"/>
            <w:szCs w:val="24"/>
          </w:rPr>
          <w:t>(PIR</w:t>
        </w:r>
      </w:ins>
      <w:ins w:id="94" w:author="Eddie F" w:date="2020-12-25T01:30:00Z">
        <w:r w:rsidR="008B172B">
          <w:rPr>
            <w:rFonts w:ascii="Times New Roman" w:hAnsi="Times New Roman" w:cs="Times New Roman"/>
            <w:sz w:val="24"/>
            <w:szCs w:val="24"/>
          </w:rPr>
          <w:t xml:space="preserve">) </w:t>
        </w:r>
      </w:ins>
      <w:r w:rsidRPr="004701E2">
        <w:rPr>
          <w:rFonts w:ascii="Times New Roman" w:hAnsi="Times New Roman" w:cs="Times New Roman"/>
          <w:sz w:val="24"/>
          <w:szCs w:val="24"/>
        </w:rPr>
        <w:t xml:space="preserve">and </w:t>
      </w:r>
      <w:r w:rsidR="00250616" w:rsidRPr="004701E2">
        <w:rPr>
          <w:rFonts w:ascii="Times New Roman" w:hAnsi="Times New Roman" w:cs="Times New Roman"/>
          <w:sz w:val="24"/>
          <w:szCs w:val="24"/>
        </w:rPr>
        <w:t>pinpoint</w:t>
      </w:r>
      <w:r w:rsidR="009A17C5" w:rsidRPr="004701E2">
        <w:rPr>
          <w:rFonts w:ascii="Times New Roman" w:hAnsi="Times New Roman" w:cs="Times New Roman"/>
          <w:sz w:val="24"/>
          <w:szCs w:val="24"/>
        </w:rPr>
        <w:t xml:space="preserve"> sampling</w:t>
      </w:r>
      <w:r w:rsidR="00250616" w:rsidRPr="004701E2">
        <w:rPr>
          <w:rFonts w:ascii="Times New Roman" w:hAnsi="Times New Roman" w:cs="Times New Roman"/>
          <w:sz w:val="24"/>
          <w:szCs w:val="24"/>
        </w:rPr>
        <w:t xml:space="preserve">. Three interval lengths, again consisting of </w:t>
      </w:r>
      <w:r w:rsidR="008D7EEE" w:rsidRPr="004701E2">
        <w:rPr>
          <w:rFonts w:ascii="Times New Roman" w:hAnsi="Times New Roman" w:cs="Times New Roman"/>
          <w:sz w:val="24"/>
          <w:szCs w:val="24"/>
        </w:rPr>
        <w:t xml:space="preserve">5 s, 50 s and 500 s, as had been selected for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investigations</w:t>
      </w:r>
      <w:r w:rsidR="00E049C1">
        <w:rPr>
          <w:rFonts w:ascii="Times New Roman" w:hAnsi="Times New Roman" w:cs="Times New Roman"/>
          <w:sz w:val="24"/>
          <w:szCs w:val="24"/>
        </w:rPr>
        <w:t xml:space="preserve">. </w:t>
      </w:r>
      <w:r w:rsidR="008D7EEE" w:rsidRPr="004701E2">
        <w:rPr>
          <w:rFonts w:ascii="Times New Roman" w:hAnsi="Times New Roman" w:cs="Times New Roman"/>
          <w:sz w:val="24"/>
          <w:szCs w:val="24"/>
        </w:rPr>
        <w:t xml:space="preserve">These interval lengths </w:t>
      </w:r>
      <w:r w:rsidR="00250616" w:rsidRPr="004701E2">
        <w:rPr>
          <w:rFonts w:ascii="Times New Roman" w:hAnsi="Times New Roman" w:cs="Times New Roman"/>
          <w:sz w:val="24"/>
          <w:szCs w:val="24"/>
        </w:rPr>
        <w:t xml:space="preserve">were used for both the one-zero and the pinpoint sampling. Once complete, the results were then transformed into percentages and compared to the </w:t>
      </w:r>
      <w:r w:rsidR="00384A36" w:rsidRPr="004701E2">
        <w:rPr>
          <w:rFonts w:ascii="Times New Roman" w:hAnsi="Times New Roman" w:cs="Times New Roman"/>
          <w:sz w:val="24"/>
          <w:szCs w:val="24"/>
        </w:rPr>
        <w:t>continuous data</w:t>
      </w:r>
      <w:r w:rsidR="008D7EEE" w:rsidRPr="004701E2">
        <w:rPr>
          <w:rFonts w:ascii="Times New Roman" w:hAnsi="Times New Roman" w:cs="Times New Roman"/>
          <w:sz w:val="24"/>
          <w:szCs w:val="24"/>
        </w:rPr>
        <w:t xml:space="preserve"> to determine the level of error.</w:t>
      </w:r>
    </w:p>
    <w:p w14:paraId="28F04060" w14:textId="5D581C0B" w:rsidR="008D7EEE" w:rsidRPr="004701E2" w:rsidRDefault="00F609AA" w:rsidP="0053742F">
      <w:pPr>
        <w:spacing w:line="480" w:lineRule="auto"/>
        <w:rPr>
          <w:rFonts w:ascii="Times New Roman" w:hAnsi="Times New Roman" w:cs="Times New Roman"/>
          <w:sz w:val="24"/>
          <w:szCs w:val="24"/>
          <w:highlight w:val="yellow"/>
        </w:rPr>
      </w:pPr>
      <w:r>
        <w:rPr>
          <w:noProof/>
        </w:rPr>
        <w:lastRenderedPageBreak/>
        <w:drawing>
          <wp:inline distT="0" distB="0" distL="0" distR="0" wp14:anchorId="3B874E88" wp14:editId="370F67E7">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8A6D5E0" w14:textId="4807E976" w:rsidR="00877581" w:rsidRPr="004701E2" w:rsidRDefault="008D7EEE" w:rsidP="0053742F">
      <w:pPr>
        <w:spacing w:line="480" w:lineRule="auto"/>
        <w:rPr>
          <w:rFonts w:ascii="Times New Roman" w:hAnsi="Times New Roman" w:cs="Times New Roman"/>
          <w:b/>
          <w:bCs/>
          <w:i/>
          <w:iCs/>
          <w:sz w:val="24"/>
          <w:szCs w:val="24"/>
          <w:highlight w:val="yellow"/>
        </w:rPr>
      </w:pPr>
      <w:r w:rsidRPr="00F609AA">
        <w:rPr>
          <w:rFonts w:ascii="Times New Roman" w:hAnsi="Times New Roman" w:cs="Times New Roman"/>
          <w:b/>
          <w:bCs/>
          <w:i/>
          <w:iCs/>
          <w:sz w:val="24"/>
          <w:szCs w:val="24"/>
        </w:rPr>
        <w:t xml:space="preserve">Figure </w:t>
      </w:r>
      <w:r w:rsidR="003121CB" w:rsidRPr="00F609AA">
        <w:rPr>
          <w:rFonts w:ascii="Times New Roman" w:hAnsi="Times New Roman" w:cs="Times New Roman"/>
          <w:b/>
          <w:bCs/>
          <w:i/>
          <w:iCs/>
          <w:sz w:val="24"/>
          <w:szCs w:val="24"/>
        </w:rPr>
        <w:t>2</w:t>
      </w:r>
      <w:r w:rsidRPr="00F609AA">
        <w:rPr>
          <w:rFonts w:ascii="Times New Roman" w:hAnsi="Times New Roman" w:cs="Times New Roman"/>
          <w:b/>
          <w:bCs/>
          <w:i/>
          <w:iCs/>
          <w:sz w:val="24"/>
          <w:szCs w:val="24"/>
        </w:rPr>
        <w:t xml:space="preserve">. </w:t>
      </w:r>
      <w:r w:rsidRPr="00F609AA">
        <w:rPr>
          <w:rFonts w:ascii="Times New Roman" w:hAnsi="Times New Roman" w:cs="Times New Roman"/>
          <w:i/>
          <w:iCs/>
          <w:sz w:val="24"/>
          <w:szCs w:val="24"/>
        </w:rPr>
        <w:t>Example of simulated data for the response duration for</w:t>
      </w:r>
      <w:r w:rsidR="00F609AA" w:rsidRPr="00F609AA">
        <w:rPr>
          <w:rFonts w:ascii="Times New Roman" w:hAnsi="Times New Roman" w:cs="Times New Roman"/>
          <w:i/>
          <w:iCs/>
          <w:sz w:val="24"/>
          <w:szCs w:val="24"/>
        </w:rPr>
        <w:t xml:space="preserve"> short (3 s), medium (30 s)</w:t>
      </w:r>
      <w:ins w:id="95" w:author="Eddie F" w:date="2020-12-24T11:58:00Z">
        <w:r w:rsidR="00B25579">
          <w:rPr>
            <w:rFonts w:ascii="Times New Roman" w:hAnsi="Times New Roman" w:cs="Times New Roman"/>
            <w:i/>
            <w:iCs/>
            <w:sz w:val="24"/>
            <w:szCs w:val="24"/>
          </w:rPr>
          <w:t>,</w:t>
        </w:r>
      </w:ins>
      <w:r w:rsidR="00F609AA" w:rsidRPr="00F609AA">
        <w:rPr>
          <w:rFonts w:ascii="Times New Roman" w:hAnsi="Times New Roman" w:cs="Times New Roman"/>
          <w:i/>
          <w:iCs/>
          <w:sz w:val="24"/>
          <w:szCs w:val="24"/>
        </w:rPr>
        <w:t xml:space="preserve"> and</w:t>
      </w:r>
      <w:r w:rsidRPr="00F609AA">
        <w:rPr>
          <w:rFonts w:ascii="Times New Roman" w:hAnsi="Times New Roman" w:cs="Times New Roman"/>
          <w:i/>
          <w:iCs/>
          <w:sz w:val="24"/>
          <w:szCs w:val="24"/>
        </w:rPr>
        <w:t xml:space="preserve"> long (300 s)</w:t>
      </w:r>
      <w:r w:rsidR="00F609AA" w:rsidRPr="00F609AA">
        <w:rPr>
          <w:rFonts w:ascii="Times New Roman" w:hAnsi="Times New Roman" w:cs="Times New Roman"/>
          <w:i/>
          <w:iCs/>
          <w:sz w:val="24"/>
          <w:szCs w:val="24"/>
        </w:rPr>
        <w:t xml:space="preserve"> behaviours</w:t>
      </w:r>
      <w:r w:rsidRPr="00F609AA">
        <w:rPr>
          <w:rFonts w:ascii="Times New Roman" w:hAnsi="Times New Roman" w:cs="Times New Roman"/>
          <w:i/>
          <w:iCs/>
          <w:sz w:val="24"/>
          <w:szCs w:val="24"/>
        </w:rPr>
        <w:t xml:space="preserve">. The location of each </w:t>
      </w:r>
      <w:r w:rsidR="00256782" w:rsidRPr="00F609AA">
        <w:rPr>
          <w:rFonts w:ascii="Times New Roman" w:hAnsi="Times New Roman" w:cs="Times New Roman"/>
          <w:i/>
          <w:iCs/>
          <w:sz w:val="24"/>
          <w:szCs w:val="24"/>
        </w:rPr>
        <w:t>state was</w:t>
      </w:r>
      <w:r w:rsidRPr="00F609AA">
        <w:rPr>
          <w:rFonts w:ascii="Times New Roman" w:hAnsi="Times New Roman" w:cs="Times New Roman"/>
          <w:i/>
          <w:iCs/>
          <w:sz w:val="24"/>
          <w:szCs w:val="24"/>
        </w:rPr>
        <w:t xml:space="preserve"> selected at random within its 600 s period. This results</w:t>
      </w:r>
      <w:r w:rsidRPr="004701E2">
        <w:rPr>
          <w:rFonts w:ascii="Times New Roman" w:hAnsi="Times New Roman" w:cs="Times New Roman"/>
          <w:i/>
          <w:iCs/>
          <w:sz w:val="24"/>
          <w:szCs w:val="24"/>
        </w:rPr>
        <w:t xml:space="preserve"> in the </w:t>
      </w:r>
      <w:r w:rsidR="00256782" w:rsidRPr="004701E2">
        <w:rPr>
          <w:rFonts w:ascii="Times New Roman" w:hAnsi="Times New Roman" w:cs="Times New Roman"/>
          <w:i/>
          <w:iCs/>
          <w:sz w:val="24"/>
          <w:szCs w:val="24"/>
        </w:rPr>
        <w:t xml:space="preserve">state </w:t>
      </w:r>
      <w:r w:rsidRPr="004701E2">
        <w:rPr>
          <w:rFonts w:ascii="Times New Roman" w:hAnsi="Times New Roman" w:cs="Times New Roman"/>
          <w:i/>
          <w:iCs/>
          <w:sz w:val="24"/>
          <w:szCs w:val="24"/>
        </w:rPr>
        <w:t xml:space="preserve">occurring for exactly </w:t>
      </w:r>
      <w:r w:rsidR="00F609AA">
        <w:rPr>
          <w:rFonts w:ascii="Times New Roman" w:hAnsi="Times New Roman" w:cs="Times New Roman"/>
          <w:i/>
          <w:iCs/>
          <w:sz w:val="24"/>
          <w:szCs w:val="24"/>
        </w:rPr>
        <w:t xml:space="preserve">0.5, 5 and </w:t>
      </w:r>
      <w:r w:rsidRPr="004701E2">
        <w:rPr>
          <w:rFonts w:ascii="Times New Roman" w:hAnsi="Times New Roman" w:cs="Times New Roman"/>
          <w:i/>
          <w:iCs/>
          <w:sz w:val="24"/>
          <w:szCs w:val="24"/>
        </w:rPr>
        <w:t xml:space="preserve">50% of </w:t>
      </w:r>
      <w:r w:rsidR="00F609AA">
        <w:rPr>
          <w:rFonts w:ascii="Times New Roman" w:hAnsi="Times New Roman" w:cs="Times New Roman"/>
          <w:i/>
          <w:iCs/>
          <w:sz w:val="24"/>
          <w:szCs w:val="24"/>
        </w:rPr>
        <w:t>the</w:t>
      </w:r>
      <w:r w:rsidRPr="004701E2">
        <w:rPr>
          <w:rFonts w:ascii="Times New Roman" w:hAnsi="Times New Roman" w:cs="Times New Roman"/>
          <w:i/>
          <w:iCs/>
          <w:sz w:val="24"/>
          <w:szCs w:val="24"/>
        </w:rPr>
        <w:t xml:space="preserve"> hour simulation</w:t>
      </w:r>
      <w:r w:rsidR="00F609AA">
        <w:rPr>
          <w:rFonts w:ascii="Times New Roman" w:hAnsi="Times New Roman" w:cs="Times New Roman"/>
          <w:i/>
          <w:iCs/>
          <w:sz w:val="24"/>
          <w:szCs w:val="24"/>
        </w:rPr>
        <w:t>s respectively</w:t>
      </w:r>
      <w:r w:rsidRPr="004701E2">
        <w:rPr>
          <w:rFonts w:ascii="Times New Roman" w:hAnsi="Times New Roman" w:cs="Times New Roman"/>
          <w:i/>
          <w:iCs/>
          <w:sz w:val="24"/>
          <w:szCs w:val="24"/>
        </w:rPr>
        <w:t>.</w:t>
      </w:r>
    </w:p>
    <w:p w14:paraId="3B7CEEA7" w14:textId="40236357" w:rsidR="009A17C5" w:rsidRPr="004701E2" w:rsidRDefault="009536EA" w:rsidP="0053742F">
      <w:pPr>
        <w:spacing w:line="480" w:lineRule="auto"/>
        <w:rPr>
          <w:rFonts w:ascii="Times New Roman" w:hAnsi="Times New Roman" w:cs="Times New Roman"/>
          <w:b/>
          <w:bCs/>
          <w:i/>
          <w:iCs/>
          <w:sz w:val="24"/>
          <w:szCs w:val="24"/>
        </w:rPr>
      </w:pPr>
      <w:r w:rsidRPr="00D414C8">
        <w:rPr>
          <w:rFonts w:ascii="Times New Roman" w:hAnsi="Times New Roman" w:cs="Times New Roman"/>
          <w:b/>
          <w:bCs/>
          <w:i/>
          <w:iCs/>
          <w:sz w:val="24"/>
          <w:szCs w:val="24"/>
          <w:rPrChange w:id="96" w:author="Eddie F" w:date="2020-12-24T11:02:00Z">
            <w:rPr>
              <w:rFonts w:ascii="Times New Roman" w:hAnsi="Times New Roman" w:cs="Times New Roman"/>
              <w:b/>
              <w:bCs/>
              <w:i/>
              <w:iCs/>
              <w:sz w:val="24"/>
              <w:szCs w:val="24"/>
              <w:highlight w:val="yellow"/>
            </w:rPr>
          </w:rPrChange>
        </w:rPr>
        <w:t>Statistical Analysis</w:t>
      </w:r>
    </w:p>
    <w:p w14:paraId="6E0DA193" w14:textId="1E2D735B" w:rsidR="00D50BD5" w:rsidRPr="004701E2" w:rsidRDefault="00572F60" w:rsidP="00F609AA">
      <w:pPr>
        <w:spacing w:line="480" w:lineRule="auto"/>
        <w:ind w:firstLine="720"/>
        <w:rPr>
          <w:rFonts w:ascii="Times New Roman" w:hAnsi="Times New Roman" w:cs="Times New Roman"/>
          <w:bCs/>
          <w:sz w:val="24"/>
          <w:szCs w:val="24"/>
        </w:rPr>
      </w:pPr>
      <w:r w:rsidRPr="004701E2">
        <w:rPr>
          <w:rFonts w:ascii="Times New Roman" w:hAnsi="Times New Roman" w:cs="Times New Roman"/>
          <w:bCs/>
          <w:sz w:val="24"/>
          <w:szCs w:val="24"/>
        </w:rPr>
        <w:t>Statistical analys</w:t>
      </w:r>
      <w:r w:rsidR="00256782" w:rsidRPr="004701E2">
        <w:rPr>
          <w:rFonts w:ascii="Times New Roman" w:hAnsi="Times New Roman" w:cs="Times New Roman"/>
          <w:bCs/>
          <w:sz w:val="24"/>
          <w:szCs w:val="24"/>
        </w:rPr>
        <w:t>e</w:t>
      </w:r>
      <w:r w:rsidRPr="004701E2">
        <w:rPr>
          <w:rFonts w:ascii="Times New Roman" w:hAnsi="Times New Roman" w:cs="Times New Roman"/>
          <w:bCs/>
          <w:sz w:val="24"/>
          <w:szCs w:val="24"/>
        </w:rPr>
        <w:t>s w</w:t>
      </w:r>
      <w:r w:rsidR="00256782" w:rsidRPr="004701E2">
        <w:rPr>
          <w:rFonts w:ascii="Times New Roman" w:hAnsi="Times New Roman" w:cs="Times New Roman"/>
          <w:bCs/>
          <w:sz w:val="24"/>
          <w:szCs w:val="24"/>
        </w:rPr>
        <w:t>ere</w:t>
      </w:r>
      <w:r w:rsidRPr="004701E2">
        <w:rPr>
          <w:rFonts w:ascii="Times New Roman" w:hAnsi="Times New Roman" w:cs="Times New Roman"/>
          <w:bCs/>
          <w:sz w:val="24"/>
          <w:szCs w:val="24"/>
        </w:rPr>
        <w:t xml:space="preserve"> conducted on the mean error scores for the one-zero and pinpoint sampling at each respective interval length. </w:t>
      </w:r>
      <w:r w:rsidR="00D50BD5" w:rsidRPr="004701E2">
        <w:rPr>
          <w:rFonts w:ascii="Times New Roman" w:hAnsi="Times New Roman" w:cs="Times New Roman"/>
          <w:bCs/>
          <w:sz w:val="24"/>
          <w:szCs w:val="24"/>
        </w:rPr>
        <w:t>The Friedman test</w:t>
      </w:r>
      <w:r w:rsidRPr="004701E2">
        <w:rPr>
          <w:rFonts w:ascii="Times New Roman" w:hAnsi="Times New Roman" w:cs="Times New Roman"/>
          <w:bCs/>
          <w:sz w:val="24"/>
          <w:szCs w:val="24"/>
        </w:rPr>
        <w:t xml:space="preserve"> was used to investigate whether </w:t>
      </w:r>
      <w:r w:rsidR="00D50BD5" w:rsidRPr="004701E2">
        <w:rPr>
          <w:rFonts w:ascii="Times New Roman" w:hAnsi="Times New Roman" w:cs="Times New Roman"/>
          <w:bCs/>
          <w:sz w:val="24"/>
          <w:szCs w:val="24"/>
        </w:rPr>
        <w:t xml:space="preserve">there was a statistically significant effect of sampling method on the estimation error. The sampling / simulation combination was used as a blocking factor. The non-parametric Friedman test was used due to the non-normality of the errors and the observed </w:t>
      </w:r>
      <w:proofErr w:type="spellStart"/>
      <w:r w:rsidR="00D50BD5" w:rsidRPr="004701E2">
        <w:rPr>
          <w:rFonts w:ascii="Times New Roman" w:hAnsi="Times New Roman" w:cs="Times New Roman"/>
          <w:bCs/>
          <w:sz w:val="24"/>
          <w:szCs w:val="24"/>
        </w:rPr>
        <w:t>heteroscedascity</w:t>
      </w:r>
      <w:proofErr w:type="spellEnd"/>
      <w:r w:rsidR="00D50BD5" w:rsidRPr="004701E2">
        <w:rPr>
          <w:rFonts w:ascii="Times New Roman" w:hAnsi="Times New Roman" w:cs="Times New Roman"/>
          <w:bCs/>
          <w:sz w:val="24"/>
          <w:szCs w:val="24"/>
        </w:rPr>
        <w:t xml:space="preserve">. </w:t>
      </w:r>
    </w:p>
    <w:p w14:paraId="42DC51B6" w14:textId="4C39F0AC"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RESULTS</w:t>
      </w:r>
    </w:p>
    <w:p w14:paraId="51AC58F8" w14:textId="77777777" w:rsidR="001E7881" w:rsidRPr="004701E2" w:rsidRDefault="001E7881" w:rsidP="001E7881">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Response frequency</w:t>
      </w:r>
    </w:p>
    <w:p w14:paraId="1CBA2A02" w14:textId="0FF3E303" w:rsidR="009871D1" w:rsidRPr="00F330FC" w:rsidRDefault="00EE7DE9" w:rsidP="00F330FC">
      <w:pPr>
        <w:rPr>
          <w:rFonts w:ascii="Times New Roman" w:eastAsia="Times New Roman" w:hAnsi="Times New Roman" w:cs="Times New Roman"/>
          <w:sz w:val="24"/>
          <w:szCs w:val="24"/>
          <w:lang w:val="en-AU" w:eastAsia="en-GB"/>
          <w:rPrChange w:id="97" w:author="Simon Tuke" w:date="2020-12-27T09:08:00Z">
            <w:rPr>
              <w:rFonts w:ascii="Times New Roman" w:hAnsi="Times New Roman" w:cs="Times New Roman"/>
              <w:bCs/>
              <w:sz w:val="24"/>
              <w:szCs w:val="24"/>
            </w:rPr>
          </w:rPrChange>
        </w:rPr>
        <w:pPrChange w:id="98" w:author="Simon Tuke" w:date="2020-12-27T09:08:00Z">
          <w:pPr>
            <w:spacing w:line="480" w:lineRule="auto"/>
            <w:ind w:firstLine="720"/>
          </w:pPr>
        </w:pPrChange>
      </w:pPr>
      <w:r w:rsidRPr="004701E2">
        <w:rPr>
          <w:rFonts w:ascii="Times New Roman" w:hAnsi="Times New Roman" w:cs="Times New Roman"/>
          <w:bCs/>
          <w:sz w:val="24"/>
          <w:szCs w:val="24"/>
        </w:rPr>
        <w:lastRenderedPageBreak/>
        <w:t xml:space="preserve">The accuracy of both one-zero and pinpoint sampling was calculated for each interval length and each of the three behavioural </w:t>
      </w:r>
      <w:r w:rsidRPr="00CE262C">
        <w:rPr>
          <w:rFonts w:ascii="Times New Roman" w:hAnsi="Times New Roman" w:cs="Times New Roman"/>
          <w:bCs/>
          <w:sz w:val="24"/>
          <w:szCs w:val="24"/>
        </w:rPr>
        <w:t>frequencies (</w:t>
      </w:r>
      <w:r w:rsidR="00FC10D4" w:rsidRPr="00CE262C">
        <w:rPr>
          <w:rFonts w:ascii="Times New Roman" w:hAnsi="Times New Roman" w:cs="Times New Roman"/>
          <w:bCs/>
          <w:sz w:val="24"/>
          <w:szCs w:val="24"/>
        </w:rPr>
        <w:t xml:space="preserve">Table </w:t>
      </w:r>
      <w:r w:rsidR="003121CB" w:rsidRPr="00CE262C">
        <w:rPr>
          <w:rFonts w:ascii="Times New Roman" w:hAnsi="Times New Roman" w:cs="Times New Roman"/>
          <w:bCs/>
          <w:sz w:val="24"/>
          <w:szCs w:val="24"/>
        </w:rPr>
        <w:t xml:space="preserve">1 </w:t>
      </w:r>
      <w:r w:rsidR="00FC10D4" w:rsidRPr="00CE262C">
        <w:rPr>
          <w:rFonts w:ascii="Times New Roman" w:hAnsi="Times New Roman" w:cs="Times New Roman"/>
          <w:bCs/>
          <w:sz w:val="24"/>
          <w:szCs w:val="24"/>
        </w:rPr>
        <w:t xml:space="preserve">and </w:t>
      </w:r>
      <w:r w:rsidRPr="00CE262C">
        <w:rPr>
          <w:rFonts w:ascii="Times New Roman" w:hAnsi="Times New Roman" w:cs="Times New Roman"/>
          <w:bCs/>
          <w:sz w:val="24"/>
          <w:szCs w:val="24"/>
        </w:rPr>
        <w:t xml:space="preserve">Figure </w:t>
      </w:r>
      <w:r w:rsidR="003121CB" w:rsidRPr="00CE262C">
        <w:rPr>
          <w:rFonts w:ascii="Times New Roman" w:hAnsi="Times New Roman" w:cs="Times New Roman"/>
          <w:bCs/>
          <w:sz w:val="24"/>
          <w:szCs w:val="24"/>
        </w:rPr>
        <w:t>3</w:t>
      </w:r>
      <w:r w:rsidRPr="00CE262C">
        <w:rPr>
          <w:rFonts w:ascii="Times New Roman" w:hAnsi="Times New Roman" w:cs="Times New Roman"/>
          <w:bCs/>
          <w:sz w:val="24"/>
          <w:szCs w:val="24"/>
        </w:rPr>
        <w:t>).</w:t>
      </w:r>
      <w:r w:rsidRPr="004701E2">
        <w:rPr>
          <w:rFonts w:ascii="Times New Roman" w:hAnsi="Times New Roman" w:cs="Times New Roman"/>
          <w:bCs/>
          <w:sz w:val="24"/>
          <w:szCs w:val="24"/>
        </w:rPr>
        <w:t xml:space="preserve"> </w:t>
      </w:r>
      <w:commentRangeStart w:id="99"/>
      <w:commentRangeStart w:id="100"/>
      <w:r w:rsidRPr="004701E2">
        <w:rPr>
          <w:rFonts w:ascii="Times New Roman" w:hAnsi="Times New Roman" w:cs="Times New Roman"/>
          <w:bCs/>
          <w:sz w:val="24"/>
          <w:szCs w:val="24"/>
        </w:rPr>
        <w:t>Overall, mean error rates were consistently lower for the pinpoint sampling method in comparison to the one-zero sampling method</w:t>
      </w:r>
      <w:ins w:id="101" w:author="Simon Tuke" w:date="2020-12-27T09:05:00Z">
        <w:r w:rsidR="00F330FC">
          <w:rPr>
            <w:rFonts w:ascii="Times New Roman" w:hAnsi="Times New Roman" w:cs="Times New Roman"/>
            <w:bCs/>
            <w:sz w:val="24"/>
            <w:szCs w:val="24"/>
          </w:rPr>
          <w:t xml:space="preserve"> </w:t>
        </w:r>
        <w:bookmarkStart w:id="102" w:name="_Hlk59952574"/>
        <w:r w:rsidR="00F330FC">
          <w:rPr>
            <w:rFonts w:ascii="Times New Roman" w:hAnsi="Times New Roman" w:cs="Times New Roman"/>
            <w:bCs/>
            <w:sz w:val="24"/>
            <w:szCs w:val="24"/>
          </w:rPr>
          <w:t>(</w:t>
        </w:r>
      </w:ins>
      <w:ins w:id="103" w:author="Simon Tuke" w:date="2020-12-27T09:07:00Z">
        <w:r w:rsidR="00F330FC">
          <w:rPr>
            <w:rFonts w:ascii="Times New Roman" w:hAnsi="Times New Roman" w:cs="Times New Roman"/>
            <w:bCs/>
            <w:sz w:val="24"/>
            <w:szCs w:val="24"/>
          </w:rPr>
          <w:sym w:font="Symbol" w:char="F063"/>
        </w:r>
      </w:ins>
      <w:ins w:id="104" w:author="Simon Tuke" w:date="2020-12-27T09:08:00Z">
        <w:r w:rsidR="00F330FC">
          <w:rPr>
            <w:rFonts w:ascii="Times New Roman" w:hAnsi="Times New Roman" w:cs="Times New Roman"/>
            <w:bCs/>
            <w:sz w:val="24"/>
            <w:szCs w:val="24"/>
            <w:vertAlign w:val="superscript"/>
          </w:rPr>
          <w:t>2</w:t>
        </w:r>
        <w:r w:rsidR="00F330FC">
          <w:rPr>
            <w:rFonts w:ascii="Times New Roman" w:hAnsi="Times New Roman" w:cs="Times New Roman"/>
            <w:bCs/>
            <w:sz w:val="24"/>
            <w:szCs w:val="24"/>
          </w:rPr>
          <w:t xml:space="preserve"> = 9, df = 1, p = </w:t>
        </w:r>
        <w:r w:rsidR="00F330FC" w:rsidRPr="00F330FC">
          <w:rPr>
            <w:rFonts w:ascii="Lucida Sans" w:eastAsia="Times New Roman" w:hAnsi="Lucida Sans" w:cs="Times New Roman"/>
            <w:color w:val="000000"/>
            <w:sz w:val="20"/>
            <w:szCs w:val="20"/>
            <w:shd w:val="clear" w:color="auto" w:fill="FFFFFF"/>
            <w:lang w:val="en-AU" w:eastAsia="en-GB"/>
          </w:rPr>
          <w:t>0.002</w:t>
        </w:r>
        <w:r w:rsidR="00F330FC">
          <w:rPr>
            <w:rFonts w:ascii="Lucida Sans" w:eastAsia="Times New Roman" w:hAnsi="Lucida Sans" w:cs="Times New Roman"/>
            <w:color w:val="000000"/>
            <w:sz w:val="20"/>
            <w:szCs w:val="20"/>
            <w:shd w:val="clear" w:color="auto" w:fill="FFFFFF"/>
            <w:lang w:val="en-AU" w:eastAsia="en-GB"/>
          </w:rPr>
          <w:t>7</w:t>
        </w:r>
      </w:ins>
      <w:ins w:id="105" w:author="Simon Tuke" w:date="2020-12-27T09:09:00Z">
        <w:r w:rsidR="00F330FC">
          <w:rPr>
            <w:rFonts w:ascii="Lucida Sans" w:eastAsia="Times New Roman" w:hAnsi="Lucida Sans" w:cs="Times New Roman"/>
            <w:color w:val="000000"/>
            <w:sz w:val="20"/>
            <w:szCs w:val="20"/>
            <w:shd w:val="clear" w:color="auto" w:fill="FFFFFF"/>
            <w:lang w:val="en-AU" w:eastAsia="en-GB"/>
          </w:rPr>
          <w:t>, ES = 1</w:t>
        </w:r>
      </w:ins>
      <w:ins w:id="106" w:author="Simon Tuke" w:date="2020-12-27T09:05:00Z">
        <w:r w:rsidR="00F330FC">
          <w:rPr>
            <w:rFonts w:ascii="Times New Roman" w:hAnsi="Times New Roman" w:cs="Times New Roman"/>
            <w:bCs/>
            <w:sz w:val="24"/>
            <w:szCs w:val="24"/>
          </w:rPr>
          <w:t>)</w:t>
        </w:r>
      </w:ins>
      <w:r w:rsidRPr="004701E2">
        <w:rPr>
          <w:rFonts w:ascii="Times New Roman" w:hAnsi="Times New Roman" w:cs="Times New Roman"/>
          <w:bCs/>
          <w:sz w:val="24"/>
          <w:szCs w:val="24"/>
        </w:rPr>
        <w:t xml:space="preserve">. </w:t>
      </w:r>
      <w:bookmarkEnd w:id="102"/>
      <w:del w:id="107" w:author="Eddie F" w:date="2020-12-24T11:08:00Z">
        <w:r w:rsidR="007B6BF2" w:rsidRPr="004701E2" w:rsidDel="00760711">
          <w:rPr>
            <w:rFonts w:ascii="Times New Roman" w:hAnsi="Times New Roman" w:cs="Times New Roman"/>
            <w:bCs/>
            <w:sz w:val="24"/>
            <w:szCs w:val="24"/>
          </w:rPr>
          <w:delText>(</w:delText>
        </w:r>
        <w:r w:rsidR="007B6BF2" w:rsidRPr="00C27F8D" w:rsidDel="00760711">
          <w:rPr>
            <w:rFonts w:ascii="Times New Roman" w:hAnsi="Times New Roman" w:cs="Times New Roman"/>
            <w:bCs/>
            <w:sz w:val="24"/>
            <w:szCs w:val="24"/>
            <w:highlight w:val="yellow"/>
          </w:rPr>
          <w:delText>we’ll give p-values here, as well as confidence intervals).</w:delText>
        </w:r>
        <w:r w:rsidR="007B6BF2" w:rsidRPr="004701E2" w:rsidDel="00760711">
          <w:rPr>
            <w:rFonts w:ascii="Times New Roman" w:hAnsi="Times New Roman" w:cs="Times New Roman"/>
            <w:bCs/>
            <w:sz w:val="24"/>
            <w:szCs w:val="24"/>
          </w:rPr>
          <w:delText xml:space="preserve"> </w:delText>
        </w:r>
      </w:del>
      <w:commentRangeStart w:id="108"/>
      <w:r w:rsidRPr="004701E2">
        <w:rPr>
          <w:rFonts w:ascii="Times New Roman" w:hAnsi="Times New Roman" w:cs="Times New Roman"/>
          <w:bCs/>
          <w:sz w:val="24"/>
          <w:szCs w:val="24"/>
        </w:rPr>
        <w:t xml:space="preserve">For both behavioural sampling methods, error rates increased as the interval </w:t>
      </w:r>
      <w:r w:rsidR="00ED44B8" w:rsidRPr="004701E2">
        <w:rPr>
          <w:rFonts w:ascii="Times New Roman" w:hAnsi="Times New Roman" w:cs="Times New Roman"/>
          <w:bCs/>
          <w:sz w:val="24"/>
          <w:szCs w:val="24"/>
        </w:rPr>
        <w:t>length increased</w:t>
      </w:r>
      <w:commentRangeEnd w:id="108"/>
      <w:r w:rsidR="00A2165D">
        <w:rPr>
          <w:rStyle w:val="CommentReference"/>
        </w:rPr>
        <w:commentReference w:id="108"/>
      </w:r>
      <w:r w:rsidR="00ED44B8" w:rsidRPr="004701E2">
        <w:rPr>
          <w:rFonts w:ascii="Times New Roman" w:hAnsi="Times New Roman" w:cs="Times New Roman"/>
          <w:bCs/>
          <w:sz w:val="24"/>
          <w:szCs w:val="24"/>
        </w:rPr>
        <w:t>, with the 500 s interval showing the largest error rates and variation for both one-zero and pinpoint sampling.</w:t>
      </w:r>
      <w:commentRangeEnd w:id="99"/>
      <w:r w:rsidR="00760711">
        <w:rPr>
          <w:rStyle w:val="CommentReference"/>
        </w:rPr>
        <w:commentReference w:id="99"/>
      </w:r>
      <w:commentRangeEnd w:id="100"/>
      <w:r w:rsidR="00A56020">
        <w:rPr>
          <w:rStyle w:val="CommentReference"/>
        </w:rPr>
        <w:commentReference w:id="100"/>
      </w:r>
    </w:p>
    <w:p w14:paraId="78FEED0D" w14:textId="77777777" w:rsidR="00CE262C" w:rsidRPr="00CE262C" w:rsidRDefault="00CE262C" w:rsidP="00CE262C">
      <w:pPr>
        <w:spacing w:line="480" w:lineRule="auto"/>
        <w:rPr>
          <w:rFonts w:ascii="Times New Roman" w:hAnsi="Times New Roman" w:cs="Times New Roman"/>
          <w:i/>
          <w:iCs/>
          <w:sz w:val="24"/>
          <w:szCs w:val="24"/>
        </w:rPr>
      </w:pPr>
      <w:r w:rsidRPr="00CE262C">
        <w:rPr>
          <w:rFonts w:ascii="Times New Roman" w:hAnsi="Times New Roman" w:cs="Times New Roman"/>
          <w:b/>
          <w:bCs/>
          <w:i/>
          <w:iCs/>
          <w:sz w:val="24"/>
          <w:szCs w:val="24"/>
        </w:rPr>
        <w:t xml:space="preserve">Table 1. </w:t>
      </w:r>
      <w:r w:rsidRPr="00CE262C">
        <w:rPr>
          <w:rFonts w:ascii="Times New Roman" w:hAnsi="Times New Roman" w:cs="Times New Roman"/>
          <w:i/>
          <w:iCs/>
          <w:sz w:val="24"/>
          <w:szCs w:val="24"/>
        </w:rPr>
        <w:t>Mean error rates for each sampling method under 5 s, 50 s and 500 interval lengths for the response frequency simulation.</w:t>
      </w:r>
    </w:p>
    <w:tbl>
      <w:tblPr>
        <w:tblStyle w:val="TableGridLight"/>
        <w:tblW w:w="0" w:type="auto"/>
        <w:tblLayout w:type="fixed"/>
        <w:tblLook w:val="0000" w:firstRow="0" w:lastRow="0" w:firstColumn="0" w:lastColumn="0" w:noHBand="0" w:noVBand="0"/>
        <w:tblPrChange w:id="109" w:author="Eddie F" w:date="2020-12-24T11:07:00Z">
          <w:tblPr>
            <w:tblStyle w:val="TableGridLight"/>
            <w:tblW w:w="0" w:type="auto"/>
            <w:tblLayout w:type="fixed"/>
            <w:tblLook w:val="0000" w:firstRow="0" w:lastRow="0" w:firstColumn="0" w:lastColumn="0" w:noHBand="0" w:noVBand="0"/>
          </w:tblPr>
        </w:tblPrChange>
      </w:tblPr>
      <w:tblGrid>
        <w:gridCol w:w="1271"/>
        <w:gridCol w:w="1334"/>
        <w:gridCol w:w="1800"/>
        <w:gridCol w:w="1463"/>
        <w:gridCol w:w="1440"/>
        <w:gridCol w:w="1440"/>
        <w:tblGridChange w:id="110">
          <w:tblGrid>
            <w:gridCol w:w="1271"/>
            <w:gridCol w:w="1134"/>
            <w:gridCol w:w="1559"/>
            <w:gridCol w:w="1904"/>
            <w:gridCol w:w="1440"/>
            <w:gridCol w:w="1440"/>
          </w:tblGrid>
        </w:tblGridChange>
      </w:tblGrid>
      <w:tr w:rsidR="00CE262C" w:rsidRPr="00CE262C" w14:paraId="186D83C1" w14:textId="77777777" w:rsidTr="00760711">
        <w:tc>
          <w:tcPr>
            <w:tcW w:w="1271" w:type="dxa"/>
            <w:tcPrChange w:id="111" w:author="Eddie F" w:date="2020-12-24T11:07:00Z">
              <w:tcPr>
                <w:tcW w:w="1271" w:type="dxa"/>
              </w:tcPr>
            </w:tcPrChange>
          </w:tcPr>
          <w:p w14:paraId="66D90B2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Simulation parameters </w:t>
            </w:r>
          </w:p>
        </w:tc>
        <w:tc>
          <w:tcPr>
            <w:tcW w:w="1334" w:type="dxa"/>
            <w:tcPrChange w:id="112" w:author="Eddie F" w:date="2020-12-24T11:07:00Z">
              <w:tcPr>
                <w:tcW w:w="1134" w:type="dxa"/>
              </w:tcPr>
            </w:tcPrChange>
          </w:tcPr>
          <w:p w14:paraId="2F8E962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Sampling parameters </w:t>
            </w:r>
          </w:p>
        </w:tc>
        <w:tc>
          <w:tcPr>
            <w:tcW w:w="1800" w:type="dxa"/>
            <w:tcPrChange w:id="113" w:author="Eddie F" w:date="2020-12-24T11:07:00Z">
              <w:tcPr>
                <w:tcW w:w="1559" w:type="dxa"/>
              </w:tcPr>
            </w:tcPrChange>
          </w:tcPr>
          <w:p w14:paraId="0C229FE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Proportion of time event occurs </w:t>
            </w:r>
          </w:p>
        </w:tc>
        <w:tc>
          <w:tcPr>
            <w:tcW w:w="1463" w:type="dxa"/>
            <w:tcPrChange w:id="114" w:author="Eddie F" w:date="2020-12-24T11:07:00Z">
              <w:tcPr>
                <w:tcW w:w="1904" w:type="dxa"/>
              </w:tcPr>
            </w:tcPrChange>
          </w:tcPr>
          <w:p w14:paraId="275DE71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Mean error </w:t>
            </w:r>
          </w:p>
        </w:tc>
        <w:tc>
          <w:tcPr>
            <w:tcW w:w="1440" w:type="dxa"/>
            <w:tcPrChange w:id="115" w:author="Eddie F" w:date="2020-12-24T11:07:00Z">
              <w:tcPr>
                <w:tcW w:w="1440" w:type="dxa"/>
              </w:tcPr>
            </w:tcPrChange>
          </w:tcPr>
          <w:p w14:paraId="58774CB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Lower 95% percentile of error </w:t>
            </w:r>
          </w:p>
        </w:tc>
        <w:tc>
          <w:tcPr>
            <w:tcW w:w="1440" w:type="dxa"/>
            <w:tcPrChange w:id="116" w:author="Eddie F" w:date="2020-12-24T11:07:00Z">
              <w:tcPr>
                <w:tcW w:w="1440" w:type="dxa"/>
              </w:tcPr>
            </w:tcPrChange>
          </w:tcPr>
          <w:p w14:paraId="73C645B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Upper 95% percentile of error </w:t>
            </w:r>
          </w:p>
        </w:tc>
      </w:tr>
      <w:tr w:rsidR="00CE262C" w:rsidRPr="00CE262C" w14:paraId="467684BC" w14:textId="77777777" w:rsidTr="00760711">
        <w:tc>
          <w:tcPr>
            <w:tcW w:w="1271" w:type="dxa"/>
            <w:tcPrChange w:id="117" w:author="Eddie F" w:date="2020-12-24T11:07:00Z">
              <w:tcPr>
                <w:tcW w:w="1271" w:type="dxa"/>
              </w:tcPr>
            </w:tcPrChange>
          </w:tcPr>
          <w:p w14:paraId="3C6449C5"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b/>
                <w:bCs/>
                <w:sz w:val="24"/>
                <w:szCs w:val="24"/>
              </w:rPr>
              <w:t>One-zero</w:t>
            </w:r>
          </w:p>
        </w:tc>
        <w:tc>
          <w:tcPr>
            <w:tcW w:w="1334" w:type="dxa"/>
            <w:tcPrChange w:id="118" w:author="Eddie F" w:date="2020-12-24T11:07:00Z">
              <w:tcPr>
                <w:tcW w:w="1134" w:type="dxa"/>
              </w:tcPr>
            </w:tcPrChange>
          </w:tcPr>
          <w:p w14:paraId="6E6EEF6B"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800" w:type="dxa"/>
            <w:tcPrChange w:id="119" w:author="Eddie F" w:date="2020-12-24T11:07:00Z">
              <w:tcPr>
                <w:tcW w:w="1559" w:type="dxa"/>
              </w:tcPr>
            </w:tcPrChange>
          </w:tcPr>
          <w:p w14:paraId="30E3C872"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63" w:type="dxa"/>
            <w:tcPrChange w:id="120" w:author="Eddie F" w:date="2020-12-24T11:07:00Z">
              <w:tcPr>
                <w:tcW w:w="1904" w:type="dxa"/>
              </w:tcPr>
            </w:tcPrChange>
          </w:tcPr>
          <w:p w14:paraId="2D8D7889"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Change w:id="121" w:author="Eddie F" w:date="2020-12-24T11:07:00Z">
              <w:tcPr>
                <w:tcW w:w="1440" w:type="dxa"/>
              </w:tcPr>
            </w:tcPrChange>
          </w:tcPr>
          <w:p w14:paraId="2755DF50"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Change w:id="122" w:author="Eddie F" w:date="2020-12-24T11:07:00Z">
              <w:tcPr>
                <w:tcW w:w="1440" w:type="dxa"/>
              </w:tcPr>
            </w:tcPrChange>
          </w:tcPr>
          <w:p w14:paraId="2464B4BD"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r>
      <w:tr w:rsidR="00CE262C" w:rsidRPr="00CE262C" w14:paraId="4C314EE9" w14:textId="77777777" w:rsidTr="00760711">
        <w:tc>
          <w:tcPr>
            <w:tcW w:w="1271" w:type="dxa"/>
            <w:tcPrChange w:id="123" w:author="Eddie F" w:date="2020-12-24T11:07:00Z">
              <w:tcPr>
                <w:tcW w:w="1271" w:type="dxa"/>
              </w:tcPr>
            </w:tcPrChange>
          </w:tcPr>
          <w:p w14:paraId="4BCF047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24" w:author="Eddie F" w:date="2020-12-24T11:07:00Z">
              <w:tcPr>
                <w:tcW w:w="1134" w:type="dxa"/>
              </w:tcPr>
            </w:tcPrChange>
          </w:tcPr>
          <w:p w14:paraId="5FEB908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Change w:id="125" w:author="Eddie F" w:date="2020-12-24T11:07:00Z">
              <w:tcPr>
                <w:tcW w:w="1559" w:type="dxa"/>
              </w:tcPr>
            </w:tcPrChange>
          </w:tcPr>
          <w:p w14:paraId="6B14DE4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Change w:id="126" w:author="Eddie F" w:date="2020-12-24T11:07:00Z">
              <w:tcPr>
                <w:tcW w:w="1904" w:type="dxa"/>
              </w:tcPr>
            </w:tcPrChange>
          </w:tcPr>
          <w:p w14:paraId="1A9FB24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Change w:id="127" w:author="Eddie F" w:date="2020-12-24T11:07:00Z">
              <w:tcPr>
                <w:tcW w:w="1440" w:type="dxa"/>
              </w:tcPr>
            </w:tcPrChange>
          </w:tcPr>
          <w:p w14:paraId="7B86B35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Change w:id="128" w:author="Eddie F" w:date="2020-12-24T11:07:00Z">
              <w:tcPr>
                <w:tcW w:w="1440" w:type="dxa"/>
              </w:tcPr>
            </w:tcPrChange>
          </w:tcPr>
          <w:p w14:paraId="799B0C3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6E13A737" w14:textId="77777777" w:rsidTr="00760711">
        <w:tc>
          <w:tcPr>
            <w:tcW w:w="1271" w:type="dxa"/>
            <w:tcPrChange w:id="129" w:author="Eddie F" w:date="2020-12-24T11:07:00Z">
              <w:tcPr>
                <w:tcW w:w="1271" w:type="dxa"/>
              </w:tcPr>
            </w:tcPrChange>
          </w:tcPr>
          <w:p w14:paraId="1AAD16E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30" w:author="Eddie F" w:date="2020-12-24T11:07:00Z">
              <w:tcPr>
                <w:tcW w:w="1134" w:type="dxa"/>
              </w:tcPr>
            </w:tcPrChange>
          </w:tcPr>
          <w:p w14:paraId="7D53DEE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Change w:id="131" w:author="Eddie F" w:date="2020-12-24T11:07:00Z">
              <w:tcPr>
                <w:tcW w:w="1559" w:type="dxa"/>
              </w:tcPr>
            </w:tcPrChange>
          </w:tcPr>
          <w:p w14:paraId="159C097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0.333 </w:t>
            </w:r>
          </w:p>
        </w:tc>
        <w:tc>
          <w:tcPr>
            <w:tcW w:w="1463" w:type="dxa"/>
            <w:tcPrChange w:id="132" w:author="Eddie F" w:date="2020-12-24T11:07:00Z">
              <w:tcPr>
                <w:tcW w:w="1904" w:type="dxa"/>
              </w:tcPr>
            </w:tcPrChange>
          </w:tcPr>
          <w:p w14:paraId="1E24965E"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0.667</w:t>
            </w:r>
          </w:p>
        </w:tc>
        <w:tc>
          <w:tcPr>
            <w:tcW w:w="1440" w:type="dxa"/>
            <w:tcPrChange w:id="133" w:author="Eddie F" w:date="2020-12-24T11:07:00Z">
              <w:tcPr>
                <w:tcW w:w="1440" w:type="dxa"/>
              </w:tcPr>
            </w:tcPrChange>
          </w:tcPr>
          <w:p w14:paraId="7CA95016"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Change w:id="134" w:author="Eddie F" w:date="2020-12-24T11:07:00Z">
              <w:tcPr>
                <w:tcW w:w="1440" w:type="dxa"/>
              </w:tcPr>
            </w:tcPrChange>
          </w:tcPr>
          <w:p w14:paraId="0672683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1F92F083" w14:textId="77777777" w:rsidTr="00760711">
        <w:tc>
          <w:tcPr>
            <w:tcW w:w="1271" w:type="dxa"/>
            <w:tcPrChange w:id="135" w:author="Eddie F" w:date="2020-12-24T11:07:00Z">
              <w:tcPr>
                <w:tcW w:w="1271" w:type="dxa"/>
              </w:tcPr>
            </w:tcPrChange>
          </w:tcPr>
          <w:p w14:paraId="0302E88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36" w:author="Eddie F" w:date="2020-12-24T11:07:00Z">
              <w:tcPr>
                <w:tcW w:w="1134" w:type="dxa"/>
              </w:tcPr>
            </w:tcPrChange>
          </w:tcPr>
          <w:p w14:paraId="219EA31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Change w:id="137" w:author="Eddie F" w:date="2020-12-24T11:07:00Z">
              <w:tcPr>
                <w:tcW w:w="1559" w:type="dxa"/>
              </w:tcPr>
            </w:tcPrChange>
          </w:tcPr>
          <w:p w14:paraId="5DE25C81"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Change w:id="138" w:author="Eddie F" w:date="2020-12-24T11:07:00Z">
              <w:tcPr>
                <w:tcW w:w="1904" w:type="dxa"/>
              </w:tcPr>
            </w:tcPrChange>
          </w:tcPr>
          <w:p w14:paraId="50039A7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0.667</w:t>
            </w:r>
          </w:p>
        </w:tc>
        <w:tc>
          <w:tcPr>
            <w:tcW w:w="1440" w:type="dxa"/>
            <w:tcPrChange w:id="139" w:author="Eddie F" w:date="2020-12-24T11:07:00Z">
              <w:tcPr>
                <w:tcW w:w="1440" w:type="dxa"/>
              </w:tcPr>
            </w:tcPrChange>
          </w:tcPr>
          <w:p w14:paraId="354A1D7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Change w:id="140" w:author="Eddie F" w:date="2020-12-24T11:07:00Z">
              <w:tcPr>
                <w:tcW w:w="1440" w:type="dxa"/>
              </w:tcPr>
            </w:tcPrChange>
          </w:tcPr>
          <w:p w14:paraId="7758AA8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26514FCD" w14:textId="77777777" w:rsidTr="00760711">
        <w:tc>
          <w:tcPr>
            <w:tcW w:w="1271" w:type="dxa"/>
            <w:tcPrChange w:id="141" w:author="Eddie F" w:date="2020-12-24T11:07:00Z">
              <w:tcPr>
                <w:tcW w:w="1271" w:type="dxa"/>
              </w:tcPr>
            </w:tcPrChange>
          </w:tcPr>
          <w:p w14:paraId="6321819E"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142" w:author="Eddie F" w:date="2020-12-24T11:07:00Z">
              <w:tcPr>
                <w:tcW w:w="1134" w:type="dxa"/>
              </w:tcPr>
            </w:tcPrChange>
          </w:tcPr>
          <w:p w14:paraId="177674CD"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Change w:id="143" w:author="Eddie F" w:date="2020-12-24T11:07:00Z">
              <w:tcPr>
                <w:tcW w:w="1559" w:type="dxa"/>
              </w:tcPr>
            </w:tcPrChange>
          </w:tcPr>
          <w:p w14:paraId="366B8D4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Change w:id="144" w:author="Eddie F" w:date="2020-12-24T11:07:00Z">
              <w:tcPr>
                <w:tcW w:w="1904" w:type="dxa"/>
              </w:tcPr>
            </w:tcPrChange>
          </w:tcPr>
          <w:p w14:paraId="5716B39B"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0.133</w:t>
            </w:r>
          </w:p>
        </w:tc>
        <w:tc>
          <w:tcPr>
            <w:tcW w:w="1440" w:type="dxa"/>
            <w:tcPrChange w:id="145" w:author="Eddie F" w:date="2020-12-24T11:07:00Z">
              <w:tcPr>
                <w:tcW w:w="1440" w:type="dxa"/>
              </w:tcPr>
            </w:tcPrChange>
          </w:tcPr>
          <w:p w14:paraId="1CF5159B"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0.133 </w:t>
            </w:r>
          </w:p>
        </w:tc>
        <w:tc>
          <w:tcPr>
            <w:tcW w:w="1440" w:type="dxa"/>
            <w:tcPrChange w:id="146" w:author="Eddie F" w:date="2020-12-24T11:07:00Z">
              <w:tcPr>
                <w:tcW w:w="1440" w:type="dxa"/>
              </w:tcPr>
            </w:tcPrChange>
          </w:tcPr>
          <w:p w14:paraId="014A9C0D"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0.133 </w:t>
            </w:r>
          </w:p>
        </w:tc>
      </w:tr>
      <w:tr w:rsidR="00CE262C" w:rsidRPr="00CE262C" w14:paraId="247B514B" w14:textId="77777777" w:rsidTr="00760711">
        <w:tc>
          <w:tcPr>
            <w:tcW w:w="1271" w:type="dxa"/>
            <w:tcPrChange w:id="147" w:author="Eddie F" w:date="2020-12-24T11:07:00Z">
              <w:tcPr>
                <w:tcW w:w="1271" w:type="dxa"/>
              </w:tcPr>
            </w:tcPrChange>
          </w:tcPr>
          <w:p w14:paraId="186F445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148" w:author="Eddie F" w:date="2020-12-24T11:07:00Z">
              <w:tcPr>
                <w:tcW w:w="1134" w:type="dxa"/>
              </w:tcPr>
            </w:tcPrChange>
          </w:tcPr>
          <w:p w14:paraId="7F9D8CE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Change w:id="149" w:author="Eddie F" w:date="2020-12-24T11:07:00Z">
              <w:tcPr>
                <w:tcW w:w="1559" w:type="dxa"/>
              </w:tcPr>
            </w:tcPrChange>
          </w:tcPr>
          <w:p w14:paraId="5A33E441"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63" w:type="dxa"/>
            <w:tcPrChange w:id="150" w:author="Eddie F" w:date="2020-12-24T11:07:00Z">
              <w:tcPr>
                <w:tcW w:w="1904" w:type="dxa"/>
              </w:tcPr>
            </w:tcPrChange>
          </w:tcPr>
          <w:p w14:paraId="13C881C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0.967</w:t>
            </w:r>
          </w:p>
        </w:tc>
        <w:tc>
          <w:tcPr>
            <w:tcW w:w="1440" w:type="dxa"/>
            <w:tcPrChange w:id="151" w:author="Eddie F" w:date="2020-12-24T11:07:00Z">
              <w:tcPr>
                <w:tcW w:w="1440" w:type="dxa"/>
              </w:tcPr>
            </w:tcPrChange>
          </w:tcPr>
          <w:p w14:paraId="0E27AC4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c>
          <w:tcPr>
            <w:tcW w:w="1440" w:type="dxa"/>
            <w:tcPrChange w:id="152" w:author="Eddie F" w:date="2020-12-24T11:07:00Z">
              <w:tcPr>
                <w:tcW w:w="1440" w:type="dxa"/>
              </w:tcPr>
            </w:tcPrChange>
          </w:tcPr>
          <w:p w14:paraId="2308D25F"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r>
      <w:tr w:rsidR="00CE262C" w:rsidRPr="00CE262C" w14:paraId="6F08F47D" w14:textId="77777777" w:rsidTr="00760711">
        <w:tc>
          <w:tcPr>
            <w:tcW w:w="1271" w:type="dxa"/>
            <w:tcPrChange w:id="153" w:author="Eddie F" w:date="2020-12-24T11:07:00Z">
              <w:tcPr>
                <w:tcW w:w="1271" w:type="dxa"/>
              </w:tcPr>
            </w:tcPrChange>
          </w:tcPr>
          <w:p w14:paraId="29EA685D"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154" w:author="Eddie F" w:date="2020-12-24T11:07:00Z">
              <w:tcPr>
                <w:tcW w:w="1134" w:type="dxa"/>
              </w:tcPr>
            </w:tcPrChange>
          </w:tcPr>
          <w:p w14:paraId="20B2818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Change w:id="155" w:author="Eddie F" w:date="2020-12-24T11:07:00Z">
              <w:tcPr>
                <w:tcW w:w="1559" w:type="dxa"/>
              </w:tcPr>
            </w:tcPrChange>
          </w:tcPr>
          <w:p w14:paraId="7B1F749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Change w:id="156" w:author="Eddie F" w:date="2020-12-24T11:07:00Z">
              <w:tcPr>
                <w:tcW w:w="1904" w:type="dxa"/>
              </w:tcPr>
            </w:tcPrChange>
          </w:tcPr>
          <w:p w14:paraId="00C9150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0.967</w:t>
            </w:r>
          </w:p>
        </w:tc>
        <w:tc>
          <w:tcPr>
            <w:tcW w:w="1440" w:type="dxa"/>
            <w:tcPrChange w:id="157" w:author="Eddie F" w:date="2020-12-24T11:07:00Z">
              <w:tcPr>
                <w:tcW w:w="1440" w:type="dxa"/>
              </w:tcPr>
            </w:tcPrChange>
          </w:tcPr>
          <w:p w14:paraId="3D37B84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c>
          <w:tcPr>
            <w:tcW w:w="1440" w:type="dxa"/>
            <w:tcPrChange w:id="158" w:author="Eddie F" w:date="2020-12-24T11:07:00Z">
              <w:tcPr>
                <w:tcW w:w="1440" w:type="dxa"/>
              </w:tcPr>
            </w:tcPrChange>
          </w:tcPr>
          <w:p w14:paraId="1DA571B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r>
      <w:tr w:rsidR="00CE262C" w:rsidRPr="00CE262C" w14:paraId="4B71A0A3" w14:textId="77777777" w:rsidTr="00760711">
        <w:tc>
          <w:tcPr>
            <w:tcW w:w="1271" w:type="dxa"/>
            <w:tcPrChange w:id="159" w:author="Eddie F" w:date="2020-12-24T11:07:00Z">
              <w:tcPr>
                <w:tcW w:w="1271" w:type="dxa"/>
              </w:tcPr>
            </w:tcPrChange>
          </w:tcPr>
          <w:p w14:paraId="45984C4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Change w:id="160" w:author="Eddie F" w:date="2020-12-24T11:07:00Z">
              <w:tcPr>
                <w:tcW w:w="1134" w:type="dxa"/>
              </w:tcPr>
            </w:tcPrChange>
          </w:tcPr>
          <w:p w14:paraId="7EB33D2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Change w:id="161" w:author="Eddie F" w:date="2020-12-24T11:07:00Z">
              <w:tcPr>
                <w:tcW w:w="1559" w:type="dxa"/>
              </w:tcPr>
            </w:tcPrChange>
          </w:tcPr>
          <w:p w14:paraId="3D3DB03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0.003</w:t>
            </w:r>
          </w:p>
        </w:tc>
        <w:tc>
          <w:tcPr>
            <w:tcW w:w="1463" w:type="dxa"/>
            <w:tcPrChange w:id="162" w:author="Eddie F" w:date="2020-12-24T11:07:00Z">
              <w:tcPr>
                <w:tcW w:w="1904" w:type="dxa"/>
              </w:tcPr>
            </w:tcPrChange>
          </w:tcPr>
          <w:p w14:paraId="029E573F"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0.013 </w:t>
            </w:r>
          </w:p>
        </w:tc>
        <w:tc>
          <w:tcPr>
            <w:tcW w:w="1440" w:type="dxa"/>
            <w:tcPrChange w:id="163" w:author="Eddie F" w:date="2020-12-24T11:07:00Z">
              <w:tcPr>
                <w:tcW w:w="1440" w:type="dxa"/>
              </w:tcPr>
            </w:tcPrChange>
          </w:tcPr>
          <w:p w14:paraId="0F85CBE1" w14:textId="06ED980F"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0.013</w:t>
            </w:r>
            <w:del w:id="164" w:author="Eddie F" w:date="2020-12-24T18:30:00Z">
              <w:r w:rsidRPr="00CE262C" w:rsidDel="00DB0725">
                <w:rPr>
                  <w:rFonts w:ascii="Times New Roman" w:hAnsi="Times New Roman" w:cs="Times New Roman"/>
                  <w:sz w:val="24"/>
                  <w:szCs w:val="24"/>
                </w:rPr>
                <w:delText>3</w:delText>
              </w:r>
            </w:del>
            <w:r w:rsidRPr="00CE262C">
              <w:rPr>
                <w:rFonts w:ascii="Times New Roman" w:hAnsi="Times New Roman" w:cs="Times New Roman"/>
                <w:sz w:val="24"/>
                <w:szCs w:val="24"/>
              </w:rPr>
              <w:t xml:space="preserve"> </w:t>
            </w:r>
          </w:p>
        </w:tc>
        <w:tc>
          <w:tcPr>
            <w:tcW w:w="1440" w:type="dxa"/>
            <w:tcPrChange w:id="165" w:author="Eddie F" w:date="2020-12-24T11:07:00Z">
              <w:tcPr>
                <w:tcW w:w="1440" w:type="dxa"/>
              </w:tcPr>
            </w:tcPrChange>
          </w:tcPr>
          <w:p w14:paraId="1AEB2EDD"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0.013 </w:t>
            </w:r>
          </w:p>
        </w:tc>
      </w:tr>
      <w:tr w:rsidR="00CE262C" w:rsidRPr="00CE262C" w14:paraId="38DC45A5" w14:textId="77777777" w:rsidTr="00760711">
        <w:tc>
          <w:tcPr>
            <w:tcW w:w="1271" w:type="dxa"/>
            <w:tcPrChange w:id="166" w:author="Eddie F" w:date="2020-12-24T11:07:00Z">
              <w:tcPr>
                <w:tcW w:w="1271" w:type="dxa"/>
              </w:tcPr>
            </w:tcPrChange>
          </w:tcPr>
          <w:p w14:paraId="612C6A9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Change w:id="167" w:author="Eddie F" w:date="2020-12-24T11:07:00Z">
              <w:tcPr>
                <w:tcW w:w="1134" w:type="dxa"/>
              </w:tcPr>
            </w:tcPrChange>
          </w:tcPr>
          <w:p w14:paraId="00016FAF"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Change w:id="168" w:author="Eddie F" w:date="2020-12-24T11:07:00Z">
              <w:tcPr>
                <w:tcW w:w="1559" w:type="dxa"/>
              </w:tcPr>
            </w:tcPrChange>
          </w:tcPr>
          <w:p w14:paraId="52263DB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0.003</w:t>
            </w:r>
          </w:p>
        </w:tc>
        <w:tc>
          <w:tcPr>
            <w:tcW w:w="1463" w:type="dxa"/>
            <w:tcPrChange w:id="169" w:author="Eddie F" w:date="2020-12-24T11:07:00Z">
              <w:tcPr>
                <w:tcW w:w="1904" w:type="dxa"/>
              </w:tcPr>
            </w:tcPrChange>
          </w:tcPr>
          <w:p w14:paraId="201AE86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0.163</w:t>
            </w:r>
          </w:p>
        </w:tc>
        <w:tc>
          <w:tcPr>
            <w:tcW w:w="1440" w:type="dxa"/>
            <w:tcPrChange w:id="170" w:author="Eddie F" w:date="2020-12-24T11:07:00Z">
              <w:tcPr>
                <w:tcW w:w="1440" w:type="dxa"/>
              </w:tcPr>
            </w:tcPrChange>
          </w:tcPr>
          <w:p w14:paraId="4352AB5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0.163 </w:t>
            </w:r>
          </w:p>
        </w:tc>
        <w:tc>
          <w:tcPr>
            <w:tcW w:w="1440" w:type="dxa"/>
            <w:tcPrChange w:id="171" w:author="Eddie F" w:date="2020-12-24T11:07:00Z">
              <w:tcPr>
                <w:tcW w:w="1440" w:type="dxa"/>
              </w:tcPr>
            </w:tcPrChange>
          </w:tcPr>
          <w:p w14:paraId="5583B5A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0.163 </w:t>
            </w:r>
          </w:p>
        </w:tc>
      </w:tr>
      <w:tr w:rsidR="00CE262C" w:rsidRPr="00CE262C" w14:paraId="3A6F3EB7" w14:textId="77777777" w:rsidTr="00760711">
        <w:tc>
          <w:tcPr>
            <w:tcW w:w="1271" w:type="dxa"/>
            <w:tcPrChange w:id="172" w:author="Eddie F" w:date="2020-12-24T11:07:00Z">
              <w:tcPr>
                <w:tcW w:w="1271" w:type="dxa"/>
              </w:tcPr>
            </w:tcPrChange>
          </w:tcPr>
          <w:p w14:paraId="7568A87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Change w:id="173" w:author="Eddie F" w:date="2020-12-24T11:07:00Z">
              <w:tcPr>
                <w:tcW w:w="1134" w:type="dxa"/>
              </w:tcPr>
            </w:tcPrChange>
          </w:tcPr>
          <w:p w14:paraId="4B1337FE"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Change w:id="174" w:author="Eddie F" w:date="2020-12-24T11:07:00Z">
              <w:tcPr>
                <w:tcW w:w="1559" w:type="dxa"/>
              </w:tcPr>
            </w:tcPrChange>
          </w:tcPr>
          <w:p w14:paraId="3B57DAA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0.003 </w:t>
            </w:r>
          </w:p>
        </w:tc>
        <w:tc>
          <w:tcPr>
            <w:tcW w:w="1463" w:type="dxa"/>
            <w:tcPrChange w:id="175" w:author="Eddie F" w:date="2020-12-24T11:07:00Z">
              <w:tcPr>
                <w:tcW w:w="1904" w:type="dxa"/>
              </w:tcPr>
            </w:tcPrChange>
          </w:tcPr>
          <w:p w14:paraId="346AED5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0.902 </w:t>
            </w:r>
          </w:p>
        </w:tc>
        <w:tc>
          <w:tcPr>
            <w:tcW w:w="1440" w:type="dxa"/>
            <w:tcPrChange w:id="176" w:author="Eddie F" w:date="2020-12-24T11:07:00Z">
              <w:tcPr>
                <w:tcW w:w="1440" w:type="dxa"/>
              </w:tcPr>
            </w:tcPrChange>
          </w:tcPr>
          <w:p w14:paraId="051EF0F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0.872 </w:t>
            </w:r>
          </w:p>
        </w:tc>
        <w:tc>
          <w:tcPr>
            <w:tcW w:w="1440" w:type="dxa"/>
            <w:tcPrChange w:id="177" w:author="Eddie F" w:date="2020-12-24T11:07:00Z">
              <w:tcPr>
                <w:tcW w:w="1440" w:type="dxa"/>
              </w:tcPr>
            </w:tcPrChange>
          </w:tcPr>
          <w:p w14:paraId="0F0E80C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0.997 </w:t>
            </w:r>
          </w:p>
        </w:tc>
      </w:tr>
      <w:tr w:rsidR="00CE262C" w:rsidRPr="00CE262C" w14:paraId="1C233905" w14:textId="77777777" w:rsidTr="00760711">
        <w:tc>
          <w:tcPr>
            <w:tcW w:w="1271" w:type="dxa"/>
            <w:tcPrChange w:id="178" w:author="Eddie F" w:date="2020-12-24T11:07:00Z">
              <w:tcPr>
                <w:tcW w:w="1271" w:type="dxa"/>
              </w:tcPr>
            </w:tcPrChange>
          </w:tcPr>
          <w:p w14:paraId="58C5C5F3"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b/>
                <w:bCs/>
                <w:sz w:val="24"/>
                <w:szCs w:val="24"/>
              </w:rPr>
              <w:t>Pinpoint</w:t>
            </w:r>
            <w:r w:rsidRPr="00CE262C">
              <w:rPr>
                <w:rFonts w:ascii="Times New Roman" w:hAnsi="Times New Roman" w:cs="Times New Roman"/>
                <w:sz w:val="24"/>
                <w:szCs w:val="24"/>
              </w:rPr>
              <w:t xml:space="preserve"> </w:t>
            </w:r>
          </w:p>
        </w:tc>
        <w:tc>
          <w:tcPr>
            <w:tcW w:w="1334" w:type="dxa"/>
            <w:tcPrChange w:id="179" w:author="Eddie F" w:date="2020-12-24T11:07:00Z">
              <w:tcPr>
                <w:tcW w:w="1134" w:type="dxa"/>
              </w:tcPr>
            </w:tcPrChange>
          </w:tcPr>
          <w:p w14:paraId="3647E274"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800" w:type="dxa"/>
            <w:tcPrChange w:id="180" w:author="Eddie F" w:date="2020-12-24T11:07:00Z">
              <w:tcPr>
                <w:tcW w:w="1559" w:type="dxa"/>
              </w:tcPr>
            </w:tcPrChange>
          </w:tcPr>
          <w:p w14:paraId="7EC75A8C"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63" w:type="dxa"/>
            <w:tcPrChange w:id="181" w:author="Eddie F" w:date="2020-12-24T11:07:00Z">
              <w:tcPr>
                <w:tcW w:w="1904" w:type="dxa"/>
              </w:tcPr>
            </w:tcPrChange>
          </w:tcPr>
          <w:p w14:paraId="40E9A7F8"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Change w:id="182" w:author="Eddie F" w:date="2020-12-24T11:07:00Z">
              <w:tcPr>
                <w:tcW w:w="1440" w:type="dxa"/>
              </w:tcPr>
            </w:tcPrChange>
          </w:tcPr>
          <w:p w14:paraId="5EDD995A"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Change w:id="183" w:author="Eddie F" w:date="2020-12-24T11:07:00Z">
              <w:tcPr>
                <w:tcW w:w="1440" w:type="dxa"/>
              </w:tcPr>
            </w:tcPrChange>
          </w:tcPr>
          <w:p w14:paraId="7650FDBD" w14:textId="77777777" w:rsidR="00CE262C" w:rsidRPr="00CE262C" w:rsidRDefault="00CE262C" w:rsidP="00D414C8">
            <w:pPr>
              <w:autoSpaceDE w:val="0"/>
              <w:autoSpaceDN w:val="0"/>
              <w:adjustRightInd w:val="0"/>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r>
      <w:tr w:rsidR="00CE262C" w:rsidRPr="00CE262C" w14:paraId="32913E7C" w14:textId="77777777" w:rsidTr="00760711">
        <w:tc>
          <w:tcPr>
            <w:tcW w:w="1271" w:type="dxa"/>
            <w:tcPrChange w:id="184" w:author="Eddie F" w:date="2020-12-24T11:07:00Z">
              <w:tcPr>
                <w:tcW w:w="1271" w:type="dxa"/>
              </w:tcPr>
            </w:tcPrChange>
          </w:tcPr>
          <w:p w14:paraId="0E4F23F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85" w:author="Eddie F" w:date="2020-12-24T11:07:00Z">
              <w:tcPr>
                <w:tcW w:w="1134" w:type="dxa"/>
              </w:tcPr>
            </w:tcPrChange>
          </w:tcPr>
          <w:p w14:paraId="0D22DE6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Change w:id="186" w:author="Eddie F" w:date="2020-12-24T11:07:00Z">
              <w:tcPr>
                <w:tcW w:w="1559" w:type="dxa"/>
              </w:tcPr>
            </w:tcPrChange>
          </w:tcPr>
          <w:p w14:paraId="0DBB911B"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Change w:id="187" w:author="Eddie F" w:date="2020-12-24T11:07:00Z">
              <w:tcPr>
                <w:tcW w:w="1904" w:type="dxa"/>
              </w:tcPr>
            </w:tcPrChange>
          </w:tcPr>
          <w:p w14:paraId="6FBA714D"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0.002 </w:t>
            </w:r>
          </w:p>
        </w:tc>
        <w:tc>
          <w:tcPr>
            <w:tcW w:w="1440" w:type="dxa"/>
            <w:tcPrChange w:id="188" w:author="Eddie F" w:date="2020-12-24T11:07:00Z">
              <w:tcPr>
                <w:tcW w:w="1440" w:type="dxa"/>
              </w:tcPr>
            </w:tcPrChange>
          </w:tcPr>
          <w:p w14:paraId="5E999586"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-0.039 </w:t>
            </w:r>
          </w:p>
        </w:tc>
        <w:tc>
          <w:tcPr>
            <w:tcW w:w="1440" w:type="dxa"/>
            <w:tcPrChange w:id="189" w:author="Eddie F" w:date="2020-12-24T11:07:00Z">
              <w:tcPr>
                <w:tcW w:w="1440" w:type="dxa"/>
              </w:tcPr>
            </w:tcPrChange>
          </w:tcPr>
          <w:p w14:paraId="450A2DF1"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0.0403 </w:t>
            </w:r>
          </w:p>
        </w:tc>
      </w:tr>
      <w:tr w:rsidR="00CE262C" w:rsidRPr="00CE262C" w14:paraId="7A0830FC" w14:textId="77777777" w:rsidTr="00760711">
        <w:tc>
          <w:tcPr>
            <w:tcW w:w="1271" w:type="dxa"/>
            <w:tcPrChange w:id="190" w:author="Eddie F" w:date="2020-12-24T11:07:00Z">
              <w:tcPr>
                <w:tcW w:w="1271" w:type="dxa"/>
              </w:tcPr>
            </w:tcPrChange>
          </w:tcPr>
          <w:p w14:paraId="0916DCE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91" w:author="Eddie F" w:date="2020-12-24T11:07:00Z">
              <w:tcPr>
                <w:tcW w:w="1134" w:type="dxa"/>
              </w:tcPr>
            </w:tcPrChange>
          </w:tcPr>
          <w:p w14:paraId="4D25A38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Change w:id="192" w:author="Eddie F" w:date="2020-12-24T11:07:00Z">
              <w:tcPr>
                <w:tcW w:w="1559" w:type="dxa"/>
              </w:tcPr>
            </w:tcPrChange>
          </w:tcPr>
          <w:p w14:paraId="37FF0D1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0.333 </w:t>
            </w:r>
          </w:p>
        </w:tc>
        <w:tc>
          <w:tcPr>
            <w:tcW w:w="1463" w:type="dxa"/>
            <w:tcPrChange w:id="193" w:author="Eddie F" w:date="2020-12-24T11:07:00Z">
              <w:tcPr>
                <w:tcW w:w="1904" w:type="dxa"/>
              </w:tcPr>
            </w:tcPrChange>
          </w:tcPr>
          <w:p w14:paraId="4EA61B26"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0.007 </w:t>
            </w:r>
          </w:p>
        </w:tc>
        <w:tc>
          <w:tcPr>
            <w:tcW w:w="1440" w:type="dxa"/>
            <w:tcPrChange w:id="194" w:author="Eddie F" w:date="2020-12-24T11:07:00Z">
              <w:tcPr>
                <w:tcW w:w="1440" w:type="dxa"/>
              </w:tcPr>
            </w:tcPrChange>
          </w:tcPr>
          <w:p w14:paraId="556C5AF1"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-0.118 </w:t>
            </w:r>
          </w:p>
        </w:tc>
        <w:tc>
          <w:tcPr>
            <w:tcW w:w="1440" w:type="dxa"/>
            <w:tcPrChange w:id="195" w:author="Eddie F" w:date="2020-12-24T11:07:00Z">
              <w:tcPr>
                <w:tcW w:w="1440" w:type="dxa"/>
              </w:tcPr>
            </w:tcPrChange>
          </w:tcPr>
          <w:p w14:paraId="38E9BD1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0.118 </w:t>
            </w:r>
          </w:p>
        </w:tc>
      </w:tr>
      <w:tr w:rsidR="00CE262C" w:rsidRPr="00CE262C" w14:paraId="671EC124" w14:textId="77777777" w:rsidTr="00760711">
        <w:tc>
          <w:tcPr>
            <w:tcW w:w="1271" w:type="dxa"/>
            <w:tcPrChange w:id="196" w:author="Eddie F" w:date="2020-12-24T11:07:00Z">
              <w:tcPr>
                <w:tcW w:w="1271" w:type="dxa"/>
              </w:tcPr>
            </w:tcPrChange>
          </w:tcPr>
          <w:p w14:paraId="274C29A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Change w:id="197" w:author="Eddie F" w:date="2020-12-24T11:07:00Z">
              <w:tcPr>
                <w:tcW w:w="1134" w:type="dxa"/>
              </w:tcPr>
            </w:tcPrChange>
          </w:tcPr>
          <w:p w14:paraId="2FE60FE2"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Change w:id="198" w:author="Eddie F" w:date="2020-12-24T11:07:00Z">
              <w:tcPr>
                <w:tcW w:w="1559" w:type="dxa"/>
              </w:tcPr>
            </w:tcPrChange>
          </w:tcPr>
          <w:p w14:paraId="27FC176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Change w:id="199" w:author="Eddie F" w:date="2020-12-24T11:07:00Z">
              <w:tcPr>
                <w:tcW w:w="1904" w:type="dxa"/>
              </w:tcPr>
            </w:tcPrChange>
          </w:tcPr>
          <w:p w14:paraId="0D19F2FB"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-0.0158 </w:t>
            </w:r>
          </w:p>
        </w:tc>
        <w:tc>
          <w:tcPr>
            <w:tcW w:w="1440" w:type="dxa"/>
            <w:tcPrChange w:id="200" w:author="Eddie F" w:date="2020-12-24T11:07:00Z">
              <w:tcPr>
                <w:tcW w:w="1440" w:type="dxa"/>
              </w:tcPr>
            </w:tcPrChange>
          </w:tcPr>
          <w:p w14:paraId="378B3BA2"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-0.003  </w:t>
            </w:r>
          </w:p>
        </w:tc>
        <w:tc>
          <w:tcPr>
            <w:tcW w:w="1440" w:type="dxa"/>
            <w:tcPrChange w:id="201" w:author="Eddie F" w:date="2020-12-24T11:07:00Z">
              <w:tcPr>
                <w:tcW w:w="1440" w:type="dxa"/>
              </w:tcPr>
            </w:tcPrChange>
          </w:tcPr>
          <w:p w14:paraId="737B9562"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0.292 </w:t>
            </w:r>
          </w:p>
        </w:tc>
      </w:tr>
      <w:tr w:rsidR="00CE262C" w:rsidRPr="00CE262C" w14:paraId="654433AF" w14:textId="77777777" w:rsidTr="00760711">
        <w:tc>
          <w:tcPr>
            <w:tcW w:w="1271" w:type="dxa"/>
            <w:tcPrChange w:id="202" w:author="Eddie F" w:date="2020-12-24T11:07:00Z">
              <w:tcPr>
                <w:tcW w:w="1271" w:type="dxa"/>
              </w:tcPr>
            </w:tcPrChange>
          </w:tcPr>
          <w:p w14:paraId="21E47BB0"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203" w:author="Eddie F" w:date="2020-12-24T11:07:00Z">
              <w:tcPr>
                <w:tcW w:w="1134" w:type="dxa"/>
              </w:tcPr>
            </w:tcPrChange>
          </w:tcPr>
          <w:p w14:paraId="5569E13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Change w:id="204" w:author="Eddie F" w:date="2020-12-24T11:07:00Z">
              <w:tcPr>
                <w:tcW w:w="1559" w:type="dxa"/>
              </w:tcPr>
            </w:tcPrChange>
          </w:tcPr>
          <w:p w14:paraId="59F19907"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Change w:id="205" w:author="Eddie F" w:date="2020-12-24T11:07:00Z">
              <w:tcPr>
                <w:tcW w:w="1904" w:type="dxa"/>
              </w:tcPr>
            </w:tcPrChange>
          </w:tcPr>
          <w:p w14:paraId="2488752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-0.0004 </w:t>
            </w:r>
          </w:p>
        </w:tc>
        <w:tc>
          <w:tcPr>
            <w:tcW w:w="1440" w:type="dxa"/>
            <w:tcPrChange w:id="206" w:author="Eddie F" w:date="2020-12-24T11:07:00Z">
              <w:tcPr>
                <w:tcW w:w="1440" w:type="dxa"/>
              </w:tcPr>
            </w:tcPrChange>
          </w:tcPr>
          <w:p w14:paraId="22039B02"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-0.010 </w:t>
            </w:r>
          </w:p>
        </w:tc>
        <w:tc>
          <w:tcPr>
            <w:tcW w:w="1440" w:type="dxa"/>
            <w:tcPrChange w:id="207" w:author="Eddie F" w:date="2020-12-24T11:07:00Z">
              <w:tcPr>
                <w:tcW w:w="1440" w:type="dxa"/>
              </w:tcPr>
            </w:tcPrChange>
          </w:tcPr>
          <w:p w14:paraId="7F5E71E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0.010 </w:t>
            </w:r>
          </w:p>
        </w:tc>
      </w:tr>
      <w:tr w:rsidR="00CE262C" w:rsidRPr="00CE262C" w14:paraId="7B5AD0AC" w14:textId="77777777" w:rsidTr="00760711">
        <w:tc>
          <w:tcPr>
            <w:tcW w:w="1271" w:type="dxa"/>
            <w:tcPrChange w:id="208" w:author="Eddie F" w:date="2020-12-24T11:07:00Z">
              <w:tcPr>
                <w:tcW w:w="1271" w:type="dxa"/>
              </w:tcPr>
            </w:tcPrChange>
          </w:tcPr>
          <w:p w14:paraId="047FA428"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209" w:author="Eddie F" w:date="2020-12-24T11:07:00Z">
              <w:tcPr>
                <w:tcW w:w="1134" w:type="dxa"/>
              </w:tcPr>
            </w:tcPrChange>
          </w:tcPr>
          <w:p w14:paraId="2FC9555E"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Change w:id="210" w:author="Eddie F" w:date="2020-12-24T11:07:00Z">
              <w:tcPr>
                <w:tcW w:w="1559" w:type="dxa"/>
              </w:tcPr>
            </w:tcPrChange>
          </w:tcPr>
          <w:p w14:paraId="59DCD1E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63" w:type="dxa"/>
            <w:tcPrChange w:id="211" w:author="Eddie F" w:date="2020-12-24T11:07:00Z">
              <w:tcPr>
                <w:tcW w:w="1904" w:type="dxa"/>
              </w:tcPr>
            </w:tcPrChange>
          </w:tcPr>
          <w:p w14:paraId="076CCA0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0.0010 </w:t>
            </w:r>
          </w:p>
        </w:tc>
        <w:tc>
          <w:tcPr>
            <w:tcW w:w="1440" w:type="dxa"/>
            <w:tcPrChange w:id="212" w:author="Eddie F" w:date="2020-12-24T11:07:00Z">
              <w:tcPr>
                <w:tcW w:w="1440" w:type="dxa"/>
              </w:tcPr>
            </w:tcPrChange>
          </w:tcPr>
          <w:p w14:paraId="738F6334"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40" w:type="dxa"/>
            <w:tcPrChange w:id="213" w:author="Eddie F" w:date="2020-12-24T11:07:00Z">
              <w:tcPr>
                <w:tcW w:w="1440" w:type="dxa"/>
              </w:tcPr>
            </w:tcPrChange>
          </w:tcPr>
          <w:p w14:paraId="5EDDBAF9"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0.036 </w:t>
            </w:r>
          </w:p>
        </w:tc>
      </w:tr>
      <w:tr w:rsidR="00CE262C" w:rsidRPr="00CE262C" w14:paraId="1BF1549D" w14:textId="77777777" w:rsidTr="00760711">
        <w:tc>
          <w:tcPr>
            <w:tcW w:w="1271" w:type="dxa"/>
            <w:tcPrChange w:id="214" w:author="Eddie F" w:date="2020-12-24T11:07:00Z">
              <w:tcPr>
                <w:tcW w:w="1271" w:type="dxa"/>
              </w:tcPr>
            </w:tcPrChange>
          </w:tcPr>
          <w:p w14:paraId="66045E1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Change w:id="215" w:author="Eddie F" w:date="2020-12-24T11:07:00Z">
              <w:tcPr>
                <w:tcW w:w="1134" w:type="dxa"/>
              </w:tcPr>
            </w:tcPrChange>
          </w:tcPr>
          <w:p w14:paraId="509B02F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Change w:id="216" w:author="Eddie F" w:date="2020-12-24T11:07:00Z">
              <w:tcPr>
                <w:tcW w:w="1559" w:type="dxa"/>
              </w:tcPr>
            </w:tcPrChange>
          </w:tcPr>
          <w:p w14:paraId="65CD3FF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Change w:id="217" w:author="Eddie F" w:date="2020-12-24T11:07:00Z">
              <w:tcPr>
                <w:tcW w:w="1904" w:type="dxa"/>
              </w:tcPr>
            </w:tcPrChange>
          </w:tcPr>
          <w:p w14:paraId="0E1C44E5"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0.005</w:t>
            </w:r>
          </w:p>
        </w:tc>
        <w:tc>
          <w:tcPr>
            <w:tcW w:w="1440" w:type="dxa"/>
            <w:tcPrChange w:id="218" w:author="Eddie F" w:date="2020-12-24T11:07:00Z">
              <w:tcPr>
                <w:tcW w:w="1440" w:type="dxa"/>
              </w:tcPr>
            </w:tcPrChange>
          </w:tcPr>
          <w:p w14:paraId="6D8BCE52"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40" w:type="dxa"/>
            <w:tcPrChange w:id="219" w:author="Eddie F" w:date="2020-12-24T11:07:00Z">
              <w:tcPr>
                <w:tcW w:w="1440" w:type="dxa"/>
              </w:tcPr>
            </w:tcPrChange>
          </w:tcPr>
          <w:p w14:paraId="2777046B"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0.157 </w:t>
            </w:r>
          </w:p>
        </w:tc>
      </w:tr>
      <w:tr w:rsidR="00CE262C" w:rsidRPr="00CE262C" w14:paraId="69C78A7D" w14:textId="77777777" w:rsidTr="00760711">
        <w:tc>
          <w:tcPr>
            <w:tcW w:w="1271" w:type="dxa"/>
            <w:tcPrChange w:id="220" w:author="Eddie F" w:date="2020-12-24T11:07:00Z">
              <w:tcPr>
                <w:tcW w:w="1271" w:type="dxa"/>
              </w:tcPr>
            </w:tcPrChange>
          </w:tcPr>
          <w:p w14:paraId="1447D96A"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Change w:id="221" w:author="Eddie F" w:date="2020-12-24T11:07:00Z">
              <w:tcPr>
                <w:tcW w:w="1134" w:type="dxa"/>
              </w:tcPr>
            </w:tcPrChange>
          </w:tcPr>
          <w:p w14:paraId="236C6AD6"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 xml:space="preserve">5 </w:t>
            </w:r>
          </w:p>
        </w:tc>
        <w:tc>
          <w:tcPr>
            <w:tcW w:w="1800" w:type="dxa"/>
            <w:tcPrChange w:id="222" w:author="Eddie F" w:date="2020-12-24T11:07:00Z">
              <w:tcPr>
                <w:tcW w:w="1559" w:type="dxa"/>
              </w:tcPr>
            </w:tcPrChange>
          </w:tcPr>
          <w:p w14:paraId="114B577B"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Change w:id="223" w:author="Eddie F" w:date="2020-12-24T11:07:00Z">
              <w:tcPr>
                <w:tcW w:w="1904" w:type="dxa"/>
              </w:tcPr>
            </w:tcPrChange>
          </w:tcPr>
          <w:p w14:paraId="1267C4F4"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0.0003</w:t>
            </w:r>
          </w:p>
        </w:tc>
        <w:tc>
          <w:tcPr>
            <w:tcW w:w="1440" w:type="dxa"/>
            <w:tcPrChange w:id="224" w:author="Eddie F" w:date="2020-12-24T11:07:00Z">
              <w:tcPr>
                <w:tcW w:w="1440" w:type="dxa"/>
              </w:tcPr>
            </w:tcPrChange>
          </w:tcPr>
          <w:p w14:paraId="31FB921E"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Change w:id="225" w:author="Eddie F" w:date="2020-12-24T11:07:00Z">
              <w:tcPr>
                <w:tcW w:w="1440" w:type="dxa"/>
              </w:tcPr>
            </w:tcPrChange>
          </w:tcPr>
          <w:p w14:paraId="1B215BB2"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0.005</w:t>
            </w:r>
          </w:p>
        </w:tc>
      </w:tr>
      <w:tr w:rsidR="00CE262C" w:rsidRPr="00CE262C" w14:paraId="713E447E" w14:textId="77777777" w:rsidTr="00760711">
        <w:tc>
          <w:tcPr>
            <w:tcW w:w="1271" w:type="dxa"/>
            <w:tcPrChange w:id="226" w:author="Eddie F" w:date="2020-12-24T11:07:00Z">
              <w:tcPr>
                <w:tcW w:w="1271" w:type="dxa"/>
              </w:tcPr>
            </w:tcPrChange>
          </w:tcPr>
          <w:p w14:paraId="2718BA8C"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Change w:id="227" w:author="Eddie F" w:date="2020-12-24T11:07:00Z">
              <w:tcPr>
                <w:tcW w:w="1134" w:type="dxa"/>
              </w:tcPr>
            </w:tcPrChange>
          </w:tcPr>
          <w:p w14:paraId="7AB95E3A"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 xml:space="preserve">50 </w:t>
            </w:r>
          </w:p>
        </w:tc>
        <w:tc>
          <w:tcPr>
            <w:tcW w:w="1800" w:type="dxa"/>
            <w:tcPrChange w:id="228" w:author="Eddie F" w:date="2020-12-24T11:07:00Z">
              <w:tcPr>
                <w:tcW w:w="1559" w:type="dxa"/>
              </w:tcPr>
            </w:tcPrChange>
          </w:tcPr>
          <w:p w14:paraId="3460E150"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Change w:id="229" w:author="Eddie F" w:date="2020-12-24T11:07:00Z">
              <w:tcPr>
                <w:tcW w:w="1904" w:type="dxa"/>
              </w:tcPr>
            </w:tcPrChange>
          </w:tcPr>
          <w:p w14:paraId="03B098DA"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-0.0003</w:t>
            </w:r>
          </w:p>
        </w:tc>
        <w:tc>
          <w:tcPr>
            <w:tcW w:w="1440" w:type="dxa"/>
            <w:tcPrChange w:id="230" w:author="Eddie F" w:date="2020-12-24T11:07:00Z">
              <w:tcPr>
                <w:tcW w:w="1440" w:type="dxa"/>
              </w:tcPr>
            </w:tcPrChange>
          </w:tcPr>
          <w:p w14:paraId="28E48E0E"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Change w:id="231" w:author="Eddie F" w:date="2020-12-24T11:07:00Z">
              <w:tcPr>
                <w:tcW w:w="1440" w:type="dxa"/>
              </w:tcPr>
            </w:tcPrChange>
          </w:tcPr>
          <w:p w14:paraId="632A8507"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0.024</w:t>
            </w:r>
          </w:p>
        </w:tc>
      </w:tr>
      <w:tr w:rsidR="00CE262C" w:rsidRPr="004701E2" w14:paraId="58E04643" w14:textId="77777777" w:rsidTr="00760711">
        <w:tc>
          <w:tcPr>
            <w:tcW w:w="1271" w:type="dxa"/>
            <w:tcPrChange w:id="232" w:author="Eddie F" w:date="2020-12-24T11:07:00Z">
              <w:tcPr>
                <w:tcW w:w="1271" w:type="dxa"/>
              </w:tcPr>
            </w:tcPrChange>
          </w:tcPr>
          <w:p w14:paraId="7CD685A3" w14:textId="77777777" w:rsidR="00CE262C" w:rsidRPr="00CE262C" w:rsidRDefault="00CE262C" w:rsidP="00D414C8">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Change w:id="233" w:author="Eddie F" w:date="2020-12-24T11:07:00Z">
              <w:tcPr>
                <w:tcW w:w="1134" w:type="dxa"/>
              </w:tcPr>
            </w:tcPrChange>
          </w:tcPr>
          <w:p w14:paraId="4CD1C5C2"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 xml:space="preserve">500 </w:t>
            </w:r>
          </w:p>
        </w:tc>
        <w:tc>
          <w:tcPr>
            <w:tcW w:w="1800" w:type="dxa"/>
            <w:tcPrChange w:id="234" w:author="Eddie F" w:date="2020-12-24T11:07:00Z">
              <w:tcPr>
                <w:tcW w:w="1559" w:type="dxa"/>
              </w:tcPr>
            </w:tcPrChange>
          </w:tcPr>
          <w:p w14:paraId="269C93F2"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Change w:id="235" w:author="Eddie F" w:date="2020-12-24T11:07:00Z">
              <w:tcPr>
                <w:tcW w:w="1904" w:type="dxa"/>
              </w:tcPr>
            </w:tcPrChange>
          </w:tcPr>
          <w:p w14:paraId="5FE4770A"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0.0017</w:t>
            </w:r>
          </w:p>
        </w:tc>
        <w:tc>
          <w:tcPr>
            <w:tcW w:w="1440" w:type="dxa"/>
            <w:tcPrChange w:id="236" w:author="Eddie F" w:date="2020-12-24T11:07:00Z">
              <w:tcPr>
                <w:tcW w:w="1440" w:type="dxa"/>
              </w:tcPr>
            </w:tcPrChange>
          </w:tcPr>
          <w:p w14:paraId="5AB7A973" w14:textId="77777777" w:rsidR="00CE262C" w:rsidRPr="00CE262C"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Change w:id="237" w:author="Eddie F" w:date="2020-12-24T11:07:00Z">
              <w:tcPr>
                <w:tcW w:w="1440" w:type="dxa"/>
              </w:tcPr>
            </w:tcPrChange>
          </w:tcPr>
          <w:p w14:paraId="52EC936B" w14:textId="77777777" w:rsidR="00CE262C" w:rsidRPr="004701E2" w:rsidRDefault="00CE262C" w:rsidP="00D414C8">
            <w:pPr>
              <w:autoSpaceDE w:val="0"/>
              <w:autoSpaceDN w:val="0"/>
              <w:adjustRightInd w:val="0"/>
              <w:jc w:val="center"/>
              <w:rPr>
                <w:rFonts w:ascii="Times New Roman" w:hAnsi="Times New Roman" w:cs="Times New Roman"/>
                <w:sz w:val="24"/>
                <w:szCs w:val="24"/>
              </w:rPr>
            </w:pPr>
            <w:r w:rsidRPr="00CE262C">
              <w:rPr>
                <w:rFonts w:ascii="Times New Roman" w:hAnsi="Times New Roman" w:cs="Times New Roman"/>
                <w:sz w:val="24"/>
                <w:szCs w:val="24"/>
              </w:rPr>
              <w:t>0.122</w:t>
            </w:r>
          </w:p>
        </w:tc>
      </w:tr>
    </w:tbl>
    <w:p w14:paraId="6B6C384C" w14:textId="4EDD5DD9" w:rsidR="00ED44B8" w:rsidRDefault="00ED44B8" w:rsidP="0055687A">
      <w:pPr>
        <w:spacing w:line="480" w:lineRule="auto"/>
        <w:rPr>
          <w:ins w:id="238" w:author="Eddie F" w:date="2020-12-24T11:04:00Z"/>
          <w:rFonts w:ascii="Times New Roman" w:hAnsi="Times New Roman" w:cs="Times New Roman"/>
          <w:bCs/>
          <w:sz w:val="24"/>
          <w:szCs w:val="24"/>
        </w:rPr>
      </w:pPr>
    </w:p>
    <w:p w14:paraId="1D662474" w14:textId="6CEF6AED" w:rsidR="00D414C8" w:rsidRPr="004701E2" w:rsidRDefault="00D414C8" w:rsidP="0055687A">
      <w:pPr>
        <w:spacing w:line="480" w:lineRule="auto"/>
        <w:rPr>
          <w:rFonts w:ascii="Times New Roman" w:hAnsi="Times New Roman" w:cs="Times New Roman"/>
          <w:bCs/>
          <w:sz w:val="24"/>
          <w:szCs w:val="24"/>
        </w:rPr>
      </w:pPr>
      <w:ins w:id="239" w:author="Eddie F" w:date="2020-12-24T11:04:00Z">
        <w:r>
          <w:rPr>
            <w:rFonts w:ascii="Times New Roman" w:hAnsi="Times New Roman" w:cs="Times New Roman"/>
            <w:bCs/>
            <w:sz w:val="24"/>
            <w:szCs w:val="24"/>
          </w:rPr>
          <w:tab/>
          <w:t>(report specific #’s, including p-values, here).</w:t>
        </w:r>
      </w:ins>
    </w:p>
    <w:p w14:paraId="10B3251C" w14:textId="26040A04" w:rsidR="009871D1" w:rsidRPr="004701E2" w:rsidRDefault="00FC10D4" w:rsidP="0055687A">
      <w:pPr>
        <w:spacing w:line="480" w:lineRule="auto"/>
        <w:rPr>
          <w:rFonts w:ascii="Times New Roman" w:hAnsi="Times New Roman" w:cs="Times New Roman"/>
          <w:b/>
          <w:sz w:val="24"/>
          <w:szCs w:val="24"/>
        </w:rPr>
      </w:pPr>
      <w:r w:rsidRPr="004701E2">
        <w:rPr>
          <w:rFonts w:ascii="Times New Roman" w:hAnsi="Times New Roman" w:cs="Times New Roman"/>
          <w:noProof/>
          <w:sz w:val="24"/>
          <w:szCs w:val="24"/>
        </w:rPr>
        <w:lastRenderedPageBreak/>
        <w:drawing>
          <wp:inline distT="0" distB="0" distL="0" distR="0" wp14:anchorId="0400F72D" wp14:editId="4315ABBE">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5C328FEE" w:rsidR="00486198" w:rsidRPr="004701E2" w:rsidDel="00D414C8" w:rsidRDefault="001E7881" w:rsidP="0055687A">
      <w:pPr>
        <w:spacing w:line="480" w:lineRule="auto"/>
        <w:rPr>
          <w:del w:id="240" w:author="Eddie F" w:date="2020-12-24T11:03:00Z"/>
          <w:rFonts w:ascii="Times New Roman" w:hAnsi="Times New Roman" w:cs="Times New Roman"/>
          <w:i/>
          <w:iCs/>
          <w:sz w:val="24"/>
          <w:szCs w:val="24"/>
        </w:rPr>
      </w:pPr>
      <w:r w:rsidRPr="00CE262C">
        <w:rPr>
          <w:rFonts w:ascii="Times New Roman" w:hAnsi="Times New Roman" w:cs="Times New Roman"/>
          <w:b/>
          <w:bCs/>
          <w:i/>
          <w:iCs/>
          <w:sz w:val="24"/>
          <w:szCs w:val="24"/>
        </w:rPr>
        <w:t xml:space="preserve">Figure </w:t>
      </w:r>
      <w:r w:rsidR="001D30D4" w:rsidRPr="00CE262C">
        <w:rPr>
          <w:rFonts w:ascii="Times New Roman" w:hAnsi="Times New Roman" w:cs="Times New Roman"/>
          <w:b/>
          <w:bCs/>
          <w:i/>
          <w:iCs/>
          <w:sz w:val="24"/>
          <w:szCs w:val="24"/>
        </w:rPr>
        <w:t>3</w:t>
      </w:r>
      <w:r w:rsidRPr="00CE262C">
        <w:rPr>
          <w:rFonts w:ascii="Times New Roman" w:hAnsi="Times New Roman" w:cs="Times New Roman"/>
          <w:b/>
          <w:bCs/>
          <w:i/>
          <w:iCs/>
          <w:sz w:val="24"/>
          <w:szCs w:val="24"/>
        </w:rPr>
        <w:t xml:space="preserve">. </w:t>
      </w:r>
      <w:r w:rsidR="00486198" w:rsidRPr="00CE262C">
        <w:rPr>
          <w:rFonts w:ascii="Times New Roman" w:hAnsi="Times New Roman" w:cs="Times New Roman"/>
          <w:i/>
          <w:iCs/>
          <w:sz w:val="24"/>
          <w:szCs w:val="24"/>
        </w:rPr>
        <w:t>Mean e</w:t>
      </w:r>
      <w:r w:rsidRPr="00CE262C">
        <w:rPr>
          <w:rFonts w:ascii="Times New Roman" w:hAnsi="Times New Roman" w:cs="Times New Roman"/>
          <w:i/>
          <w:iCs/>
          <w:sz w:val="24"/>
          <w:szCs w:val="24"/>
        </w:rPr>
        <w:t xml:space="preserve">rror rates </w:t>
      </w:r>
      <w:ins w:id="241" w:author="Eddie F" w:date="2020-12-24T11:24:00Z">
        <w:r w:rsidR="00A2165D">
          <w:rPr>
            <w:rFonts w:ascii="Times New Roman" w:hAnsi="Times New Roman" w:cs="Times New Roman"/>
            <w:i/>
            <w:iCs/>
            <w:sz w:val="24"/>
            <w:szCs w:val="24"/>
          </w:rPr>
          <w:t xml:space="preserve">(with ‘x’ bars) </w:t>
        </w:r>
      </w:ins>
      <w:r w:rsidRPr="00CE262C">
        <w:rPr>
          <w:rFonts w:ascii="Times New Roman" w:hAnsi="Times New Roman" w:cs="Times New Roman"/>
          <w:i/>
          <w:iCs/>
          <w:sz w:val="24"/>
          <w:szCs w:val="24"/>
        </w:rPr>
        <w:t xml:space="preserve">for </w:t>
      </w:r>
      <w:r w:rsidR="00486761" w:rsidRPr="00CE262C">
        <w:rPr>
          <w:rFonts w:ascii="Times New Roman" w:hAnsi="Times New Roman" w:cs="Times New Roman"/>
          <w:i/>
          <w:iCs/>
          <w:sz w:val="24"/>
          <w:szCs w:val="24"/>
        </w:rPr>
        <w:t xml:space="preserve">the response frequency simulation </w:t>
      </w:r>
      <w:r w:rsidR="00CA4085" w:rsidRPr="00CE262C">
        <w:rPr>
          <w:rFonts w:ascii="Times New Roman" w:hAnsi="Times New Roman" w:cs="Times New Roman"/>
          <w:i/>
          <w:iCs/>
          <w:sz w:val="24"/>
          <w:szCs w:val="24"/>
        </w:rPr>
        <w:t xml:space="preserve">and the </w:t>
      </w:r>
      <w:r w:rsidRPr="00CE262C">
        <w:rPr>
          <w:rFonts w:ascii="Times New Roman" w:hAnsi="Times New Roman" w:cs="Times New Roman"/>
          <w:i/>
          <w:iCs/>
          <w:sz w:val="24"/>
          <w:szCs w:val="24"/>
        </w:rPr>
        <w:t>pinpoint and one-zero sampling</w:t>
      </w:r>
      <w:r w:rsidRPr="004701E2">
        <w:rPr>
          <w:rFonts w:ascii="Times New Roman" w:hAnsi="Times New Roman" w:cs="Times New Roman"/>
          <w:i/>
          <w:iCs/>
          <w:sz w:val="24"/>
          <w:szCs w:val="24"/>
        </w:rPr>
        <w:t xml:space="preserve"> methods </w:t>
      </w:r>
      <w:r w:rsidR="00645F52">
        <w:rPr>
          <w:rFonts w:ascii="Times New Roman" w:hAnsi="Times New Roman" w:cs="Times New Roman"/>
          <w:i/>
          <w:iCs/>
          <w:sz w:val="24"/>
          <w:szCs w:val="24"/>
        </w:rPr>
        <w:t>for</w:t>
      </w:r>
      <w:r w:rsidR="00645F52" w:rsidRPr="004701E2">
        <w:rPr>
          <w:rFonts w:ascii="Times New Roman" w:hAnsi="Times New Roman" w:cs="Times New Roman"/>
          <w:i/>
          <w:iCs/>
          <w:sz w:val="24"/>
          <w:szCs w:val="24"/>
        </w:rPr>
        <w:t xml:space="preserve"> </w:t>
      </w:r>
      <w:r w:rsidRPr="004701E2">
        <w:rPr>
          <w:rFonts w:ascii="Times New Roman" w:hAnsi="Times New Roman" w:cs="Times New Roman"/>
          <w:i/>
          <w:iCs/>
          <w:sz w:val="24"/>
          <w:szCs w:val="24"/>
        </w:rPr>
        <w:t>the 5s, 50 s and 500 s</w:t>
      </w:r>
      <w:r w:rsidR="00486198" w:rsidRPr="004701E2">
        <w:rPr>
          <w:rFonts w:ascii="Times New Roman" w:hAnsi="Times New Roman" w:cs="Times New Roman"/>
          <w:i/>
          <w:iCs/>
          <w:sz w:val="24"/>
          <w:szCs w:val="24"/>
        </w:rPr>
        <w:t xml:space="preserve"> </w:t>
      </w:r>
      <w:r w:rsidR="00086E7E">
        <w:rPr>
          <w:rFonts w:ascii="Times New Roman" w:hAnsi="Times New Roman" w:cs="Times New Roman"/>
          <w:i/>
          <w:iCs/>
          <w:sz w:val="24"/>
          <w:szCs w:val="24"/>
        </w:rPr>
        <w:t xml:space="preserve">observation </w:t>
      </w:r>
      <w:r w:rsidR="00486198" w:rsidRPr="004701E2">
        <w:rPr>
          <w:rFonts w:ascii="Times New Roman" w:hAnsi="Times New Roman" w:cs="Times New Roman"/>
          <w:i/>
          <w:iCs/>
          <w:sz w:val="24"/>
          <w:szCs w:val="24"/>
        </w:rPr>
        <w:t>intervals.</w:t>
      </w:r>
      <w:r w:rsidR="00EE7DE9" w:rsidRPr="004701E2">
        <w:rPr>
          <w:rFonts w:ascii="Times New Roman" w:hAnsi="Times New Roman" w:cs="Times New Roman"/>
          <w:i/>
          <w:iCs/>
          <w:sz w:val="24"/>
          <w:szCs w:val="24"/>
        </w:rPr>
        <w:t xml:space="preserve"> PP: Pinpoint sampling, 01: One-zero sampling.</w:t>
      </w:r>
    </w:p>
    <w:p w14:paraId="3CA21CD3" w14:textId="20CC0CC5" w:rsidR="001E7881" w:rsidRPr="004701E2" w:rsidRDefault="001E7881" w:rsidP="0055687A">
      <w:pPr>
        <w:spacing w:line="480" w:lineRule="auto"/>
        <w:rPr>
          <w:rFonts w:ascii="Times New Roman" w:hAnsi="Times New Roman" w:cs="Times New Roman"/>
          <w:b/>
          <w:sz w:val="24"/>
          <w:szCs w:val="24"/>
        </w:rPr>
      </w:pPr>
    </w:p>
    <w:p w14:paraId="4C9A4FEE" w14:textId="3ED22F42" w:rsidR="00ED44B8" w:rsidRPr="004701E2" w:rsidRDefault="009871D1" w:rsidP="0055687A">
      <w:pPr>
        <w:spacing w:line="480" w:lineRule="auto"/>
        <w:rPr>
          <w:rFonts w:ascii="Times New Roman" w:hAnsi="Times New Roman" w:cs="Times New Roman"/>
          <w:b/>
          <w:i/>
          <w:iCs/>
          <w:sz w:val="24"/>
          <w:szCs w:val="24"/>
        </w:rPr>
      </w:pPr>
      <w:r w:rsidRPr="004701E2">
        <w:rPr>
          <w:rFonts w:ascii="Times New Roman" w:hAnsi="Times New Roman" w:cs="Times New Roman"/>
          <w:b/>
          <w:i/>
          <w:iCs/>
          <w:sz w:val="24"/>
          <w:szCs w:val="24"/>
        </w:rPr>
        <w:t>Response duration</w:t>
      </w:r>
    </w:p>
    <w:p w14:paraId="206BBADD" w14:textId="73F733D2" w:rsidR="00ED44B8" w:rsidRPr="004701E2" w:rsidRDefault="00ED44B8" w:rsidP="00F609AA">
      <w:pPr>
        <w:spacing w:line="480" w:lineRule="auto"/>
        <w:ind w:firstLine="720"/>
        <w:rPr>
          <w:rFonts w:ascii="Times New Roman" w:hAnsi="Times New Roman" w:cs="Times New Roman"/>
          <w:bCs/>
          <w:sz w:val="24"/>
          <w:szCs w:val="24"/>
        </w:rPr>
      </w:pPr>
      <w:r w:rsidRPr="004701E2">
        <w:rPr>
          <w:rFonts w:ascii="Times New Roman" w:hAnsi="Times New Roman" w:cs="Times New Roman"/>
          <w:bCs/>
          <w:sz w:val="24"/>
          <w:szCs w:val="24"/>
        </w:rPr>
        <w:t>The accuracy of both one-zero and pinpoint sampling was calculated for each interval length and all three behavioural durations (short</w:t>
      </w:r>
      <w:r w:rsidRPr="00CE262C">
        <w:rPr>
          <w:rFonts w:ascii="Times New Roman" w:hAnsi="Times New Roman" w:cs="Times New Roman"/>
          <w:bCs/>
          <w:sz w:val="24"/>
          <w:szCs w:val="24"/>
        </w:rPr>
        <w:t>, medium</w:t>
      </w:r>
      <w:r w:rsidR="00086E7E" w:rsidRPr="00CE262C">
        <w:rPr>
          <w:rFonts w:ascii="Times New Roman" w:hAnsi="Times New Roman" w:cs="Times New Roman"/>
          <w:bCs/>
          <w:sz w:val="24"/>
          <w:szCs w:val="24"/>
        </w:rPr>
        <w:t>,</w:t>
      </w:r>
      <w:r w:rsidRPr="00CE262C">
        <w:rPr>
          <w:rFonts w:ascii="Times New Roman" w:hAnsi="Times New Roman" w:cs="Times New Roman"/>
          <w:bCs/>
          <w:sz w:val="24"/>
          <w:szCs w:val="24"/>
        </w:rPr>
        <w:t xml:space="preserve"> and long) (Table </w:t>
      </w:r>
      <w:r w:rsidR="00086E7E" w:rsidRPr="00CE262C">
        <w:rPr>
          <w:rFonts w:ascii="Times New Roman" w:hAnsi="Times New Roman" w:cs="Times New Roman"/>
          <w:bCs/>
          <w:sz w:val="24"/>
          <w:szCs w:val="24"/>
        </w:rPr>
        <w:t xml:space="preserve">2 </w:t>
      </w:r>
      <w:r w:rsidR="00FC10D4" w:rsidRPr="00CE262C">
        <w:rPr>
          <w:rFonts w:ascii="Times New Roman" w:hAnsi="Times New Roman" w:cs="Times New Roman"/>
          <w:bCs/>
          <w:sz w:val="24"/>
          <w:szCs w:val="24"/>
        </w:rPr>
        <w:t xml:space="preserve">and Figure </w:t>
      </w:r>
      <w:r w:rsidR="00086E7E" w:rsidRPr="00CE262C">
        <w:rPr>
          <w:rFonts w:ascii="Times New Roman" w:hAnsi="Times New Roman" w:cs="Times New Roman"/>
          <w:bCs/>
          <w:sz w:val="24"/>
          <w:szCs w:val="24"/>
        </w:rPr>
        <w:t>4</w:t>
      </w:r>
      <w:r w:rsidRPr="00CE262C">
        <w:rPr>
          <w:rFonts w:ascii="Times New Roman" w:hAnsi="Times New Roman" w:cs="Times New Roman"/>
          <w:bCs/>
          <w:sz w:val="24"/>
          <w:szCs w:val="24"/>
        </w:rPr>
        <w:t>).</w:t>
      </w:r>
      <w:r w:rsidRPr="004701E2">
        <w:rPr>
          <w:rFonts w:ascii="Times New Roman" w:hAnsi="Times New Roman" w:cs="Times New Roman"/>
          <w:bCs/>
          <w:sz w:val="24"/>
          <w:szCs w:val="24"/>
        </w:rPr>
        <w:t xml:space="preserve"> </w:t>
      </w:r>
      <w:commentRangeStart w:id="242"/>
      <w:commentRangeStart w:id="243"/>
      <w:r w:rsidRPr="004701E2">
        <w:rPr>
          <w:rFonts w:ascii="Times New Roman" w:hAnsi="Times New Roman" w:cs="Times New Roman"/>
          <w:bCs/>
          <w:sz w:val="24"/>
          <w:szCs w:val="24"/>
        </w:rPr>
        <w:t xml:space="preserve">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commentRangeEnd w:id="242"/>
      <w:r w:rsidR="002345A3">
        <w:rPr>
          <w:rStyle w:val="CommentReference"/>
        </w:rPr>
        <w:commentReference w:id="242"/>
      </w:r>
      <w:commentRangeEnd w:id="243"/>
      <w:r w:rsidR="00A56020">
        <w:rPr>
          <w:rStyle w:val="CommentReference"/>
        </w:rPr>
        <w:commentReference w:id="243"/>
      </w:r>
    </w:p>
    <w:p w14:paraId="00A37391" w14:textId="101D4851" w:rsidR="0079626D" w:rsidRPr="004701E2" w:rsidRDefault="00FC10D4" w:rsidP="0055687A">
      <w:pPr>
        <w:spacing w:line="480" w:lineRule="auto"/>
        <w:rPr>
          <w:rFonts w:ascii="Times New Roman" w:hAnsi="Times New Roman" w:cs="Times New Roman"/>
          <w:b/>
          <w:i/>
          <w:iCs/>
          <w:sz w:val="24"/>
          <w:szCs w:val="24"/>
        </w:rPr>
      </w:pPr>
      <w:r w:rsidRPr="004701E2">
        <w:rPr>
          <w:rFonts w:ascii="Times New Roman" w:hAnsi="Times New Roman" w:cs="Times New Roman"/>
          <w:noProof/>
          <w:sz w:val="24"/>
          <w:szCs w:val="24"/>
        </w:rPr>
        <w:lastRenderedPageBreak/>
        <w:drawing>
          <wp:inline distT="0" distB="0" distL="0" distR="0" wp14:anchorId="32FD968B" wp14:editId="49AA521C">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3C0518A7" w:rsidR="00486198" w:rsidRPr="004701E2" w:rsidRDefault="00486198" w:rsidP="00EE7DE9">
      <w:pPr>
        <w:spacing w:line="480" w:lineRule="auto"/>
        <w:rPr>
          <w:rFonts w:ascii="Times New Roman" w:hAnsi="Times New Roman" w:cs="Times New Roman"/>
          <w:i/>
          <w:iCs/>
          <w:sz w:val="24"/>
          <w:szCs w:val="24"/>
        </w:rPr>
      </w:pPr>
      <w:r w:rsidRPr="00CE262C">
        <w:rPr>
          <w:rFonts w:ascii="Times New Roman" w:hAnsi="Times New Roman" w:cs="Times New Roman"/>
          <w:b/>
          <w:bCs/>
          <w:i/>
          <w:iCs/>
          <w:sz w:val="24"/>
          <w:szCs w:val="24"/>
        </w:rPr>
        <w:t xml:space="preserve">Figure </w:t>
      </w:r>
      <w:r w:rsidR="00F60B2D" w:rsidRPr="00CE262C">
        <w:rPr>
          <w:rFonts w:ascii="Times New Roman" w:hAnsi="Times New Roman" w:cs="Times New Roman"/>
          <w:b/>
          <w:bCs/>
          <w:i/>
          <w:iCs/>
          <w:sz w:val="24"/>
          <w:szCs w:val="24"/>
        </w:rPr>
        <w:t>4</w:t>
      </w:r>
      <w:r w:rsidRPr="00CE262C">
        <w:rPr>
          <w:rFonts w:ascii="Times New Roman" w:hAnsi="Times New Roman" w:cs="Times New Roman"/>
          <w:b/>
          <w:bCs/>
          <w:i/>
          <w:iCs/>
          <w:sz w:val="24"/>
          <w:szCs w:val="24"/>
        </w:rPr>
        <w:t xml:space="preserve">. </w:t>
      </w:r>
      <w:r w:rsidRPr="00CE262C">
        <w:rPr>
          <w:rFonts w:ascii="Times New Roman" w:hAnsi="Times New Roman" w:cs="Times New Roman"/>
          <w:i/>
          <w:iCs/>
          <w:sz w:val="24"/>
          <w:szCs w:val="24"/>
        </w:rPr>
        <w:t xml:space="preserve">Mean error rates </w:t>
      </w:r>
      <w:ins w:id="244" w:author="Eddie F" w:date="2020-12-24T11:44:00Z">
        <w:r w:rsidR="002345A3">
          <w:rPr>
            <w:rFonts w:ascii="Times New Roman" w:hAnsi="Times New Roman" w:cs="Times New Roman"/>
            <w:i/>
            <w:iCs/>
            <w:sz w:val="24"/>
            <w:szCs w:val="24"/>
          </w:rPr>
          <w:t xml:space="preserve">(with ‘x’ bars) </w:t>
        </w:r>
      </w:ins>
      <w:r w:rsidRPr="00CE262C">
        <w:rPr>
          <w:rFonts w:ascii="Times New Roman" w:hAnsi="Times New Roman" w:cs="Times New Roman"/>
          <w:i/>
          <w:iCs/>
          <w:sz w:val="24"/>
          <w:szCs w:val="24"/>
        </w:rPr>
        <w:t xml:space="preserve">for </w:t>
      </w:r>
      <w:r w:rsidR="00C02E71" w:rsidRPr="00CE262C">
        <w:rPr>
          <w:rFonts w:ascii="Times New Roman" w:hAnsi="Times New Roman" w:cs="Times New Roman"/>
          <w:i/>
          <w:iCs/>
          <w:sz w:val="24"/>
          <w:szCs w:val="24"/>
        </w:rPr>
        <w:t xml:space="preserve">the response duration simulation and the </w:t>
      </w:r>
      <w:r w:rsidRPr="00CE262C">
        <w:rPr>
          <w:rFonts w:ascii="Times New Roman" w:hAnsi="Times New Roman" w:cs="Times New Roman"/>
          <w:i/>
          <w:iCs/>
          <w:sz w:val="24"/>
          <w:szCs w:val="24"/>
        </w:rPr>
        <w:t xml:space="preserve">one-zero and pinpoint sampling </w:t>
      </w:r>
      <w:r w:rsidR="00645F52" w:rsidRPr="00CE262C">
        <w:rPr>
          <w:rFonts w:ascii="Times New Roman" w:hAnsi="Times New Roman" w:cs="Times New Roman"/>
          <w:i/>
          <w:iCs/>
          <w:sz w:val="24"/>
          <w:szCs w:val="24"/>
        </w:rPr>
        <w:t xml:space="preserve">methods </w:t>
      </w:r>
      <w:r w:rsidRPr="00CE262C">
        <w:rPr>
          <w:rFonts w:ascii="Times New Roman" w:hAnsi="Times New Roman" w:cs="Times New Roman"/>
          <w:i/>
          <w:iCs/>
          <w:sz w:val="24"/>
          <w:szCs w:val="24"/>
        </w:rPr>
        <w:t xml:space="preserve">for the 5 s, 50 s and 500 s </w:t>
      </w:r>
      <w:r w:rsidR="00F60B2D" w:rsidRPr="00CE262C">
        <w:rPr>
          <w:rFonts w:ascii="Times New Roman" w:hAnsi="Times New Roman" w:cs="Times New Roman"/>
          <w:i/>
          <w:iCs/>
          <w:sz w:val="24"/>
          <w:szCs w:val="24"/>
        </w:rPr>
        <w:t xml:space="preserve">observation </w:t>
      </w:r>
      <w:r w:rsidRPr="00CE262C">
        <w:rPr>
          <w:rFonts w:ascii="Times New Roman" w:hAnsi="Times New Roman" w:cs="Times New Roman"/>
          <w:i/>
          <w:iCs/>
          <w:sz w:val="24"/>
          <w:szCs w:val="24"/>
        </w:rPr>
        <w:t xml:space="preserve">intervals. </w:t>
      </w:r>
      <w:r w:rsidR="00EE7DE9" w:rsidRPr="00CE262C">
        <w:rPr>
          <w:rFonts w:ascii="Times New Roman" w:hAnsi="Times New Roman" w:cs="Times New Roman"/>
          <w:i/>
          <w:iCs/>
          <w:sz w:val="24"/>
          <w:szCs w:val="24"/>
        </w:rPr>
        <w:t>PP: Pinpoint sampling, 01: One-zero</w:t>
      </w:r>
      <w:r w:rsidR="00EE7DE9" w:rsidRPr="004701E2">
        <w:rPr>
          <w:rFonts w:ascii="Times New Roman" w:hAnsi="Times New Roman" w:cs="Times New Roman"/>
          <w:i/>
          <w:iCs/>
          <w:sz w:val="24"/>
          <w:szCs w:val="24"/>
        </w:rPr>
        <w:t xml:space="preserve"> sampling.</w:t>
      </w:r>
    </w:p>
    <w:p w14:paraId="62049989" w14:textId="3E71D07B" w:rsidR="00EE7DE9" w:rsidRPr="004701E2" w:rsidRDefault="002C0165" w:rsidP="0055687A">
      <w:pPr>
        <w:spacing w:line="480" w:lineRule="auto"/>
        <w:rPr>
          <w:rFonts w:ascii="Times New Roman" w:hAnsi="Times New Roman" w:cs="Times New Roman"/>
          <w:i/>
          <w:iCs/>
          <w:sz w:val="24"/>
          <w:szCs w:val="24"/>
        </w:rPr>
      </w:pPr>
      <w:commentRangeStart w:id="245"/>
      <w:ins w:id="246" w:author="Eddie F" w:date="2020-12-24T11:49:00Z">
        <w:r>
          <w:rPr>
            <w:rFonts w:ascii="Times New Roman" w:hAnsi="Times New Roman" w:cs="Times New Roman"/>
            <w:i/>
            <w:iCs/>
            <w:sz w:val="24"/>
            <w:szCs w:val="24"/>
          </w:rPr>
          <w:t xml:space="preserve"> (</w:t>
        </w:r>
      </w:ins>
      <w:ins w:id="247" w:author="Eddie F" w:date="2020-12-24T11:50:00Z">
        <w:r>
          <w:rPr>
            <w:rFonts w:ascii="Times New Roman" w:hAnsi="Times New Roman" w:cs="Times New Roman"/>
            <w:i/>
            <w:iCs/>
            <w:sz w:val="24"/>
            <w:szCs w:val="24"/>
          </w:rPr>
          <w:t xml:space="preserve">Introduce Table 2 first, then present the table, and report the specific #’s [the p-values] after </w:t>
        </w:r>
      </w:ins>
      <w:ins w:id="248" w:author="Eddie F" w:date="2020-12-24T11:51:00Z">
        <w:r>
          <w:rPr>
            <w:rFonts w:ascii="Times New Roman" w:hAnsi="Times New Roman" w:cs="Times New Roman"/>
            <w:i/>
            <w:iCs/>
            <w:sz w:val="24"/>
            <w:szCs w:val="24"/>
          </w:rPr>
          <w:t xml:space="preserve">the table). </w:t>
        </w:r>
      </w:ins>
      <w:commentRangeEnd w:id="245"/>
      <w:ins w:id="249" w:author="Eddie F" w:date="2020-12-24T12:00:00Z">
        <w:r w:rsidR="00B25579">
          <w:rPr>
            <w:rStyle w:val="CommentReference"/>
          </w:rPr>
          <w:commentReference w:id="245"/>
        </w:r>
      </w:ins>
      <w:ins w:id="250" w:author="Simon Tuke" w:date="2020-12-27T09:09:00Z">
        <w:r w:rsidR="00F330FC">
          <w:rPr>
            <w:rFonts w:ascii="Times New Roman" w:hAnsi="Times New Roman" w:cs="Times New Roman"/>
            <w:i/>
            <w:iCs/>
            <w:sz w:val="24"/>
            <w:szCs w:val="24"/>
          </w:rPr>
          <w:t>There is a statistically significant effect of s</w:t>
        </w:r>
      </w:ins>
      <w:ins w:id="251" w:author="Simon Tuke" w:date="2020-12-27T09:10:00Z">
        <w:r w:rsidR="00F330FC">
          <w:rPr>
            <w:rFonts w:ascii="Times New Roman" w:hAnsi="Times New Roman" w:cs="Times New Roman"/>
            <w:i/>
            <w:iCs/>
            <w:sz w:val="24"/>
            <w:szCs w:val="24"/>
          </w:rPr>
          <w:t xml:space="preserve">ampling method </w:t>
        </w:r>
        <w:r w:rsidR="00F330FC">
          <w:rPr>
            <w:rFonts w:ascii="Times New Roman" w:hAnsi="Times New Roman" w:cs="Times New Roman"/>
            <w:bCs/>
            <w:sz w:val="24"/>
            <w:szCs w:val="24"/>
          </w:rPr>
          <w:t>(</w:t>
        </w:r>
        <w:r w:rsidR="00F330FC">
          <w:rPr>
            <w:rFonts w:ascii="Times New Roman" w:hAnsi="Times New Roman" w:cs="Times New Roman"/>
            <w:bCs/>
            <w:sz w:val="24"/>
            <w:szCs w:val="24"/>
          </w:rPr>
          <w:sym w:font="Symbol" w:char="F063"/>
        </w:r>
        <w:r w:rsidR="00F330FC">
          <w:rPr>
            <w:rFonts w:ascii="Times New Roman" w:hAnsi="Times New Roman" w:cs="Times New Roman"/>
            <w:bCs/>
            <w:sz w:val="24"/>
            <w:szCs w:val="24"/>
            <w:vertAlign w:val="superscript"/>
          </w:rPr>
          <w:t>2</w:t>
        </w:r>
        <w:r w:rsidR="00F330FC">
          <w:rPr>
            <w:rFonts w:ascii="Times New Roman" w:hAnsi="Times New Roman" w:cs="Times New Roman"/>
            <w:bCs/>
            <w:sz w:val="24"/>
            <w:szCs w:val="24"/>
          </w:rPr>
          <w:t xml:space="preserve"> = 9, df = 1, p = </w:t>
        </w:r>
        <w:r w:rsidR="00F330FC" w:rsidRPr="00F330FC">
          <w:rPr>
            <w:rFonts w:ascii="Lucida Sans" w:eastAsia="Times New Roman" w:hAnsi="Lucida Sans" w:cs="Times New Roman"/>
            <w:color w:val="000000"/>
            <w:sz w:val="20"/>
            <w:szCs w:val="20"/>
            <w:shd w:val="clear" w:color="auto" w:fill="FFFFFF"/>
            <w:lang w:val="en-AU" w:eastAsia="en-GB"/>
          </w:rPr>
          <w:t>0.002</w:t>
        </w:r>
        <w:r w:rsidR="00F330FC">
          <w:rPr>
            <w:rFonts w:ascii="Lucida Sans" w:eastAsia="Times New Roman" w:hAnsi="Lucida Sans" w:cs="Times New Roman"/>
            <w:color w:val="000000"/>
            <w:sz w:val="20"/>
            <w:szCs w:val="20"/>
            <w:shd w:val="clear" w:color="auto" w:fill="FFFFFF"/>
            <w:lang w:val="en-AU" w:eastAsia="en-GB"/>
          </w:rPr>
          <w:t>7, ES = 1</w:t>
        </w:r>
        <w:r w:rsidR="00F330FC">
          <w:rPr>
            <w:rFonts w:ascii="Times New Roman" w:hAnsi="Times New Roman" w:cs="Times New Roman"/>
            <w:bCs/>
            <w:sz w:val="24"/>
            <w:szCs w:val="24"/>
          </w:rPr>
          <w:t>)</w:t>
        </w:r>
        <w:r w:rsidR="00F330FC" w:rsidRPr="004701E2">
          <w:rPr>
            <w:rFonts w:ascii="Times New Roman" w:hAnsi="Times New Roman" w:cs="Times New Roman"/>
            <w:bCs/>
            <w:sz w:val="24"/>
            <w:szCs w:val="24"/>
          </w:rPr>
          <w:t>.</w:t>
        </w:r>
      </w:ins>
    </w:p>
    <w:p w14:paraId="59E50AB9" w14:textId="30AD6E39" w:rsidR="00486198" w:rsidRPr="004701E2" w:rsidRDefault="00486198" w:rsidP="0055687A">
      <w:pPr>
        <w:spacing w:line="480" w:lineRule="auto"/>
        <w:rPr>
          <w:rFonts w:ascii="Times New Roman" w:hAnsi="Times New Roman" w:cs="Times New Roman"/>
          <w:b/>
          <w:sz w:val="24"/>
          <w:szCs w:val="24"/>
        </w:rPr>
      </w:pPr>
      <w:r w:rsidRPr="00CE262C">
        <w:rPr>
          <w:rFonts w:ascii="Times New Roman" w:hAnsi="Times New Roman" w:cs="Times New Roman"/>
          <w:b/>
          <w:bCs/>
          <w:i/>
          <w:iCs/>
          <w:sz w:val="24"/>
          <w:szCs w:val="24"/>
        </w:rPr>
        <w:t xml:space="preserve">Table </w:t>
      </w:r>
      <w:r w:rsidR="00F966C9" w:rsidRPr="00CE262C">
        <w:rPr>
          <w:rFonts w:ascii="Times New Roman" w:hAnsi="Times New Roman" w:cs="Times New Roman"/>
          <w:b/>
          <w:bCs/>
          <w:i/>
          <w:iCs/>
          <w:sz w:val="24"/>
          <w:szCs w:val="24"/>
        </w:rPr>
        <w:t>2</w:t>
      </w:r>
      <w:r w:rsidRPr="00CE262C">
        <w:rPr>
          <w:rFonts w:ascii="Times New Roman" w:hAnsi="Times New Roman" w:cs="Times New Roman"/>
          <w:b/>
          <w:bCs/>
          <w:i/>
          <w:iCs/>
          <w:sz w:val="24"/>
          <w:szCs w:val="24"/>
        </w:rPr>
        <w:t xml:space="preserve">. </w:t>
      </w:r>
      <w:r w:rsidR="00EE7DE9" w:rsidRPr="004701E2">
        <w:rPr>
          <w:rFonts w:ascii="Times New Roman" w:hAnsi="Times New Roman" w:cs="Times New Roman"/>
          <w:i/>
          <w:iCs/>
          <w:sz w:val="24"/>
          <w:szCs w:val="24"/>
        </w:rPr>
        <w:t>Mean error rates for each sampling method under 5 s, 50 s and 500 interval lengths</w:t>
      </w:r>
      <w:r w:rsidR="00CB34E3" w:rsidRPr="004701E2">
        <w:rPr>
          <w:rFonts w:ascii="Times New Roman" w:hAnsi="Times New Roman" w:cs="Times New Roman"/>
          <w:i/>
          <w:iCs/>
          <w:sz w:val="24"/>
          <w:szCs w:val="24"/>
        </w:rPr>
        <w:t xml:space="preserve"> </w:t>
      </w:r>
      <w:r w:rsidR="005E2DED" w:rsidRPr="004701E2">
        <w:rPr>
          <w:rFonts w:ascii="Times New Roman" w:hAnsi="Times New Roman" w:cs="Times New Roman"/>
          <w:i/>
          <w:iCs/>
          <w:sz w:val="24"/>
          <w:szCs w:val="24"/>
        </w:rPr>
        <w:t xml:space="preserve">for </w:t>
      </w:r>
      <w:r w:rsidR="005E40EC">
        <w:rPr>
          <w:rFonts w:ascii="Times New Roman" w:hAnsi="Times New Roman" w:cs="Times New Roman"/>
          <w:i/>
          <w:iCs/>
          <w:sz w:val="24"/>
          <w:szCs w:val="24"/>
        </w:rPr>
        <w:t xml:space="preserve">the </w:t>
      </w:r>
      <w:r w:rsidR="005E2DED" w:rsidRPr="004701E2">
        <w:rPr>
          <w:rFonts w:ascii="Times New Roman" w:hAnsi="Times New Roman" w:cs="Times New Roman"/>
          <w:i/>
          <w:iCs/>
          <w:sz w:val="24"/>
          <w:szCs w:val="24"/>
        </w:rPr>
        <w:t>response duration</w:t>
      </w:r>
      <w:r w:rsidR="005E40EC">
        <w:rPr>
          <w:rFonts w:ascii="Times New Roman" w:hAnsi="Times New Roman" w:cs="Times New Roman"/>
          <w:i/>
          <w:iCs/>
          <w:sz w:val="24"/>
          <w:szCs w:val="24"/>
        </w:rPr>
        <w:t xml:space="preserve"> simulation.</w:t>
      </w:r>
      <w:r w:rsidR="00EE7DE9" w:rsidRPr="004701E2">
        <w:rPr>
          <w:rFonts w:ascii="Times New Roman" w:hAnsi="Times New Roman" w:cs="Times New Roman"/>
          <w:i/>
          <w:iCs/>
          <w:sz w:val="24"/>
          <w:szCs w:val="24"/>
        </w:rPr>
        <w:t xml:space="preserve"> </w:t>
      </w:r>
    </w:p>
    <w:tbl>
      <w:tblPr>
        <w:tblStyle w:val="TableGridLight"/>
        <w:tblW w:w="0" w:type="auto"/>
        <w:tblLayout w:type="fixed"/>
        <w:tblLook w:val="0000" w:firstRow="0" w:lastRow="0" w:firstColumn="0" w:lastColumn="0" w:noHBand="0" w:noVBand="0"/>
        <w:tblPrChange w:id="252" w:author="Eddie F" w:date="2020-12-24T11:56:00Z">
          <w:tblPr>
            <w:tblStyle w:val="TableGridLight"/>
            <w:tblW w:w="0" w:type="auto"/>
            <w:tblLayout w:type="fixed"/>
            <w:tblLook w:val="0000" w:firstRow="0" w:lastRow="0" w:firstColumn="0" w:lastColumn="0" w:noHBand="0" w:noVBand="0"/>
          </w:tblPr>
        </w:tblPrChange>
      </w:tblPr>
      <w:tblGrid>
        <w:gridCol w:w="1271"/>
        <w:gridCol w:w="1334"/>
        <w:gridCol w:w="1800"/>
        <w:gridCol w:w="1463"/>
        <w:gridCol w:w="1440"/>
        <w:gridCol w:w="1440"/>
        <w:tblGridChange w:id="253">
          <w:tblGrid>
            <w:gridCol w:w="1271"/>
            <w:gridCol w:w="1134"/>
            <w:gridCol w:w="1559"/>
            <w:gridCol w:w="1904"/>
            <w:gridCol w:w="1440"/>
            <w:gridCol w:w="1440"/>
          </w:tblGrid>
        </w:tblGridChange>
      </w:tblGrid>
      <w:tr w:rsidR="0079626D" w:rsidRPr="004701E2" w14:paraId="246A234A" w14:textId="77777777" w:rsidTr="002C0165">
        <w:tc>
          <w:tcPr>
            <w:tcW w:w="1271" w:type="dxa"/>
            <w:tcPrChange w:id="254" w:author="Eddie F" w:date="2020-12-24T11:56:00Z">
              <w:tcPr>
                <w:tcW w:w="1271" w:type="dxa"/>
              </w:tcPr>
            </w:tcPrChange>
          </w:tcPr>
          <w:p w14:paraId="61A91B46"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334" w:type="dxa"/>
            <w:tcPrChange w:id="255" w:author="Eddie F" w:date="2020-12-24T11:56:00Z">
              <w:tcPr>
                <w:tcW w:w="1134" w:type="dxa"/>
              </w:tcPr>
            </w:tcPrChange>
          </w:tcPr>
          <w:p w14:paraId="2F88252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800" w:type="dxa"/>
            <w:tcPrChange w:id="256" w:author="Eddie F" w:date="2020-12-24T11:56:00Z">
              <w:tcPr>
                <w:tcW w:w="1559" w:type="dxa"/>
              </w:tcPr>
            </w:tcPrChange>
          </w:tcPr>
          <w:p w14:paraId="1505D8AE"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463" w:type="dxa"/>
            <w:tcPrChange w:id="257" w:author="Eddie F" w:date="2020-12-24T11:56:00Z">
              <w:tcPr>
                <w:tcW w:w="1904" w:type="dxa"/>
              </w:tcPr>
            </w:tcPrChange>
          </w:tcPr>
          <w:p w14:paraId="1C5655B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Change w:id="258" w:author="Eddie F" w:date="2020-12-24T11:56:00Z">
              <w:tcPr>
                <w:tcW w:w="1440" w:type="dxa"/>
              </w:tcPr>
            </w:tcPrChange>
          </w:tcPr>
          <w:p w14:paraId="37222FE8"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Change w:id="259" w:author="Eddie F" w:date="2020-12-24T11:56:00Z">
              <w:tcPr>
                <w:tcW w:w="1440" w:type="dxa"/>
              </w:tcPr>
            </w:tcPrChange>
          </w:tcPr>
          <w:p w14:paraId="3594B17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79626D" w:rsidRPr="004701E2" w14:paraId="52DE37CD" w14:textId="77777777" w:rsidTr="002C0165">
        <w:tc>
          <w:tcPr>
            <w:tcW w:w="1271" w:type="dxa"/>
            <w:tcPrChange w:id="260" w:author="Eddie F" w:date="2020-12-24T11:56:00Z">
              <w:tcPr>
                <w:tcW w:w="1271" w:type="dxa"/>
              </w:tcPr>
            </w:tcPrChange>
          </w:tcPr>
          <w:p w14:paraId="16D892AB" w14:textId="1BAFCD91" w:rsidR="0079626D" w:rsidRPr="004701E2" w:rsidRDefault="005E2DE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b/>
                <w:bCs/>
                <w:sz w:val="24"/>
                <w:szCs w:val="24"/>
              </w:rPr>
              <w:t>One-zero</w:t>
            </w:r>
          </w:p>
        </w:tc>
        <w:tc>
          <w:tcPr>
            <w:tcW w:w="1334" w:type="dxa"/>
            <w:tcPrChange w:id="261" w:author="Eddie F" w:date="2020-12-24T11:56:00Z">
              <w:tcPr>
                <w:tcW w:w="1134" w:type="dxa"/>
              </w:tcPr>
            </w:tcPrChange>
          </w:tcPr>
          <w:p w14:paraId="0D7F7A3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800" w:type="dxa"/>
            <w:tcPrChange w:id="262" w:author="Eddie F" w:date="2020-12-24T11:56:00Z">
              <w:tcPr>
                <w:tcW w:w="1559" w:type="dxa"/>
              </w:tcPr>
            </w:tcPrChange>
          </w:tcPr>
          <w:p w14:paraId="6E8096D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63" w:type="dxa"/>
            <w:tcPrChange w:id="263" w:author="Eddie F" w:date="2020-12-24T11:56:00Z">
              <w:tcPr>
                <w:tcW w:w="1904" w:type="dxa"/>
              </w:tcPr>
            </w:tcPrChange>
          </w:tcPr>
          <w:p w14:paraId="5628013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Change w:id="264" w:author="Eddie F" w:date="2020-12-24T11:56:00Z">
              <w:tcPr>
                <w:tcW w:w="1440" w:type="dxa"/>
              </w:tcPr>
            </w:tcPrChange>
          </w:tcPr>
          <w:p w14:paraId="57C4451E"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Change w:id="265" w:author="Eddie F" w:date="2020-12-24T11:56:00Z">
              <w:tcPr>
                <w:tcW w:w="1440" w:type="dxa"/>
              </w:tcPr>
            </w:tcPrChange>
          </w:tcPr>
          <w:p w14:paraId="1F9C8670"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615188DB" w14:textId="77777777" w:rsidTr="002C0165">
        <w:tc>
          <w:tcPr>
            <w:tcW w:w="1271" w:type="dxa"/>
            <w:tcPrChange w:id="266" w:author="Eddie F" w:date="2020-12-24T11:56:00Z">
              <w:tcPr>
                <w:tcW w:w="1271" w:type="dxa"/>
              </w:tcPr>
            </w:tcPrChange>
          </w:tcPr>
          <w:p w14:paraId="320F876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267" w:author="Eddie F" w:date="2020-12-24T11:56:00Z">
              <w:tcPr>
                <w:tcW w:w="1134" w:type="dxa"/>
              </w:tcPr>
            </w:tcPrChange>
          </w:tcPr>
          <w:p w14:paraId="18C9F1F4"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268" w:author="Eddie F" w:date="2020-12-24T11:56:00Z">
              <w:tcPr>
                <w:tcW w:w="1559" w:type="dxa"/>
              </w:tcPr>
            </w:tcPrChange>
          </w:tcPr>
          <w:p w14:paraId="1653E354" w14:textId="65098B8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63" w:type="dxa"/>
            <w:tcPrChange w:id="269" w:author="Eddie F" w:date="2020-12-24T11:56:00Z">
              <w:tcPr>
                <w:tcW w:w="1904" w:type="dxa"/>
              </w:tcPr>
            </w:tcPrChange>
          </w:tcPr>
          <w:p w14:paraId="2B44BE25" w14:textId="18BE6BA6"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6 </w:t>
            </w:r>
          </w:p>
        </w:tc>
        <w:tc>
          <w:tcPr>
            <w:tcW w:w="1440" w:type="dxa"/>
            <w:tcPrChange w:id="270" w:author="Eddie F" w:date="2020-12-24T11:56:00Z">
              <w:tcPr>
                <w:tcW w:w="1440" w:type="dxa"/>
              </w:tcPr>
            </w:tcPrChange>
          </w:tcPr>
          <w:p w14:paraId="073F66DD" w14:textId="6335FB0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Change w:id="271" w:author="Eddie F" w:date="2020-12-24T11:56:00Z">
              <w:tcPr>
                <w:tcW w:w="1440" w:type="dxa"/>
              </w:tcPr>
            </w:tcPrChange>
          </w:tcPr>
          <w:p w14:paraId="2659E276" w14:textId="5F525FA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0.010</w:t>
            </w:r>
          </w:p>
        </w:tc>
      </w:tr>
      <w:tr w:rsidR="0079626D" w:rsidRPr="004701E2" w14:paraId="363856C9" w14:textId="77777777" w:rsidTr="002C0165">
        <w:tc>
          <w:tcPr>
            <w:tcW w:w="1271" w:type="dxa"/>
            <w:tcPrChange w:id="272" w:author="Eddie F" w:date="2020-12-24T11:56:00Z">
              <w:tcPr>
                <w:tcW w:w="1271" w:type="dxa"/>
              </w:tcPr>
            </w:tcPrChange>
          </w:tcPr>
          <w:p w14:paraId="0FFC180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273" w:author="Eddie F" w:date="2020-12-24T11:56:00Z">
              <w:tcPr>
                <w:tcW w:w="1134" w:type="dxa"/>
              </w:tcPr>
            </w:tcPrChange>
          </w:tcPr>
          <w:p w14:paraId="553339B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274" w:author="Eddie F" w:date="2020-12-24T11:56:00Z">
              <w:tcPr>
                <w:tcW w:w="1559" w:type="dxa"/>
              </w:tcPr>
            </w:tcPrChange>
          </w:tcPr>
          <w:p w14:paraId="2939BB2F" w14:textId="3A3B02A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63" w:type="dxa"/>
            <w:tcPrChange w:id="275" w:author="Eddie F" w:date="2020-12-24T11:56:00Z">
              <w:tcPr>
                <w:tcW w:w="1904" w:type="dxa"/>
              </w:tcPr>
            </w:tcPrChange>
          </w:tcPr>
          <w:p w14:paraId="26CEB92A" w14:textId="7685376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Change w:id="276" w:author="Eddie F" w:date="2020-12-24T11:56:00Z">
              <w:tcPr>
                <w:tcW w:w="1440" w:type="dxa"/>
              </w:tcPr>
            </w:tcPrChange>
          </w:tcPr>
          <w:p w14:paraId="63A257D9" w14:textId="1DC32A2E"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0.078 </w:t>
            </w:r>
          </w:p>
        </w:tc>
        <w:tc>
          <w:tcPr>
            <w:tcW w:w="1440" w:type="dxa"/>
            <w:tcPrChange w:id="277" w:author="Eddie F" w:date="2020-12-24T11:56:00Z">
              <w:tcPr>
                <w:tcW w:w="1440" w:type="dxa"/>
              </w:tcPr>
            </w:tcPrChange>
          </w:tcPr>
          <w:p w14:paraId="661106A2" w14:textId="26A8D8CA"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0.092 </w:t>
            </w:r>
          </w:p>
        </w:tc>
      </w:tr>
      <w:tr w:rsidR="0079626D" w:rsidRPr="004701E2" w14:paraId="773A9E82" w14:textId="77777777" w:rsidTr="002C0165">
        <w:tc>
          <w:tcPr>
            <w:tcW w:w="1271" w:type="dxa"/>
            <w:tcPrChange w:id="278" w:author="Eddie F" w:date="2020-12-24T11:56:00Z">
              <w:tcPr>
                <w:tcW w:w="1271" w:type="dxa"/>
              </w:tcPr>
            </w:tcPrChange>
          </w:tcPr>
          <w:p w14:paraId="2A66200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279" w:author="Eddie F" w:date="2020-12-24T11:56:00Z">
              <w:tcPr>
                <w:tcW w:w="1134" w:type="dxa"/>
              </w:tcPr>
            </w:tcPrChange>
          </w:tcPr>
          <w:p w14:paraId="2AE6AF0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280" w:author="Eddie F" w:date="2020-12-24T11:56:00Z">
              <w:tcPr>
                <w:tcW w:w="1559" w:type="dxa"/>
              </w:tcPr>
            </w:tcPrChange>
          </w:tcPr>
          <w:p w14:paraId="6ED5E2F4" w14:textId="1D82639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Change w:id="281" w:author="Eddie F" w:date="2020-12-24T11:56:00Z">
              <w:tcPr>
                <w:tcW w:w="1904" w:type="dxa"/>
              </w:tcPr>
            </w:tcPrChange>
          </w:tcPr>
          <w:p w14:paraId="1E70A00E" w14:textId="04F4C2B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68</w:t>
            </w:r>
            <w:r w:rsidRPr="004701E2">
              <w:rPr>
                <w:rFonts w:ascii="Times New Roman" w:hAnsi="Times New Roman" w:cs="Times New Roman"/>
                <w:sz w:val="24"/>
                <w:szCs w:val="24"/>
              </w:rPr>
              <w:t>4</w:t>
            </w:r>
            <w:r w:rsidR="0079626D" w:rsidRPr="004701E2">
              <w:rPr>
                <w:rFonts w:ascii="Times New Roman" w:hAnsi="Times New Roman" w:cs="Times New Roman"/>
                <w:sz w:val="24"/>
                <w:szCs w:val="24"/>
              </w:rPr>
              <w:t xml:space="preserve"> </w:t>
            </w:r>
          </w:p>
        </w:tc>
        <w:tc>
          <w:tcPr>
            <w:tcW w:w="1440" w:type="dxa"/>
            <w:tcPrChange w:id="282" w:author="Eddie F" w:date="2020-12-24T11:56:00Z">
              <w:tcPr>
                <w:tcW w:w="1440" w:type="dxa"/>
              </w:tcPr>
            </w:tcPrChange>
          </w:tcPr>
          <w:p w14:paraId="61B904D6" w14:textId="1C08EEF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0.495 </w:t>
            </w:r>
          </w:p>
        </w:tc>
        <w:tc>
          <w:tcPr>
            <w:tcW w:w="1440" w:type="dxa"/>
            <w:tcPrChange w:id="283" w:author="Eddie F" w:date="2020-12-24T11:56:00Z">
              <w:tcPr>
                <w:tcW w:w="1440" w:type="dxa"/>
              </w:tcPr>
            </w:tcPrChange>
          </w:tcPr>
          <w:p w14:paraId="11FB7816" w14:textId="5ED42BD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0.745</w:t>
            </w:r>
          </w:p>
        </w:tc>
      </w:tr>
      <w:tr w:rsidR="0079626D" w:rsidRPr="004701E2" w14:paraId="3A3E2106" w14:textId="77777777" w:rsidTr="002C0165">
        <w:tc>
          <w:tcPr>
            <w:tcW w:w="1271" w:type="dxa"/>
            <w:tcPrChange w:id="284" w:author="Eddie F" w:date="2020-12-24T11:56:00Z">
              <w:tcPr>
                <w:tcW w:w="1271" w:type="dxa"/>
              </w:tcPr>
            </w:tcPrChange>
          </w:tcPr>
          <w:p w14:paraId="1EDFDC1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285" w:author="Eddie F" w:date="2020-12-24T11:56:00Z">
              <w:tcPr>
                <w:tcW w:w="1134" w:type="dxa"/>
              </w:tcPr>
            </w:tcPrChange>
          </w:tcPr>
          <w:p w14:paraId="0D0BF3D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286" w:author="Eddie F" w:date="2020-12-24T11:56:00Z">
              <w:tcPr>
                <w:tcW w:w="1559" w:type="dxa"/>
              </w:tcPr>
            </w:tcPrChange>
          </w:tcPr>
          <w:p w14:paraId="1E956402" w14:textId="7771EEC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463" w:type="dxa"/>
            <w:tcPrChange w:id="287" w:author="Eddie F" w:date="2020-12-24T11:56:00Z">
              <w:tcPr>
                <w:tcW w:w="1904" w:type="dxa"/>
              </w:tcPr>
            </w:tcPrChange>
          </w:tcPr>
          <w:p w14:paraId="642A545A" w14:textId="279B38BA"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5E2DED" w:rsidRPr="004701E2">
              <w:rPr>
                <w:rFonts w:ascii="Times New Roman" w:hAnsi="Times New Roman" w:cs="Times New Roman"/>
                <w:sz w:val="24"/>
                <w:szCs w:val="24"/>
              </w:rPr>
              <w:t>7</w:t>
            </w:r>
            <w:r w:rsidR="0079626D" w:rsidRPr="004701E2">
              <w:rPr>
                <w:rFonts w:ascii="Times New Roman" w:hAnsi="Times New Roman" w:cs="Times New Roman"/>
                <w:sz w:val="24"/>
                <w:szCs w:val="24"/>
              </w:rPr>
              <w:t xml:space="preserve"> </w:t>
            </w:r>
          </w:p>
        </w:tc>
        <w:tc>
          <w:tcPr>
            <w:tcW w:w="1440" w:type="dxa"/>
            <w:tcPrChange w:id="288" w:author="Eddie F" w:date="2020-12-24T11:56:00Z">
              <w:tcPr>
                <w:tcW w:w="1440" w:type="dxa"/>
              </w:tcPr>
            </w:tcPrChange>
          </w:tcPr>
          <w:p w14:paraId="46F2E04E" w14:textId="4C38044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Change w:id="289" w:author="Eddie F" w:date="2020-12-24T11:56:00Z">
              <w:tcPr>
                <w:tcW w:w="1440" w:type="dxa"/>
              </w:tcPr>
            </w:tcPrChange>
          </w:tcPr>
          <w:p w14:paraId="6E93E17B" w14:textId="65FB695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1C9F113A" w14:textId="77777777" w:rsidTr="002C0165">
        <w:tc>
          <w:tcPr>
            <w:tcW w:w="1271" w:type="dxa"/>
            <w:tcPrChange w:id="290" w:author="Eddie F" w:date="2020-12-24T11:56:00Z">
              <w:tcPr>
                <w:tcW w:w="1271" w:type="dxa"/>
              </w:tcPr>
            </w:tcPrChange>
          </w:tcPr>
          <w:p w14:paraId="7C85A80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291" w:author="Eddie F" w:date="2020-12-24T11:56:00Z">
              <w:tcPr>
                <w:tcW w:w="1134" w:type="dxa"/>
              </w:tcPr>
            </w:tcPrChange>
          </w:tcPr>
          <w:p w14:paraId="2E8C5EB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292" w:author="Eddie F" w:date="2020-12-24T11:56:00Z">
              <w:tcPr>
                <w:tcW w:w="1559" w:type="dxa"/>
              </w:tcPr>
            </w:tcPrChange>
          </w:tcPr>
          <w:p w14:paraId="5A19D590" w14:textId="30C443F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Change w:id="293" w:author="Eddie F" w:date="2020-12-24T11:56:00Z">
              <w:tcPr>
                <w:tcW w:w="1904" w:type="dxa"/>
              </w:tcPr>
            </w:tcPrChange>
          </w:tcPr>
          <w:p w14:paraId="2C22DBAB" w14:textId="22BA2E51"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0.008</w:t>
            </w:r>
            <w:r w:rsidR="0079626D" w:rsidRPr="004701E2">
              <w:rPr>
                <w:rFonts w:ascii="Times New Roman" w:hAnsi="Times New Roman" w:cs="Times New Roman"/>
                <w:sz w:val="24"/>
                <w:szCs w:val="24"/>
              </w:rPr>
              <w:t xml:space="preserve"> </w:t>
            </w:r>
          </w:p>
        </w:tc>
        <w:tc>
          <w:tcPr>
            <w:tcW w:w="1440" w:type="dxa"/>
            <w:tcPrChange w:id="294" w:author="Eddie F" w:date="2020-12-24T11:56:00Z">
              <w:tcPr>
                <w:tcW w:w="1440" w:type="dxa"/>
              </w:tcPr>
            </w:tcPrChange>
          </w:tcPr>
          <w:p w14:paraId="5051E73E" w14:textId="7558015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0.047 </w:t>
            </w:r>
          </w:p>
        </w:tc>
        <w:tc>
          <w:tcPr>
            <w:tcW w:w="1440" w:type="dxa"/>
            <w:tcPrChange w:id="295" w:author="Eddie F" w:date="2020-12-24T11:56:00Z">
              <w:tcPr>
                <w:tcW w:w="1440" w:type="dxa"/>
              </w:tcPr>
            </w:tcPrChange>
          </w:tcPr>
          <w:p w14:paraId="7121113C" w14:textId="3A42E8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0.10</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79626D" w:rsidRPr="004701E2" w14:paraId="6F481703" w14:textId="77777777" w:rsidTr="002C0165">
        <w:tc>
          <w:tcPr>
            <w:tcW w:w="1271" w:type="dxa"/>
            <w:tcPrChange w:id="296" w:author="Eddie F" w:date="2020-12-24T11:56:00Z">
              <w:tcPr>
                <w:tcW w:w="1271" w:type="dxa"/>
              </w:tcPr>
            </w:tcPrChange>
          </w:tcPr>
          <w:p w14:paraId="1D649D3D"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297" w:author="Eddie F" w:date="2020-12-24T11:56:00Z">
              <w:tcPr>
                <w:tcW w:w="1134" w:type="dxa"/>
              </w:tcPr>
            </w:tcPrChange>
          </w:tcPr>
          <w:p w14:paraId="37F0E55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298" w:author="Eddie F" w:date="2020-12-24T11:56:00Z">
              <w:tcPr>
                <w:tcW w:w="1559" w:type="dxa"/>
              </w:tcPr>
            </w:tcPrChange>
          </w:tcPr>
          <w:p w14:paraId="2F9BB6BE" w14:textId="746F8D2D"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Change w:id="299" w:author="Eddie F" w:date="2020-12-24T11:56:00Z">
              <w:tcPr>
                <w:tcW w:w="1904" w:type="dxa"/>
              </w:tcPr>
            </w:tcPrChange>
          </w:tcPr>
          <w:p w14:paraId="03BE52F8" w14:textId="26E2EF8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65</w:t>
            </w:r>
            <w:r w:rsidRPr="004701E2">
              <w:rPr>
                <w:rFonts w:ascii="Times New Roman" w:hAnsi="Times New Roman" w:cs="Times New Roman"/>
                <w:sz w:val="24"/>
                <w:szCs w:val="24"/>
              </w:rPr>
              <w:t>9</w:t>
            </w:r>
          </w:p>
        </w:tc>
        <w:tc>
          <w:tcPr>
            <w:tcW w:w="1440" w:type="dxa"/>
            <w:tcPrChange w:id="300" w:author="Eddie F" w:date="2020-12-24T11:56:00Z">
              <w:tcPr>
                <w:tcW w:w="1440" w:type="dxa"/>
              </w:tcPr>
            </w:tcPrChange>
          </w:tcPr>
          <w:p w14:paraId="3781B38F" w14:textId="2ED325A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0.450 </w:t>
            </w:r>
          </w:p>
        </w:tc>
        <w:tc>
          <w:tcPr>
            <w:tcW w:w="1440" w:type="dxa"/>
            <w:tcPrChange w:id="301" w:author="Eddie F" w:date="2020-12-24T11:56:00Z">
              <w:tcPr>
                <w:tcW w:w="1440" w:type="dxa"/>
              </w:tcPr>
            </w:tcPrChange>
          </w:tcPr>
          <w:p w14:paraId="05D24906" w14:textId="7EAC4C4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0.825 </w:t>
            </w:r>
          </w:p>
        </w:tc>
      </w:tr>
      <w:tr w:rsidR="0079626D" w:rsidRPr="004701E2" w14:paraId="1011A31C" w14:textId="77777777" w:rsidTr="002C0165">
        <w:tc>
          <w:tcPr>
            <w:tcW w:w="1271" w:type="dxa"/>
            <w:tcPrChange w:id="302" w:author="Eddie F" w:date="2020-12-24T11:56:00Z">
              <w:tcPr>
                <w:tcW w:w="1271" w:type="dxa"/>
              </w:tcPr>
            </w:tcPrChange>
          </w:tcPr>
          <w:p w14:paraId="3BA7B1E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Change w:id="303" w:author="Eddie F" w:date="2020-12-24T11:56:00Z">
              <w:tcPr>
                <w:tcW w:w="1134" w:type="dxa"/>
              </w:tcPr>
            </w:tcPrChange>
          </w:tcPr>
          <w:p w14:paraId="2B6075E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304" w:author="Eddie F" w:date="2020-12-24T11:56:00Z">
              <w:tcPr>
                <w:tcW w:w="1559" w:type="dxa"/>
              </w:tcPr>
            </w:tcPrChange>
          </w:tcPr>
          <w:p w14:paraId="2E992033" w14:textId="7966345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Change w:id="305" w:author="Eddie F" w:date="2020-12-24T11:56:00Z">
              <w:tcPr>
                <w:tcW w:w="1904" w:type="dxa"/>
              </w:tcPr>
            </w:tcPrChange>
          </w:tcPr>
          <w:p w14:paraId="43751E37" w14:textId="46FE5E0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0.007</w:t>
            </w:r>
            <w:r w:rsidR="0079626D" w:rsidRPr="004701E2">
              <w:rPr>
                <w:rFonts w:ascii="Times New Roman" w:hAnsi="Times New Roman" w:cs="Times New Roman"/>
                <w:sz w:val="24"/>
                <w:szCs w:val="24"/>
              </w:rPr>
              <w:t xml:space="preserve"> </w:t>
            </w:r>
          </w:p>
        </w:tc>
        <w:tc>
          <w:tcPr>
            <w:tcW w:w="1440" w:type="dxa"/>
            <w:tcPrChange w:id="306" w:author="Eddie F" w:date="2020-12-24T11:56:00Z">
              <w:tcPr>
                <w:tcW w:w="1440" w:type="dxa"/>
              </w:tcPr>
            </w:tcPrChange>
          </w:tcPr>
          <w:p w14:paraId="7F150E13" w14:textId="2D97ACF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Change w:id="307" w:author="Eddie F" w:date="2020-12-24T11:56:00Z">
              <w:tcPr>
                <w:tcW w:w="1440" w:type="dxa"/>
              </w:tcPr>
            </w:tcPrChange>
          </w:tcPr>
          <w:p w14:paraId="65C9F6E5" w14:textId="32F80DD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69F8F44D" w14:textId="77777777" w:rsidTr="002C0165">
        <w:tc>
          <w:tcPr>
            <w:tcW w:w="1271" w:type="dxa"/>
            <w:tcPrChange w:id="308" w:author="Eddie F" w:date="2020-12-24T11:56:00Z">
              <w:tcPr>
                <w:tcW w:w="1271" w:type="dxa"/>
              </w:tcPr>
            </w:tcPrChange>
          </w:tcPr>
          <w:p w14:paraId="0FAB1C9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300 </w:t>
            </w:r>
          </w:p>
        </w:tc>
        <w:tc>
          <w:tcPr>
            <w:tcW w:w="1334" w:type="dxa"/>
            <w:tcPrChange w:id="309" w:author="Eddie F" w:date="2020-12-24T11:56:00Z">
              <w:tcPr>
                <w:tcW w:w="1134" w:type="dxa"/>
              </w:tcPr>
            </w:tcPrChange>
          </w:tcPr>
          <w:p w14:paraId="3273FE1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310" w:author="Eddie F" w:date="2020-12-24T11:56:00Z">
              <w:tcPr>
                <w:tcW w:w="1559" w:type="dxa"/>
              </w:tcPr>
            </w:tcPrChange>
          </w:tcPr>
          <w:p w14:paraId="26E82F52" w14:textId="072C4B67"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Change w:id="311" w:author="Eddie F" w:date="2020-12-24T11:56:00Z">
              <w:tcPr>
                <w:tcW w:w="1904" w:type="dxa"/>
              </w:tcPr>
            </w:tcPrChange>
          </w:tcPr>
          <w:p w14:paraId="346C2AA4" w14:textId="7689DC5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Change w:id="312" w:author="Eddie F" w:date="2020-12-24T11:56:00Z">
              <w:tcPr>
                <w:tcW w:w="1440" w:type="dxa"/>
              </w:tcPr>
            </w:tcPrChange>
          </w:tcPr>
          <w:p w14:paraId="34ACA4DA" w14:textId="4E910C7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0.069 </w:t>
            </w:r>
          </w:p>
        </w:tc>
        <w:tc>
          <w:tcPr>
            <w:tcW w:w="1440" w:type="dxa"/>
            <w:tcPrChange w:id="313" w:author="Eddie F" w:date="2020-12-24T11:56:00Z">
              <w:tcPr>
                <w:tcW w:w="1440" w:type="dxa"/>
              </w:tcPr>
            </w:tcPrChange>
          </w:tcPr>
          <w:p w14:paraId="5E3D1FC7" w14:textId="7137339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0.083 </w:t>
            </w:r>
          </w:p>
        </w:tc>
      </w:tr>
      <w:tr w:rsidR="0079626D" w:rsidRPr="004701E2" w14:paraId="1B60E50B" w14:textId="77777777" w:rsidTr="002C0165">
        <w:tc>
          <w:tcPr>
            <w:tcW w:w="1271" w:type="dxa"/>
            <w:tcPrChange w:id="314" w:author="Eddie F" w:date="2020-12-24T11:56:00Z">
              <w:tcPr>
                <w:tcW w:w="1271" w:type="dxa"/>
              </w:tcPr>
            </w:tcPrChange>
          </w:tcPr>
          <w:p w14:paraId="0EC1141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Change w:id="315" w:author="Eddie F" w:date="2020-12-24T11:56:00Z">
              <w:tcPr>
                <w:tcW w:w="1134" w:type="dxa"/>
              </w:tcPr>
            </w:tcPrChange>
          </w:tcPr>
          <w:p w14:paraId="202CF307"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316" w:author="Eddie F" w:date="2020-12-24T11:56:00Z">
              <w:tcPr>
                <w:tcW w:w="1559" w:type="dxa"/>
              </w:tcPr>
            </w:tcPrChange>
          </w:tcPr>
          <w:p w14:paraId="77741541" w14:textId="2D60144C"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Change w:id="317" w:author="Eddie F" w:date="2020-12-24T11:56:00Z">
              <w:tcPr>
                <w:tcW w:w="1904" w:type="dxa"/>
              </w:tcPr>
            </w:tcPrChange>
          </w:tcPr>
          <w:p w14:paraId="3B6043EB" w14:textId="107AE219"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 xml:space="preserve">426 </w:t>
            </w:r>
          </w:p>
        </w:tc>
        <w:tc>
          <w:tcPr>
            <w:tcW w:w="1440" w:type="dxa"/>
            <w:tcPrChange w:id="318" w:author="Eddie F" w:date="2020-12-24T11:56:00Z">
              <w:tcPr>
                <w:tcW w:w="1440" w:type="dxa"/>
              </w:tcPr>
            </w:tcPrChange>
          </w:tcPr>
          <w:p w14:paraId="771A5806" w14:textId="181F01F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0.375 </w:t>
            </w:r>
          </w:p>
        </w:tc>
        <w:tc>
          <w:tcPr>
            <w:tcW w:w="1440" w:type="dxa"/>
            <w:tcPrChange w:id="319" w:author="Eddie F" w:date="2020-12-24T11:56:00Z">
              <w:tcPr>
                <w:tcW w:w="1440" w:type="dxa"/>
              </w:tcPr>
            </w:tcPrChange>
          </w:tcPr>
          <w:p w14:paraId="48AFCD39" w14:textId="6DC2FCD2"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r>
      <w:tr w:rsidR="0079626D" w:rsidRPr="004701E2" w14:paraId="0D7528F2" w14:textId="77777777" w:rsidTr="002C0165">
        <w:tc>
          <w:tcPr>
            <w:tcW w:w="1271" w:type="dxa"/>
            <w:tcPrChange w:id="320" w:author="Eddie F" w:date="2020-12-24T11:56:00Z">
              <w:tcPr>
                <w:tcW w:w="1271" w:type="dxa"/>
              </w:tcPr>
            </w:tcPrChange>
          </w:tcPr>
          <w:p w14:paraId="6F3F8899" w14:textId="30E27EBE"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005E2DED" w:rsidRPr="004701E2">
              <w:rPr>
                <w:rFonts w:ascii="Times New Roman" w:hAnsi="Times New Roman" w:cs="Times New Roman"/>
                <w:b/>
                <w:bCs/>
                <w:sz w:val="24"/>
                <w:szCs w:val="24"/>
              </w:rPr>
              <w:t>Pinpoint</w:t>
            </w:r>
          </w:p>
        </w:tc>
        <w:tc>
          <w:tcPr>
            <w:tcW w:w="1334" w:type="dxa"/>
            <w:tcPrChange w:id="321" w:author="Eddie F" w:date="2020-12-24T11:56:00Z">
              <w:tcPr>
                <w:tcW w:w="1134" w:type="dxa"/>
              </w:tcPr>
            </w:tcPrChange>
          </w:tcPr>
          <w:p w14:paraId="736838D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800" w:type="dxa"/>
            <w:tcPrChange w:id="322" w:author="Eddie F" w:date="2020-12-24T11:56:00Z">
              <w:tcPr>
                <w:tcW w:w="1559" w:type="dxa"/>
              </w:tcPr>
            </w:tcPrChange>
          </w:tcPr>
          <w:p w14:paraId="005A43B1"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63" w:type="dxa"/>
            <w:tcPrChange w:id="323" w:author="Eddie F" w:date="2020-12-24T11:56:00Z">
              <w:tcPr>
                <w:tcW w:w="1904" w:type="dxa"/>
              </w:tcPr>
            </w:tcPrChange>
          </w:tcPr>
          <w:p w14:paraId="21E38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Change w:id="324" w:author="Eddie F" w:date="2020-12-24T11:56:00Z">
              <w:tcPr>
                <w:tcW w:w="1440" w:type="dxa"/>
              </w:tcPr>
            </w:tcPrChange>
          </w:tcPr>
          <w:p w14:paraId="301F4C06"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Change w:id="325" w:author="Eddie F" w:date="2020-12-24T11:56:00Z">
              <w:tcPr>
                <w:tcW w:w="1440" w:type="dxa"/>
              </w:tcPr>
            </w:tcPrChange>
          </w:tcPr>
          <w:p w14:paraId="3BB44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46EC3F80" w14:textId="77777777" w:rsidTr="002C0165">
        <w:tc>
          <w:tcPr>
            <w:tcW w:w="1271" w:type="dxa"/>
            <w:tcPrChange w:id="326" w:author="Eddie F" w:date="2020-12-24T11:56:00Z">
              <w:tcPr>
                <w:tcW w:w="1271" w:type="dxa"/>
              </w:tcPr>
            </w:tcPrChange>
          </w:tcPr>
          <w:p w14:paraId="62B0828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327" w:author="Eddie F" w:date="2020-12-24T11:56:00Z">
              <w:tcPr>
                <w:tcW w:w="1134" w:type="dxa"/>
              </w:tcPr>
            </w:tcPrChange>
          </w:tcPr>
          <w:p w14:paraId="288CAB9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328" w:author="Eddie F" w:date="2020-12-24T11:56:00Z">
              <w:tcPr>
                <w:tcW w:w="1559" w:type="dxa"/>
              </w:tcPr>
            </w:tcPrChange>
          </w:tcPr>
          <w:p w14:paraId="379EC5CC" w14:textId="69912EE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Change w:id="329" w:author="Eddie F" w:date="2020-12-24T11:56:00Z">
              <w:tcPr>
                <w:tcW w:w="1904" w:type="dxa"/>
              </w:tcPr>
            </w:tcPrChange>
          </w:tcPr>
          <w:p w14:paraId="61170111" w14:textId="736732D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30" w:author="Eddie F" w:date="2020-12-24T11:56:00Z">
              <w:tcPr>
                <w:tcW w:w="1440" w:type="dxa"/>
              </w:tcPr>
            </w:tcPrChange>
          </w:tcPr>
          <w:p w14:paraId="4A90E0D6" w14:textId="6EA702B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Change w:id="331" w:author="Eddie F" w:date="2020-12-24T11:56:00Z">
              <w:tcPr>
                <w:tcW w:w="1440" w:type="dxa"/>
              </w:tcPr>
            </w:tcPrChange>
          </w:tcPr>
          <w:p w14:paraId="330E4EA8" w14:textId="6C6A03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r>
      <w:tr w:rsidR="0079626D" w:rsidRPr="004701E2" w14:paraId="591F8A15" w14:textId="77777777" w:rsidTr="002C0165">
        <w:tc>
          <w:tcPr>
            <w:tcW w:w="1271" w:type="dxa"/>
            <w:tcPrChange w:id="332" w:author="Eddie F" w:date="2020-12-24T11:56:00Z">
              <w:tcPr>
                <w:tcW w:w="1271" w:type="dxa"/>
              </w:tcPr>
            </w:tcPrChange>
          </w:tcPr>
          <w:p w14:paraId="704CDB60"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333" w:author="Eddie F" w:date="2020-12-24T11:56:00Z">
              <w:tcPr>
                <w:tcW w:w="1134" w:type="dxa"/>
              </w:tcPr>
            </w:tcPrChange>
          </w:tcPr>
          <w:p w14:paraId="4F88F5D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334" w:author="Eddie F" w:date="2020-12-24T11:56:00Z">
              <w:tcPr>
                <w:tcW w:w="1559" w:type="dxa"/>
              </w:tcPr>
            </w:tcPrChange>
          </w:tcPr>
          <w:p w14:paraId="544B748C" w14:textId="595AA5ED"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Change w:id="335" w:author="Eddie F" w:date="2020-12-24T11:56:00Z">
              <w:tcPr>
                <w:tcW w:w="1904" w:type="dxa"/>
              </w:tcPr>
            </w:tcPrChange>
          </w:tcPr>
          <w:p w14:paraId="6DC2F0FA" w14:textId="07B00F27"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1 </w:t>
            </w:r>
          </w:p>
        </w:tc>
        <w:tc>
          <w:tcPr>
            <w:tcW w:w="1440" w:type="dxa"/>
            <w:tcPrChange w:id="336" w:author="Eddie F" w:date="2020-12-24T11:56:00Z">
              <w:tcPr>
                <w:tcW w:w="1440" w:type="dxa"/>
              </w:tcPr>
            </w:tcPrChange>
          </w:tcPr>
          <w:p w14:paraId="6AA3AA04" w14:textId="3FD3DFF8"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40" w:type="dxa"/>
            <w:tcPrChange w:id="337" w:author="Eddie F" w:date="2020-12-24T11:56:00Z">
              <w:tcPr>
                <w:tcW w:w="1440" w:type="dxa"/>
              </w:tcPr>
            </w:tcPrChange>
          </w:tcPr>
          <w:p w14:paraId="23BE5DC1" w14:textId="37828A3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0.02</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4D0A4C" w:rsidRPr="004701E2" w14:paraId="65A94B6B" w14:textId="77777777" w:rsidTr="002C0165">
        <w:tc>
          <w:tcPr>
            <w:tcW w:w="1271" w:type="dxa"/>
            <w:tcPrChange w:id="338" w:author="Eddie F" w:date="2020-12-24T11:56:00Z">
              <w:tcPr>
                <w:tcW w:w="1271" w:type="dxa"/>
              </w:tcPr>
            </w:tcPrChange>
          </w:tcPr>
          <w:p w14:paraId="2A0120B8"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Change w:id="339" w:author="Eddie F" w:date="2020-12-24T11:56:00Z">
              <w:tcPr>
                <w:tcW w:w="1134" w:type="dxa"/>
              </w:tcPr>
            </w:tcPrChange>
          </w:tcPr>
          <w:p w14:paraId="08510B90"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340" w:author="Eddie F" w:date="2020-12-24T11:56:00Z">
              <w:tcPr>
                <w:tcW w:w="1559" w:type="dxa"/>
              </w:tcPr>
            </w:tcPrChange>
          </w:tcPr>
          <w:p w14:paraId="28354930" w14:textId="0BAB9014"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Change w:id="341" w:author="Eddie F" w:date="2020-12-24T11:56:00Z">
              <w:tcPr>
                <w:tcW w:w="1904" w:type="dxa"/>
              </w:tcPr>
            </w:tcPrChange>
          </w:tcPr>
          <w:p w14:paraId="1F4580EB" w14:textId="0E2BFC9A" w:rsidR="004D0A4C" w:rsidRPr="004701E2" w:rsidRDefault="005E2DED"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4D0A4C" w:rsidRPr="004701E2">
              <w:rPr>
                <w:rFonts w:ascii="Times New Roman" w:hAnsi="Times New Roman" w:cs="Times New Roman"/>
                <w:sz w:val="24"/>
                <w:szCs w:val="24"/>
              </w:rPr>
              <w:t xml:space="preserve">2 </w:t>
            </w:r>
          </w:p>
        </w:tc>
        <w:tc>
          <w:tcPr>
            <w:tcW w:w="1440" w:type="dxa"/>
            <w:tcPrChange w:id="342" w:author="Eddie F" w:date="2020-12-24T11:56:00Z">
              <w:tcPr>
                <w:tcW w:w="1440" w:type="dxa"/>
              </w:tcPr>
            </w:tcPrChange>
          </w:tcPr>
          <w:p w14:paraId="486F7FFA" w14:textId="052952AD"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Change w:id="343" w:author="Eddie F" w:date="2020-12-24T11:56:00Z">
              <w:tcPr>
                <w:tcW w:w="1440" w:type="dxa"/>
              </w:tcPr>
            </w:tcPrChange>
          </w:tcPr>
          <w:p w14:paraId="788D7408" w14:textId="25FCAAB5"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0.120 </w:t>
            </w:r>
          </w:p>
        </w:tc>
      </w:tr>
      <w:tr w:rsidR="005E2DED" w:rsidRPr="004701E2" w14:paraId="3A3D56DB" w14:textId="77777777" w:rsidTr="002C0165">
        <w:tc>
          <w:tcPr>
            <w:tcW w:w="1271" w:type="dxa"/>
            <w:tcPrChange w:id="344" w:author="Eddie F" w:date="2020-12-24T11:56:00Z">
              <w:tcPr>
                <w:tcW w:w="1271" w:type="dxa"/>
              </w:tcPr>
            </w:tcPrChange>
          </w:tcPr>
          <w:p w14:paraId="2ABF3318"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345" w:author="Eddie F" w:date="2020-12-24T11:56:00Z">
              <w:tcPr>
                <w:tcW w:w="1134" w:type="dxa"/>
              </w:tcPr>
            </w:tcPrChange>
          </w:tcPr>
          <w:p w14:paraId="0417F6CA"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346" w:author="Eddie F" w:date="2020-12-24T11:56:00Z">
              <w:tcPr>
                <w:tcW w:w="1559" w:type="dxa"/>
              </w:tcPr>
            </w:tcPrChange>
          </w:tcPr>
          <w:p w14:paraId="26635968" w14:textId="3009EA8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Change w:id="347" w:author="Eddie F" w:date="2020-12-24T11:56:00Z">
              <w:tcPr>
                <w:tcW w:w="1904" w:type="dxa"/>
              </w:tcPr>
            </w:tcPrChange>
          </w:tcPr>
          <w:p w14:paraId="4C69C332" w14:textId="526BE59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48" w:author="Eddie F" w:date="2020-12-24T11:56:00Z">
              <w:tcPr>
                <w:tcW w:w="1440" w:type="dxa"/>
              </w:tcPr>
            </w:tcPrChange>
          </w:tcPr>
          <w:p w14:paraId="10723BE5" w14:textId="5B2219F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49" w:author="Eddie F" w:date="2020-12-24T11:56:00Z">
              <w:tcPr>
                <w:tcW w:w="1440" w:type="dxa"/>
              </w:tcPr>
            </w:tcPrChange>
          </w:tcPr>
          <w:p w14:paraId="097074CB" w14:textId="0896864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EDEA215" w14:textId="77777777" w:rsidTr="002C0165">
        <w:tc>
          <w:tcPr>
            <w:tcW w:w="1271" w:type="dxa"/>
            <w:tcPrChange w:id="350" w:author="Eddie F" w:date="2020-12-24T11:56:00Z">
              <w:tcPr>
                <w:tcW w:w="1271" w:type="dxa"/>
              </w:tcPr>
            </w:tcPrChange>
          </w:tcPr>
          <w:p w14:paraId="5E39D17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351" w:author="Eddie F" w:date="2020-12-24T11:56:00Z">
              <w:tcPr>
                <w:tcW w:w="1134" w:type="dxa"/>
              </w:tcPr>
            </w:tcPrChange>
          </w:tcPr>
          <w:p w14:paraId="6B26C8FB"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352" w:author="Eddie F" w:date="2020-12-24T11:56:00Z">
              <w:tcPr>
                <w:tcW w:w="1559" w:type="dxa"/>
              </w:tcPr>
            </w:tcPrChange>
          </w:tcPr>
          <w:p w14:paraId="49F928D7" w14:textId="7ADDF4E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463" w:type="dxa"/>
            <w:tcPrChange w:id="353" w:author="Eddie F" w:date="2020-12-24T11:56:00Z">
              <w:tcPr>
                <w:tcW w:w="1904" w:type="dxa"/>
              </w:tcPr>
            </w:tcPrChange>
          </w:tcPr>
          <w:p w14:paraId="76A08A0F" w14:textId="14B2018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Change w:id="354" w:author="Eddie F" w:date="2020-12-24T11:56:00Z">
              <w:tcPr>
                <w:tcW w:w="1440" w:type="dxa"/>
              </w:tcPr>
            </w:tcPrChange>
          </w:tcPr>
          <w:p w14:paraId="07DD4602" w14:textId="1604053E"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-0.036 </w:t>
            </w:r>
          </w:p>
        </w:tc>
        <w:tc>
          <w:tcPr>
            <w:tcW w:w="1440" w:type="dxa"/>
            <w:tcPrChange w:id="355" w:author="Eddie F" w:date="2020-12-24T11:56:00Z">
              <w:tcPr>
                <w:tcW w:w="1440" w:type="dxa"/>
              </w:tcPr>
            </w:tcPrChange>
          </w:tcPr>
          <w:p w14:paraId="4ED36536" w14:textId="7BBD302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0.019 </w:t>
            </w:r>
          </w:p>
        </w:tc>
      </w:tr>
      <w:tr w:rsidR="005E2DED" w:rsidRPr="004701E2" w14:paraId="16873B64" w14:textId="77777777" w:rsidTr="002C0165">
        <w:tc>
          <w:tcPr>
            <w:tcW w:w="1271" w:type="dxa"/>
            <w:tcPrChange w:id="356" w:author="Eddie F" w:date="2020-12-24T11:56:00Z">
              <w:tcPr>
                <w:tcW w:w="1271" w:type="dxa"/>
              </w:tcPr>
            </w:tcPrChange>
          </w:tcPr>
          <w:p w14:paraId="5DFCD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Change w:id="357" w:author="Eddie F" w:date="2020-12-24T11:56:00Z">
              <w:tcPr>
                <w:tcW w:w="1134" w:type="dxa"/>
              </w:tcPr>
            </w:tcPrChange>
          </w:tcPr>
          <w:p w14:paraId="477D6A49"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358" w:author="Eddie F" w:date="2020-12-24T11:56:00Z">
              <w:tcPr>
                <w:tcW w:w="1559" w:type="dxa"/>
              </w:tcPr>
            </w:tcPrChange>
          </w:tcPr>
          <w:p w14:paraId="31633EDF" w14:textId="3B3CAC0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Change w:id="359" w:author="Eddie F" w:date="2020-12-24T11:56:00Z">
              <w:tcPr>
                <w:tcW w:w="1904" w:type="dxa"/>
              </w:tcPr>
            </w:tcPrChange>
          </w:tcPr>
          <w:p w14:paraId="476FCE5F" w14:textId="5E74669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 </w:t>
            </w:r>
          </w:p>
        </w:tc>
        <w:tc>
          <w:tcPr>
            <w:tcW w:w="1440" w:type="dxa"/>
            <w:tcPrChange w:id="360" w:author="Eddie F" w:date="2020-12-24T11:56:00Z">
              <w:tcPr>
                <w:tcW w:w="1440" w:type="dxa"/>
              </w:tcPr>
            </w:tcPrChange>
          </w:tcPr>
          <w:p w14:paraId="274CF8CA" w14:textId="11EFA02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40" w:type="dxa"/>
            <w:tcPrChange w:id="361" w:author="Eddie F" w:date="2020-12-24T11:56:00Z">
              <w:tcPr>
                <w:tcW w:w="1440" w:type="dxa"/>
              </w:tcPr>
            </w:tcPrChange>
          </w:tcPr>
          <w:p w14:paraId="4EF134E6" w14:textId="6B4074C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0.200 </w:t>
            </w:r>
          </w:p>
        </w:tc>
      </w:tr>
      <w:tr w:rsidR="005E2DED" w:rsidRPr="004701E2" w14:paraId="40E7C38A" w14:textId="77777777" w:rsidTr="002C0165">
        <w:tc>
          <w:tcPr>
            <w:tcW w:w="1271" w:type="dxa"/>
            <w:tcPrChange w:id="362" w:author="Eddie F" w:date="2020-12-24T11:56:00Z">
              <w:tcPr>
                <w:tcW w:w="1271" w:type="dxa"/>
              </w:tcPr>
            </w:tcPrChange>
          </w:tcPr>
          <w:p w14:paraId="5CFE2B04"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Change w:id="363" w:author="Eddie F" w:date="2020-12-24T11:56:00Z">
              <w:tcPr>
                <w:tcW w:w="1134" w:type="dxa"/>
              </w:tcPr>
            </w:tcPrChange>
          </w:tcPr>
          <w:p w14:paraId="1DC5216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Change w:id="364" w:author="Eddie F" w:date="2020-12-24T11:56:00Z">
              <w:tcPr>
                <w:tcW w:w="1559" w:type="dxa"/>
              </w:tcPr>
            </w:tcPrChange>
          </w:tcPr>
          <w:p w14:paraId="2EA03ECC" w14:textId="5304260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Change w:id="365" w:author="Eddie F" w:date="2020-12-24T11:56:00Z">
              <w:tcPr>
                <w:tcW w:w="1904" w:type="dxa"/>
              </w:tcPr>
            </w:tcPrChange>
          </w:tcPr>
          <w:p w14:paraId="5495D6AC" w14:textId="44F0A4F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66" w:author="Eddie F" w:date="2020-12-24T11:56:00Z">
              <w:tcPr>
                <w:tcW w:w="1440" w:type="dxa"/>
              </w:tcPr>
            </w:tcPrChange>
          </w:tcPr>
          <w:p w14:paraId="13597807" w14:textId="636E411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67" w:author="Eddie F" w:date="2020-12-24T11:56:00Z">
              <w:tcPr>
                <w:tcW w:w="1440" w:type="dxa"/>
              </w:tcPr>
            </w:tcPrChange>
          </w:tcPr>
          <w:p w14:paraId="6A5E5B77" w14:textId="2B204D5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065EF27A" w14:textId="77777777" w:rsidTr="002C0165">
        <w:tc>
          <w:tcPr>
            <w:tcW w:w="1271" w:type="dxa"/>
            <w:tcPrChange w:id="368" w:author="Eddie F" w:date="2020-12-24T11:56:00Z">
              <w:tcPr>
                <w:tcW w:w="1271" w:type="dxa"/>
              </w:tcPr>
            </w:tcPrChange>
          </w:tcPr>
          <w:p w14:paraId="164560C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Change w:id="369" w:author="Eddie F" w:date="2020-12-24T11:56:00Z">
              <w:tcPr>
                <w:tcW w:w="1134" w:type="dxa"/>
              </w:tcPr>
            </w:tcPrChange>
          </w:tcPr>
          <w:p w14:paraId="7E9E450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Change w:id="370" w:author="Eddie F" w:date="2020-12-24T11:56:00Z">
              <w:tcPr>
                <w:tcW w:w="1559" w:type="dxa"/>
              </w:tcPr>
            </w:tcPrChange>
          </w:tcPr>
          <w:p w14:paraId="18CAE0C2" w14:textId="7B737FB9"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Change w:id="371" w:author="Eddie F" w:date="2020-12-24T11:56:00Z">
              <w:tcPr>
                <w:tcW w:w="1904" w:type="dxa"/>
              </w:tcPr>
            </w:tcPrChange>
          </w:tcPr>
          <w:p w14:paraId="3A1D2368" w14:textId="17DF554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72" w:author="Eddie F" w:date="2020-12-24T11:56:00Z">
              <w:tcPr>
                <w:tcW w:w="1440" w:type="dxa"/>
              </w:tcPr>
            </w:tcPrChange>
          </w:tcPr>
          <w:p w14:paraId="0AE417B7" w14:textId="71BC656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Change w:id="373" w:author="Eddie F" w:date="2020-12-24T11:56:00Z">
              <w:tcPr>
                <w:tcW w:w="1440" w:type="dxa"/>
              </w:tcPr>
            </w:tcPrChange>
          </w:tcPr>
          <w:p w14:paraId="6B6E6D2B" w14:textId="625A77D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3D62605" w14:textId="77777777" w:rsidTr="002C0165">
        <w:tc>
          <w:tcPr>
            <w:tcW w:w="1271" w:type="dxa"/>
            <w:tcPrChange w:id="374" w:author="Eddie F" w:date="2020-12-24T11:56:00Z">
              <w:tcPr>
                <w:tcW w:w="1271" w:type="dxa"/>
              </w:tcPr>
            </w:tcPrChange>
          </w:tcPr>
          <w:p w14:paraId="0388DC8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Change w:id="375" w:author="Eddie F" w:date="2020-12-24T11:56:00Z">
              <w:tcPr>
                <w:tcW w:w="1134" w:type="dxa"/>
              </w:tcPr>
            </w:tcPrChange>
          </w:tcPr>
          <w:p w14:paraId="34802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Change w:id="376" w:author="Eddie F" w:date="2020-12-24T11:56:00Z">
              <w:tcPr>
                <w:tcW w:w="1559" w:type="dxa"/>
              </w:tcPr>
            </w:tcPrChange>
          </w:tcPr>
          <w:p w14:paraId="33114B9B" w14:textId="7EC6F414"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Change w:id="377" w:author="Eddie F" w:date="2020-12-24T11:56:00Z">
              <w:tcPr>
                <w:tcW w:w="1904" w:type="dxa"/>
              </w:tcPr>
            </w:tcPrChange>
          </w:tcPr>
          <w:p w14:paraId="398E3F71" w14:textId="3BC1836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-0.075 </w:t>
            </w:r>
          </w:p>
        </w:tc>
        <w:tc>
          <w:tcPr>
            <w:tcW w:w="1440" w:type="dxa"/>
            <w:tcPrChange w:id="378" w:author="Eddie F" w:date="2020-12-24T11:56:00Z">
              <w:tcPr>
                <w:tcW w:w="1440" w:type="dxa"/>
              </w:tcPr>
            </w:tcPrChange>
          </w:tcPr>
          <w:p w14:paraId="2124AC7E" w14:textId="20348010"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-0.250 </w:t>
            </w:r>
          </w:p>
        </w:tc>
        <w:tc>
          <w:tcPr>
            <w:tcW w:w="1440" w:type="dxa"/>
            <w:tcPrChange w:id="379" w:author="Eddie F" w:date="2020-12-24T11:56:00Z">
              <w:tcPr>
                <w:tcW w:w="1440" w:type="dxa"/>
              </w:tcPr>
            </w:tcPrChange>
          </w:tcPr>
          <w:p w14:paraId="16FA1A78" w14:textId="4A9EAAB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0.125 </w:t>
            </w:r>
          </w:p>
        </w:tc>
      </w:tr>
    </w:tbl>
    <w:p w14:paraId="6CB3CC7F" w14:textId="60EAB574" w:rsidR="009871D1" w:rsidRPr="004701E2" w:rsidRDefault="009871D1" w:rsidP="0055687A">
      <w:pPr>
        <w:spacing w:line="480" w:lineRule="auto"/>
        <w:rPr>
          <w:rFonts w:ascii="Times New Roman" w:hAnsi="Times New Roman" w:cs="Times New Roman"/>
          <w:b/>
          <w:sz w:val="24"/>
          <w:szCs w:val="24"/>
          <w:highlight w:val="green"/>
        </w:rPr>
      </w:pPr>
    </w:p>
    <w:p w14:paraId="47AAC958"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DISCUSSION</w:t>
      </w:r>
    </w:p>
    <w:p w14:paraId="5CFE0DC5" w14:textId="75E743ED" w:rsidR="00113107" w:rsidRDefault="009232A8" w:rsidP="003F56C6">
      <w:pPr>
        <w:spacing w:line="480" w:lineRule="auto"/>
        <w:ind w:firstLine="720"/>
        <w:rPr>
          <w:ins w:id="380" w:author="Eddie F" w:date="2020-12-24T12:17:00Z"/>
          <w:rFonts w:ascii="Times New Roman" w:hAnsi="Times New Roman" w:cs="Times New Roman"/>
          <w:bCs/>
          <w:sz w:val="24"/>
          <w:szCs w:val="24"/>
        </w:rPr>
      </w:pPr>
      <w:ins w:id="381" w:author="Eddie F" w:date="2020-12-25T01:38:00Z">
        <w:r>
          <w:rPr>
            <w:rFonts w:ascii="Times New Roman" w:hAnsi="Times New Roman" w:cs="Times New Roman"/>
            <w:bCs/>
            <w:sz w:val="24"/>
            <w:szCs w:val="24"/>
          </w:rPr>
          <w:t xml:space="preserve">Our study </w:t>
        </w:r>
        <w:commentRangeStart w:id="382"/>
        <w:r>
          <w:rPr>
            <w:rFonts w:ascii="Times New Roman" w:hAnsi="Times New Roman" w:cs="Times New Roman"/>
            <w:bCs/>
            <w:sz w:val="24"/>
            <w:szCs w:val="24"/>
          </w:rPr>
          <w:t>attempted to answer two hypotheses:</w:t>
        </w:r>
        <w:r w:rsidRPr="009232A8">
          <w:rPr>
            <w:rFonts w:ascii="Times New Roman" w:hAnsi="Times New Roman" w:cs="Times New Roman"/>
            <w:sz w:val="24"/>
            <w:szCs w:val="24"/>
          </w:rPr>
          <w:t xml:space="preserve"> </w:t>
        </w:r>
        <w:r w:rsidRPr="009232A8">
          <w:rPr>
            <w:rFonts w:ascii="Times New Roman" w:hAnsi="Times New Roman" w:cs="Times New Roman"/>
            <w:bCs/>
            <w:sz w:val="24"/>
            <w:szCs w:val="24"/>
          </w:rPr>
          <w:t xml:space="preserve">(1) one-zero </w:t>
        </w:r>
      </w:ins>
      <w:commentRangeEnd w:id="382"/>
      <w:r w:rsidR="00105CDA">
        <w:rPr>
          <w:rStyle w:val="CommentReference"/>
        </w:rPr>
        <w:commentReference w:id="382"/>
      </w:r>
      <w:ins w:id="383" w:author="Eddie F" w:date="2020-12-25T01:38:00Z">
        <w:r w:rsidRPr="009232A8">
          <w:rPr>
            <w:rFonts w:ascii="Times New Roman" w:hAnsi="Times New Roman" w:cs="Times New Roman"/>
            <w:bCs/>
            <w:sz w:val="24"/>
            <w:szCs w:val="24"/>
          </w:rPr>
          <w:t>sampling would be better suited for detecting the occurrence of low frequency (event) behaviours, particularly when comparing less frequent pinpoint and one-zero observation methods</w:t>
        </w:r>
        <w:r>
          <w:rPr>
            <w:rFonts w:ascii="Times New Roman" w:hAnsi="Times New Roman" w:cs="Times New Roman"/>
            <w:bCs/>
            <w:sz w:val="24"/>
            <w:szCs w:val="24"/>
          </w:rPr>
          <w:t xml:space="preserve">, </w:t>
        </w:r>
        <w:r w:rsidRPr="009232A8">
          <w:rPr>
            <w:rFonts w:ascii="Times New Roman" w:hAnsi="Times New Roman" w:cs="Times New Roman"/>
            <w:bCs/>
            <w:sz w:val="24"/>
            <w:szCs w:val="24"/>
          </w:rPr>
          <w:t xml:space="preserve">and (2) pinpoint sampling would provide a more accurate representation of percentages of occurrence for both low, medium, and high duration (state) behaviours than one-zero sampling. </w:t>
        </w:r>
      </w:ins>
      <w:ins w:id="384" w:author="Eddie F" w:date="2020-12-25T01:39:00Z">
        <w:r w:rsidR="007175D7">
          <w:rPr>
            <w:rFonts w:ascii="Times New Roman" w:hAnsi="Times New Roman" w:cs="Times New Roman"/>
            <w:bCs/>
            <w:sz w:val="24"/>
            <w:szCs w:val="24"/>
          </w:rPr>
          <w:t xml:space="preserve">The first hypothesis was not supported, as </w:t>
        </w:r>
      </w:ins>
      <w:ins w:id="385" w:author="Eddie F" w:date="2020-12-25T01:40:00Z">
        <w:r w:rsidR="00D75419">
          <w:rPr>
            <w:rFonts w:ascii="Times New Roman" w:hAnsi="Times New Roman" w:cs="Times New Roman"/>
            <w:bCs/>
            <w:sz w:val="24"/>
            <w:szCs w:val="24"/>
          </w:rPr>
          <w:t>pinpoint sampling</w:t>
        </w:r>
      </w:ins>
      <w:ins w:id="386" w:author="Eddie F" w:date="2020-12-25T01:41:00Z">
        <w:r w:rsidR="00D75419">
          <w:rPr>
            <w:rFonts w:ascii="Times New Roman" w:hAnsi="Times New Roman" w:cs="Times New Roman"/>
            <w:bCs/>
            <w:sz w:val="24"/>
            <w:szCs w:val="24"/>
          </w:rPr>
          <w:t xml:space="preserve"> was </w:t>
        </w:r>
      </w:ins>
      <w:ins w:id="387" w:author="Eddie F" w:date="2020-12-25T01:43:00Z">
        <w:r w:rsidR="00FF7E96">
          <w:rPr>
            <w:rFonts w:ascii="Times New Roman" w:hAnsi="Times New Roman" w:cs="Times New Roman"/>
            <w:bCs/>
            <w:sz w:val="24"/>
            <w:szCs w:val="24"/>
          </w:rPr>
          <w:t xml:space="preserve">more accurate at detecting </w:t>
        </w:r>
        <w:r w:rsidR="004D5DD2">
          <w:rPr>
            <w:rFonts w:ascii="Times New Roman" w:hAnsi="Times New Roman" w:cs="Times New Roman"/>
            <w:bCs/>
            <w:sz w:val="24"/>
            <w:szCs w:val="24"/>
          </w:rPr>
          <w:t>frequency responses than one-zero sampling</w:t>
        </w:r>
      </w:ins>
      <w:ins w:id="388" w:author="Eddie F" w:date="2020-12-25T01:44:00Z">
        <w:r w:rsidR="00E056FD">
          <w:rPr>
            <w:rFonts w:ascii="Times New Roman" w:hAnsi="Times New Roman" w:cs="Times New Roman"/>
            <w:bCs/>
            <w:sz w:val="24"/>
            <w:szCs w:val="24"/>
          </w:rPr>
          <w:t xml:space="preserve">, even when events occurred less frequently, and particularly when </w:t>
        </w:r>
        <w:r w:rsidR="00B239C2">
          <w:rPr>
            <w:rFonts w:ascii="Times New Roman" w:hAnsi="Times New Roman" w:cs="Times New Roman"/>
            <w:bCs/>
            <w:sz w:val="24"/>
            <w:szCs w:val="24"/>
          </w:rPr>
          <w:t xml:space="preserve">recording intervals were longer. </w:t>
        </w:r>
      </w:ins>
      <w:ins w:id="389" w:author="Eddie F" w:date="2020-12-25T01:45:00Z">
        <w:r w:rsidR="004B7078">
          <w:rPr>
            <w:rFonts w:ascii="Times New Roman" w:hAnsi="Times New Roman" w:cs="Times New Roman"/>
            <w:bCs/>
            <w:sz w:val="24"/>
            <w:szCs w:val="24"/>
          </w:rPr>
          <w:t xml:space="preserve">The second hypothesis was confirmed in that </w:t>
        </w:r>
      </w:ins>
      <w:ins w:id="390" w:author="Eddie F" w:date="2020-12-25T01:46:00Z">
        <w:r w:rsidR="007760C1">
          <w:rPr>
            <w:rFonts w:ascii="Times New Roman" w:hAnsi="Times New Roman" w:cs="Times New Roman"/>
            <w:bCs/>
            <w:sz w:val="24"/>
            <w:szCs w:val="24"/>
          </w:rPr>
          <w:t xml:space="preserve">pinpoint sampling </w:t>
        </w:r>
        <w:r w:rsidR="00CA57CB">
          <w:rPr>
            <w:rFonts w:ascii="Times New Roman" w:hAnsi="Times New Roman" w:cs="Times New Roman"/>
            <w:bCs/>
            <w:sz w:val="24"/>
            <w:szCs w:val="24"/>
          </w:rPr>
          <w:t xml:space="preserve">was more accurate than one-zero sampling for detecting duration behaviours. </w:t>
        </w:r>
        <w:r w:rsidR="00577F51">
          <w:rPr>
            <w:rFonts w:ascii="Times New Roman" w:hAnsi="Times New Roman" w:cs="Times New Roman"/>
            <w:bCs/>
            <w:sz w:val="24"/>
            <w:szCs w:val="24"/>
          </w:rPr>
          <w:t>One</w:t>
        </w:r>
      </w:ins>
      <w:ins w:id="391" w:author="Eddie F" w:date="2020-12-25T01:47:00Z">
        <w:r w:rsidR="00577F51">
          <w:rPr>
            <w:rFonts w:ascii="Times New Roman" w:hAnsi="Times New Roman" w:cs="Times New Roman"/>
            <w:bCs/>
            <w:sz w:val="24"/>
            <w:szCs w:val="24"/>
          </w:rPr>
          <w:t xml:space="preserve">-zero sampling was similarly capable </w:t>
        </w:r>
        <w:r w:rsidR="00176264">
          <w:rPr>
            <w:rFonts w:ascii="Times New Roman" w:hAnsi="Times New Roman" w:cs="Times New Roman"/>
            <w:bCs/>
            <w:sz w:val="24"/>
            <w:szCs w:val="24"/>
          </w:rPr>
          <w:t>at detecting duration behaviours of any length</w:t>
        </w:r>
        <w:r w:rsidR="000C6558">
          <w:rPr>
            <w:rFonts w:ascii="Times New Roman" w:hAnsi="Times New Roman" w:cs="Times New Roman"/>
            <w:bCs/>
            <w:sz w:val="24"/>
            <w:szCs w:val="24"/>
          </w:rPr>
          <w:t xml:space="preserve"> at low </w:t>
        </w:r>
      </w:ins>
      <w:ins w:id="392" w:author="Eddie F" w:date="2020-12-25T01:48:00Z">
        <w:r w:rsidR="000C6558">
          <w:rPr>
            <w:rFonts w:ascii="Times New Roman" w:hAnsi="Times New Roman" w:cs="Times New Roman"/>
            <w:bCs/>
            <w:sz w:val="24"/>
            <w:szCs w:val="24"/>
          </w:rPr>
          <w:t xml:space="preserve">(5 s) or medium (50 s) recording intervals. </w:t>
        </w:r>
      </w:ins>
      <w:ins w:id="393" w:author="Eddie F" w:date="2020-12-25T01:49:00Z">
        <w:r w:rsidR="00B31225">
          <w:rPr>
            <w:rFonts w:ascii="Times New Roman" w:hAnsi="Times New Roman" w:cs="Times New Roman"/>
            <w:bCs/>
            <w:sz w:val="24"/>
            <w:szCs w:val="24"/>
          </w:rPr>
          <w:t xml:space="preserve">At longer recording intervals (500 s), </w:t>
        </w:r>
        <w:r w:rsidR="00D21964">
          <w:rPr>
            <w:rFonts w:ascii="Times New Roman" w:hAnsi="Times New Roman" w:cs="Times New Roman"/>
            <w:bCs/>
            <w:sz w:val="24"/>
            <w:szCs w:val="24"/>
          </w:rPr>
          <w:t>pinpoint sampling substantially outperformed one-zero sampling for the detection of duration behavio</w:t>
        </w:r>
        <w:r w:rsidR="00BB368E">
          <w:rPr>
            <w:rFonts w:ascii="Times New Roman" w:hAnsi="Times New Roman" w:cs="Times New Roman"/>
            <w:bCs/>
            <w:sz w:val="24"/>
            <w:szCs w:val="24"/>
          </w:rPr>
          <w:t xml:space="preserve">urs. </w:t>
        </w:r>
      </w:ins>
      <w:ins w:id="394" w:author="Eddie F" w:date="2020-12-25T01:50:00Z">
        <w:r w:rsidR="00D506E5">
          <w:rPr>
            <w:rFonts w:ascii="Times New Roman" w:hAnsi="Times New Roman" w:cs="Times New Roman"/>
            <w:bCs/>
            <w:sz w:val="24"/>
            <w:szCs w:val="24"/>
          </w:rPr>
          <w:t xml:space="preserve">Finally, </w:t>
        </w:r>
      </w:ins>
      <w:del w:id="395" w:author="Eddie F" w:date="2020-12-25T01:50:00Z">
        <w:r w:rsidR="00E87EC9" w:rsidDel="00D506E5">
          <w:rPr>
            <w:rFonts w:ascii="Times New Roman" w:hAnsi="Times New Roman" w:cs="Times New Roman"/>
            <w:bCs/>
            <w:sz w:val="24"/>
            <w:szCs w:val="24"/>
          </w:rPr>
          <w:delText>Overall, our simulations did not conclusively show that one-</w:delText>
        </w:r>
        <w:r w:rsidR="000446EF" w:rsidDel="00D506E5">
          <w:rPr>
            <w:rFonts w:ascii="Times New Roman" w:hAnsi="Times New Roman" w:cs="Times New Roman"/>
            <w:bCs/>
            <w:sz w:val="24"/>
            <w:szCs w:val="24"/>
          </w:rPr>
          <w:delText>z</w:delText>
        </w:r>
        <w:r w:rsidR="00E87EC9" w:rsidDel="00D506E5">
          <w:rPr>
            <w:rFonts w:ascii="Times New Roman" w:hAnsi="Times New Roman" w:cs="Times New Roman"/>
            <w:bCs/>
            <w:sz w:val="24"/>
            <w:szCs w:val="24"/>
          </w:rPr>
          <w:delText>ero sampling is better able to identify short duration behaviours, even when they occurred at low frequencies</w:delText>
        </w:r>
        <w:r w:rsidR="00CE262C" w:rsidDel="00D506E5">
          <w:rPr>
            <w:rFonts w:ascii="Times New Roman" w:hAnsi="Times New Roman" w:cs="Times New Roman"/>
            <w:bCs/>
            <w:sz w:val="24"/>
            <w:szCs w:val="24"/>
          </w:rPr>
          <w:delText xml:space="preserve">. </w:delText>
        </w:r>
        <w:r w:rsidR="00E87EC9" w:rsidDel="00D506E5">
          <w:rPr>
            <w:rFonts w:ascii="Times New Roman" w:hAnsi="Times New Roman" w:cs="Times New Roman"/>
            <w:bCs/>
            <w:sz w:val="24"/>
            <w:szCs w:val="24"/>
          </w:rPr>
          <w:delText xml:space="preserve">However the simulations did show that </w:delText>
        </w:r>
        <w:r w:rsidR="00113107" w:rsidDel="00D506E5">
          <w:rPr>
            <w:rFonts w:ascii="Times New Roman" w:hAnsi="Times New Roman" w:cs="Times New Roman"/>
            <w:bCs/>
            <w:sz w:val="24"/>
            <w:szCs w:val="24"/>
          </w:rPr>
          <w:delText>for behaviours of longer duration, pinpoint sampling tends to outperform one-zero sampling in terms of accuracy.</w:delText>
        </w:r>
        <w:r w:rsidR="00463B6A" w:rsidDel="00D506E5">
          <w:rPr>
            <w:rFonts w:ascii="Times New Roman" w:hAnsi="Times New Roman" w:cs="Times New Roman"/>
            <w:bCs/>
            <w:sz w:val="24"/>
            <w:szCs w:val="24"/>
          </w:rPr>
          <w:delText xml:space="preserve"> </w:delText>
        </w:r>
      </w:del>
      <w:ins w:id="396" w:author="Eddie F" w:date="2020-12-25T01:50:00Z">
        <w:r w:rsidR="00D506E5">
          <w:rPr>
            <w:rFonts w:ascii="Times New Roman" w:hAnsi="Times New Roman" w:cs="Times New Roman"/>
            <w:bCs/>
            <w:sz w:val="24"/>
            <w:szCs w:val="24"/>
          </w:rPr>
          <w:t>f</w:t>
        </w:r>
      </w:ins>
      <w:del w:id="397" w:author="Eddie F" w:date="2020-12-25T01:50:00Z">
        <w:r w:rsidR="00463B6A" w:rsidDel="00D506E5">
          <w:rPr>
            <w:rFonts w:ascii="Times New Roman" w:hAnsi="Times New Roman" w:cs="Times New Roman"/>
            <w:bCs/>
            <w:sz w:val="24"/>
            <w:szCs w:val="24"/>
          </w:rPr>
          <w:delText>F</w:delText>
        </w:r>
      </w:del>
      <w:r w:rsidR="00463B6A">
        <w:rPr>
          <w:rFonts w:ascii="Times New Roman" w:hAnsi="Times New Roman" w:cs="Times New Roman"/>
          <w:bCs/>
          <w:sz w:val="24"/>
          <w:szCs w:val="24"/>
        </w:rPr>
        <w:t>or both sampling methods,</w:t>
      </w:r>
      <w:r w:rsidR="00F95294">
        <w:rPr>
          <w:rFonts w:ascii="Times New Roman" w:hAnsi="Times New Roman" w:cs="Times New Roman"/>
          <w:bCs/>
          <w:sz w:val="24"/>
          <w:szCs w:val="24"/>
        </w:rPr>
        <w:t xml:space="preserve"> </w:t>
      </w:r>
      <w:r w:rsidR="00463B6A">
        <w:rPr>
          <w:rFonts w:ascii="Times New Roman" w:hAnsi="Times New Roman" w:cs="Times New Roman"/>
          <w:bCs/>
          <w:sz w:val="24"/>
          <w:szCs w:val="24"/>
        </w:rPr>
        <w:t xml:space="preserve">increasing the interval </w:t>
      </w:r>
      <w:ins w:id="398" w:author="Eddie F" w:date="2020-12-25T01:52:00Z">
        <w:r w:rsidR="00312F00">
          <w:rPr>
            <w:rFonts w:ascii="Times New Roman" w:hAnsi="Times New Roman" w:cs="Times New Roman"/>
            <w:bCs/>
            <w:sz w:val="24"/>
            <w:szCs w:val="24"/>
          </w:rPr>
          <w:t xml:space="preserve">recording </w:t>
        </w:r>
      </w:ins>
      <w:r w:rsidR="00463B6A">
        <w:rPr>
          <w:rFonts w:ascii="Times New Roman" w:hAnsi="Times New Roman" w:cs="Times New Roman"/>
          <w:bCs/>
          <w:sz w:val="24"/>
          <w:szCs w:val="24"/>
        </w:rPr>
        <w:t xml:space="preserve">length appeared to significantly reduce the accuracy </w:t>
      </w:r>
      <w:ins w:id="399" w:author="Eddie F" w:date="2020-12-25T01:50:00Z">
        <w:r w:rsidR="00D506E5">
          <w:rPr>
            <w:rFonts w:ascii="Times New Roman" w:hAnsi="Times New Roman" w:cs="Times New Roman"/>
            <w:bCs/>
            <w:sz w:val="24"/>
            <w:szCs w:val="24"/>
          </w:rPr>
          <w:t xml:space="preserve">or increase the </w:t>
        </w:r>
      </w:ins>
      <w:ins w:id="400" w:author="Eddie F" w:date="2020-12-25T01:51:00Z">
        <w:r w:rsidR="00FE5B8E">
          <w:rPr>
            <w:rFonts w:ascii="Times New Roman" w:hAnsi="Times New Roman" w:cs="Times New Roman"/>
            <w:bCs/>
            <w:sz w:val="24"/>
            <w:szCs w:val="24"/>
          </w:rPr>
          <w:t xml:space="preserve">variability in error rates </w:t>
        </w:r>
      </w:ins>
      <w:del w:id="401" w:author="Eddie F" w:date="2020-12-25T01:51:00Z">
        <w:r w:rsidR="00463B6A" w:rsidDel="00312F00">
          <w:rPr>
            <w:rFonts w:ascii="Times New Roman" w:hAnsi="Times New Roman" w:cs="Times New Roman"/>
            <w:bCs/>
            <w:sz w:val="24"/>
            <w:szCs w:val="24"/>
          </w:rPr>
          <w:delText>of the test results (in comparison to the ‘actual’ or continuously recorded data.</w:delText>
        </w:r>
      </w:del>
      <w:ins w:id="402" w:author="Eddie F" w:date="2020-12-25T01:51:00Z">
        <w:r w:rsidR="00312F00">
          <w:rPr>
            <w:rFonts w:ascii="Times New Roman" w:hAnsi="Times New Roman" w:cs="Times New Roman"/>
            <w:bCs/>
            <w:sz w:val="24"/>
            <w:szCs w:val="24"/>
          </w:rPr>
          <w:t xml:space="preserve">for both frequency </w:t>
        </w:r>
      </w:ins>
      <w:ins w:id="403" w:author="Eddie F" w:date="2020-12-25T01:52:00Z">
        <w:r w:rsidR="00312F00">
          <w:rPr>
            <w:rFonts w:ascii="Times New Roman" w:hAnsi="Times New Roman" w:cs="Times New Roman"/>
            <w:bCs/>
            <w:sz w:val="24"/>
            <w:szCs w:val="24"/>
          </w:rPr>
          <w:t xml:space="preserve">and duration responses. As the </w:t>
        </w:r>
      </w:ins>
      <w:ins w:id="404" w:author="Eddie F" w:date="2020-12-25T01:53:00Z">
        <w:r w:rsidR="00312F00">
          <w:rPr>
            <w:rFonts w:ascii="Times New Roman" w:hAnsi="Times New Roman" w:cs="Times New Roman"/>
            <w:bCs/>
            <w:sz w:val="24"/>
            <w:szCs w:val="24"/>
          </w:rPr>
          <w:t xml:space="preserve">recording interval increased, </w:t>
        </w:r>
        <w:r w:rsidR="000C4FE8">
          <w:rPr>
            <w:rFonts w:ascii="Times New Roman" w:hAnsi="Times New Roman" w:cs="Times New Roman"/>
            <w:bCs/>
            <w:sz w:val="24"/>
            <w:szCs w:val="24"/>
          </w:rPr>
          <w:t xml:space="preserve">one-zero sampling became less accurate, as observed by an increase in mean error rate. </w:t>
        </w:r>
      </w:ins>
      <w:ins w:id="405" w:author="Eddie F" w:date="2020-12-25T02:12:00Z">
        <w:r w:rsidR="00314137">
          <w:rPr>
            <w:rFonts w:ascii="Times New Roman" w:hAnsi="Times New Roman" w:cs="Times New Roman"/>
            <w:bCs/>
            <w:sz w:val="24"/>
            <w:szCs w:val="24"/>
          </w:rPr>
          <w:t>Increased reco</w:t>
        </w:r>
        <w:r w:rsidR="000778B2">
          <w:rPr>
            <w:rFonts w:ascii="Times New Roman" w:hAnsi="Times New Roman" w:cs="Times New Roman"/>
            <w:bCs/>
            <w:sz w:val="24"/>
            <w:szCs w:val="24"/>
          </w:rPr>
          <w:t xml:space="preserve">rding </w:t>
        </w:r>
        <w:r w:rsidR="000778B2">
          <w:rPr>
            <w:rFonts w:ascii="Times New Roman" w:hAnsi="Times New Roman" w:cs="Times New Roman"/>
            <w:bCs/>
            <w:sz w:val="24"/>
            <w:szCs w:val="24"/>
          </w:rPr>
          <w:lastRenderedPageBreak/>
          <w:t>intervals also increased variability in the mean error rate</w:t>
        </w:r>
      </w:ins>
      <w:ins w:id="406" w:author="Eddie F" w:date="2020-12-25T02:13:00Z">
        <w:r w:rsidR="008D416B">
          <w:rPr>
            <w:rFonts w:ascii="Times New Roman" w:hAnsi="Times New Roman" w:cs="Times New Roman"/>
            <w:bCs/>
            <w:sz w:val="24"/>
            <w:szCs w:val="24"/>
          </w:rPr>
          <w:t xml:space="preserve"> for one-zero sampling of duration </w:t>
        </w:r>
      </w:ins>
      <w:ins w:id="407" w:author="Eddie F" w:date="2020-12-25T02:14:00Z">
        <w:r w:rsidR="008D416B">
          <w:rPr>
            <w:rFonts w:ascii="Times New Roman" w:hAnsi="Times New Roman" w:cs="Times New Roman"/>
            <w:bCs/>
            <w:sz w:val="24"/>
            <w:szCs w:val="24"/>
          </w:rPr>
          <w:t>responses</w:t>
        </w:r>
      </w:ins>
      <w:ins w:id="408" w:author="Eddie F" w:date="2020-12-25T02:13:00Z">
        <w:r w:rsidR="008D416B">
          <w:rPr>
            <w:rFonts w:ascii="Times New Roman" w:hAnsi="Times New Roman" w:cs="Times New Roman"/>
            <w:bCs/>
            <w:sz w:val="24"/>
            <w:szCs w:val="24"/>
          </w:rPr>
          <w:t xml:space="preserve">. </w:t>
        </w:r>
      </w:ins>
      <w:ins w:id="409" w:author="Eddie F" w:date="2020-12-25T01:53:00Z">
        <w:r w:rsidR="000B74D9">
          <w:rPr>
            <w:rFonts w:ascii="Times New Roman" w:hAnsi="Times New Roman" w:cs="Times New Roman"/>
            <w:bCs/>
            <w:sz w:val="24"/>
            <w:szCs w:val="24"/>
          </w:rPr>
          <w:t xml:space="preserve">Pinpoint sampling maintained </w:t>
        </w:r>
      </w:ins>
      <w:ins w:id="410" w:author="Eddie F" w:date="2020-12-25T01:54:00Z">
        <w:r w:rsidR="000B74D9">
          <w:rPr>
            <w:rFonts w:ascii="Times New Roman" w:hAnsi="Times New Roman" w:cs="Times New Roman"/>
            <w:bCs/>
            <w:sz w:val="24"/>
            <w:szCs w:val="24"/>
          </w:rPr>
          <w:t xml:space="preserve">accuracy regardless of the </w:t>
        </w:r>
        <w:r w:rsidR="007C551E">
          <w:rPr>
            <w:rFonts w:ascii="Times New Roman" w:hAnsi="Times New Roman" w:cs="Times New Roman"/>
            <w:bCs/>
            <w:sz w:val="24"/>
            <w:szCs w:val="24"/>
          </w:rPr>
          <w:t xml:space="preserve">recording interval length, however, as the recording interval increased, pinpoint sampling </w:t>
        </w:r>
        <w:r w:rsidR="00224ED8">
          <w:rPr>
            <w:rFonts w:ascii="Times New Roman" w:hAnsi="Times New Roman" w:cs="Times New Roman"/>
            <w:bCs/>
            <w:sz w:val="24"/>
            <w:szCs w:val="24"/>
          </w:rPr>
          <w:t xml:space="preserve">showed greater variability </w:t>
        </w:r>
      </w:ins>
      <w:ins w:id="411" w:author="Eddie F" w:date="2020-12-25T01:55:00Z">
        <w:r w:rsidR="00224ED8">
          <w:rPr>
            <w:rFonts w:ascii="Times New Roman" w:hAnsi="Times New Roman" w:cs="Times New Roman"/>
            <w:bCs/>
            <w:sz w:val="24"/>
            <w:szCs w:val="24"/>
          </w:rPr>
          <w:t>in the mean error rate</w:t>
        </w:r>
      </w:ins>
      <w:ins w:id="412" w:author="Eddie F" w:date="2020-12-25T02:13:00Z">
        <w:r w:rsidR="008D416B">
          <w:rPr>
            <w:rFonts w:ascii="Times New Roman" w:hAnsi="Times New Roman" w:cs="Times New Roman"/>
            <w:bCs/>
            <w:sz w:val="24"/>
            <w:szCs w:val="24"/>
          </w:rPr>
          <w:t xml:space="preserve"> for both frequency and duration responses.</w:t>
        </w:r>
      </w:ins>
      <w:ins w:id="413" w:author="Eddie F" w:date="2020-12-25T01:55:00Z">
        <w:r w:rsidR="00224ED8">
          <w:rPr>
            <w:rFonts w:ascii="Times New Roman" w:hAnsi="Times New Roman" w:cs="Times New Roman"/>
            <w:bCs/>
            <w:sz w:val="24"/>
            <w:szCs w:val="24"/>
          </w:rPr>
          <w:t xml:space="preserve"> </w:t>
        </w:r>
      </w:ins>
    </w:p>
    <w:p w14:paraId="0AFF1E3C" w14:textId="7E8A3A18" w:rsidR="00D8058D" w:rsidRPr="00113107" w:rsidRDefault="00D8058D">
      <w:pPr>
        <w:spacing w:line="480" w:lineRule="auto"/>
        <w:ind w:firstLine="720"/>
        <w:rPr>
          <w:rFonts w:ascii="Times New Roman" w:hAnsi="Times New Roman" w:cs="Times New Roman"/>
          <w:bCs/>
          <w:sz w:val="24"/>
          <w:szCs w:val="24"/>
        </w:rPr>
      </w:pPr>
      <w:ins w:id="414" w:author="Eddie F" w:date="2020-12-24T12:17:00Z">
        <w:r w:rsidRPr="00D8058D">
          <w:rPr>
            <w:rFonts w:ascii="Times New Roman" w:hAnsi="Times New Roman" w:cs="Times New Roman"/>
            <w:bCs/>
            <w:sz w:val="24"/>
            <w:szCs w:val="24"/>
          </w:rPr>
          <w:t>Taken together,</w:t>
        </w:r>
      </w:ins>
      <w:ins w:id="415" w:author="Eddie F" w:date="2020-12-25T01:55:00Z">
        <w:r w:rsidR="00224ED8">
          <w:rPr>
            <w:rFonts w:ascii="Times New Roman" w:hAnsi="Times New Roman" w:cs="Times New Roman"/>
            <w:bCs/>
            <w:sz w:val="24"/>
            <w:szCs w:val="24"/>
          </w:rPr>
          <w:t xml:space="preserve"> the results suggest that pinpoint sampling was better able to </w:t>
        </w:r>
        <w:r w:rsidR="000B422B">
          <w:rPr>
            <w:rFonts w:ascii="Times New Roman" w:hAnsi="Times New Roman" w:cs="Times New Roman"/>
            <w:bCs/>
            <w:sz w:val="24"/>
            <w:szCs w:val="24"/>
          </w:rPr>
          <w:t xml:space="preserve">accurately detect </w:t>
        </w:r>
      </w:ins>
      <w:ins w:id="416" w:author="Eddie F" w:date="2020-12-25T01:56:00Z">
        <w:r w:rsidR="000B422B">
          <w:rPr>
            <w:rFonts w:ascii="Times New Roman" w:hAnsi="Times New Roman" w:cs="Times New Roman"/>
            <w:bCs/>
            <w:sz w:val="24"/>
            <w:szCs w:val="24"/>
          </w:rPr>
          <w:t>responses than one-zero sampling</w:t>
        </w:r>
      </w:ins>
      <w:ins w:id="417" w:author="Eddie F" w:date="2020-12-25T02:02:00Z">
        <w:r w:rsidR="00D17924">
          <w:rPr>
            <w:rFonts w:ascii="Times New Roman" w:hAnsi="Times New Roman" w:cs="Times New Roman"/>
            <w:bCs/>
            <w:sz w:val="24"/>
            <w:szCs w:val="24"/>
          </w:rPr>
          <w:t>.</w:t>
        </w:r>
      </w:ins>
      <w:ins w:id="418" w:author="Eddie F" w:date="2020-12-25T01:56:00Z">
        <w:r w:rsidR="000B422B">
          <w:rPr>
            <w:rFonts w:ascii="Times New Roman" w:hAnsi="Times New Roman" w:cs="Times New Roman"/>
            <w:bCs/>
            <w:sz w:val="24"/>
            <w:szCs w:val="24"/>
          </w:rPr>
          <w:t xml:space="preserve"> </w:t>
        </w:r>
      </w:ins>
      <w:ins w:id="419" w:author="Eddie F" w:date="2020-12-24T12:17:00Z">
        <w:r w:rsidRPr="00D8058D">
          <w:rPr>
            <w:rFonts w:ascii="Times New Roman" w:hAnsi="Times New Roman" w:cs="Times New Roman"/>
            <w:bCs/>
            <w:sz w:val="24"/>
            <w:szCs w:val="24"/>
          </w:rPr>
          <w:t>Below we consider implications for this and other studies, as well as factors that should influence the selection of behavio</w:t>
        </w:r>
      </w:ins>
      <w:ins w:id="420" w:author="Eddie F" w:date="2020-12-25T02:14:00Z">
        <w:r w:rsidR="003B4093">
          <w:rPr>
            <w:rFonts w:ascii="Times New Roman" w:hAnsi="Times New Roman" w:cs="Times New Roman"/>
            <w:bCs/>
            <w:sz w:val="24"/>
            <w:szCs w:val="24"/>
          </w:rPr>
          <w:t>u</w:t>
        </w:r>
      </w:ins>
      <w:ins w:id="421" w:author="Eddie F" w:date="2020-12-24T12:17:00Z">
        <w:r w:rsidRPr="00D8058D">
          <w:rPr>
            <w:rFonts w:ascii="Times New Roman" w:hAnsi="Times New Roman" w:cs="Times New Roman"/>
            <w:bCs/>
            <w:sz w:val="24"/>
            <w:szCs w:val="24"/>
          </w:rPr>
          <w:t>ral sampling methods.</w:t>
        </w:r>
      </w:ins>
    </w:p>
    <w:p w14:paraId="589AD98A" w14:textId="7B4649C4" w:rsidR="00993E5E" w:rsidRPr="004701E2" w:rsidRDefault="00B514CA" w:rsidP="0053742F">
      <w:pPr>
        <w:spacing w:line="480" w:lineRule="auto"/>
        <w:rPr>
          <w:rFonts w:ascii="Times New Roman" w:hAnsi="Times New Roman" w:cs="Times New Roman"/>
          <w:b/>
          <w:sz w:val="24"/>
          <w:szCs w:val="24"/>
        </w:rPr>
      </w:pPr>
      <w:r w:rsidRPr="00113107">
        <w:rPr>
          <w:rFonts w:ascii="Times New Roman" w:hAnsi="Times New Roman" w:cs="Times New Roman"/>
          <w:b/>
          <w:i/>
          <w:iCs/>
          <w:sz w:val="24"/>
          <w:szCs w:val="24"/>
        </w:rPr>
        <w:t>Previous studies</w:t>
      </w:r>
    </w:p>
    <w:p w14:paraId="2F82483C" w14:textId="150BCAB6" w:rsidR="00557ABD" w:rsidRDefault="009E262B" w:rsidP="00EC0DCF">
      <w:pPr>
        <w:spacing w:line="480" w:lineRule="auto"/>
        <w:ind w:firstLine="720"/>
        <w:rPr>
          <w:rFonts w:ascii="Times New Roman" w:hAnsi="Times New Roman" w:cs="Times New Roman"/>
          <w:bCs/>
          <w:sz w:val="24"/>
          <w:szCs w:val="24"/>
        </w:rPr>
      </w:pPr>
      <w:r w:rsidRPr="00113107">
        <w:rPr>
          <w:rFonts w:ascii="Times New Roman" w:hAnsi="Times New Roman" w:cs="Times New Roman"/>
          <w:bCs/>
          <w:sz w:val="24"/>
          <w:szCs w:val="24"/>
        </w:rPr>
        <w:t xml:space="preserve">Prior to this study, </w:t>
      </w:r>
      <w:r w:rsidR="00472E19" w:rsidRPr="00113107">
        <w:rPr>
          <w:rFonts w:ascii="Times New Roman" w:hAnsi="Times New Roman" w:cs="Times New Roman"/>
          <w:bCs/>
          <w:sz w:val="24"/>
          <w:szCs w:val="24"/>
        </w:rPr>
        <w:t xml:space="preserve">researchers have compared </w:t>
      </w:r>
      <w:r w:rsidR="008E699E" w:rsidRPr="00113107">
        <w:rPr>
          <w:rFonts w:ascii="Times New Roman" w:hAnsi="Times New Roman" w:cs="Times New Roman"/>
          <w:bCs/>
          <w:sz w:val="24"/>
          <w:szCs w:val="24"/>
        </w:rPr>
        <w:t xml:space="preserve">differences between pinpoint and one-zero sampling methods. </w:t>
      </w:r>
      <w:r w:rsidR="00557ABD" w:rsidRPr="00113107">
        <w:rPr>
          <w:rFonts w:ascii="Times New Roman" w:hAnsi="Times New Roman" w:cs="Times New Roman"/>
          <w:bCs/>
          <w:sz w:val="24"/>
          <w:szCs w:val="24"/>
        </w:rPr>
        <w:t xml:space="preserve">Early simulations lacked the precision and/or ability to run extensive repetitions of their simulations to accurately assess sampling method differences (Griffin &amp; Adams, 1983; Harrop &amp; Daniels, 1986; </w:t>
      </w:r>
      <w:proofErr w:type="spellStart"/>
      <w:r w:rsidR="00557ABD" w:rsidRPr="00113107">
        <w:rPr>
          <w:rFonts w:ascii="Times New Roman" w:hAnsi="Times New Roman" w:cs="Times New Roman"/>
          <w:bCs/>
          <w:sz w:val="24"/>
          <w:szCs w:val="24"/>
        </w:rPr>
        <w:t>Repp</w:t>
      </w:r>
      <w:proofErr w:type="spellEnd"/>
      <w:r w:rsidR="00F95294">
        <w:rPr>
          <w:rFonts w:ascii="Times New Roman" w:hAnsi="Times New Roman" w:cs="Times New Roman"/>
          <w:bCs/>
          <w:sz w:val="24"/>
          <w:szCs w:val="24"/>
        </w:rPr>
        <w:t xml:space="preserve"> et al.</w:t>
      </w:r>
      <w:r w:rsidR="00557ABD" w:rsidRPr="00113107">
        <w:rPr>
          <w:rFonts w:ascii="Times New Roman" w:hAnsi="Times New Roman" w:cs="Times New Roman"/>
          <w:bCs/>
          <w:sz w:val="24"/>
          <w:szCs w:val="24"/>
        </w:rPr>
        <w:t xml:space="preserve"> 1976).</w:t>
      </w:r>
      <w:r w:rsidR="00113107">
        <w:rPr>
          <w:rFonts w:ascii="Times New Roman" w:hAnsi="Times New Roman" w:cs="Times New Roman"/>
          <w:bCs/>
          <w:sz w:val="24"/>
          <w:szCs w:val="24"/>
        </w:rPr>
        <w:t xml:space="preserve"> Fewer repetitions of simulations may have resulted in larger error margins when comparing behavioural methods.</w:t>
      </w:r>
      <w:r w:rsidR="00557ABD" w:rsidRPr="00113107">
        <w:rPr>
          <w:rFonts w:ascii="Times New Roman" w:hAnsi="Times New Roman" w:cs="Times New Roman"/>
          <w:bCs/>
          <w:sz w:val="24"/>
          <w:szCs w:val="24"/>
        </w:rPr>
        <w:t xml:space="preserve"> Other researchers have attempted to make similar methodological comparisons via the </w:t>
      </w:r>
      <w:r w:rsidR="00E42022" w:rsidRPr="00113107">
        <w:rPr>
          <w:rFonts w:ascii="Times New Roman" w:hAnsi="Times New Roman" w:cs="Times New Roman"/>
          <w:bCs/>
          <w:sz w:val="24"/>
          <w:szCs w:val="24"/>
        </w:rPr>
        <w:t xml:space="preserve">data </w:t>
      </w:r>
      <w:r w:rsidR="00557ABD" w:rsidRPr="00113107">
        <w:rPr>
          <w:rFonts w:ascii="Times New Roman" w:hAnsi="Times New Roman" w:cs="Times New Roman"/>
          <w:bCs/>
          <w:sz w:val="24"/>
          <w:szCs w:val="24"/>
        </w:rPr>
        <w:t xml:space="preserve">collection of actual </w:t>
      </w:r>
      <w:r w:rsidR="00F95294" w:rsidRPr="00113107">
        <w:rPr>
          <w:rFonts w:ascii="Times New Roman" w:hAnsi="Times New Roman" w:cs="Times New Roman"/>
          <w:bCs/>
          <w:sz w:val="24"/>
          <w:szCs w:val="24"/>
        </w:rPr>
        <w:t>behavioural</w:t>
      </w:r>
      <w:r w:rsidR="00557ABD" w:rsidRPr="00113107">
        <w:rPr>
          <w:rFonts w:ascii="Times New Roman" w:hAnsi="Times New Roman" w:cs="Times New Roman"/>
          <w:bCs/>
          <w:sz w:val="24"/>
          <w:szCs w:val="24"/>
        </w:rPr>
        <w:t xml:space="preserve"> occurrences (</w:t>
      </w:r>
      <w:proofErr w:type="spellStart"/>
      <w:r w:rsidR="00D4094B" w:rsidRPr="00113107">
        <w:rPr>
          <w:rFonts w:ascii="Times New Roman" w:hAnsi="Times New Roman" w:cs="Times New Roman"/>
          <w:bCs/>
          <w:sz w:val="24"/>
          <w:szCs w:val="24"/>
        </w:rPr>
        <w:t>Gardenier</w:t>
      </w:r>
      <w:proofErr w:type="spellEnd"/>
      <w:r w:rsidR="00F95294">
        <w:rPr>
          <w:rFonts w:ascii="Times New Roman" w:hAnsi="Times New Roman" w:cs="Times New Roman"/>
          <w:bCs/>
          <w:sz w:val="24"/>
          <w:szCs w:val="24"/>
        </w:rPr>
        <w:t xml:space="preserve"> et al. </w:t>
      </w:r>
      <w:r w:rsidR="00D4094B" w:rsidRPr="00113107">
        <w:rPr>
          <w:rFonts w:ascii="Times New Roman" w:hAnsi="Times New Roman" w:cs="Times New Roman"/>
          <w:bCs/>
          <w:sz w:val="24"/>
          <w:szCs w:val="24"/>
        </w:rPr>
        <w:t xml:space="preserve">2004; </w:t>
      </w:r>
      <w:r w:rsidR="00557ABD" w:rsidRPr="00113107">
        <w:rPr>
          <w:rFonts w:ascii="Times New Roman" w:hAnsi="Times New Roman" w:cs="Times New Roman"/>
          <w:bCs/>
          <w:sz w:val="24"/>
          <w:szCs w:val="24"/>
        </w:rPr>
        <w:t xml:space="preserve">Leger, 1977; </w:t>
      </w:r>
      <w:ins w:id="422" w:author="Eddie F" w:date="2020-12-25T00:00:00Z">
        <w:r w:rsidR="00E71396">
          <w:rPr>
            <w:rFonts w:ascii="Times New Roman" w:hAnsi="Times New Roman" w:cs="Times New Roman"/>
            <w:bCs/>
            <w:sz w:val="24"/>
            <w:szCs w:val="24"/>
          </w:rPr>
          <w:t>Meany-</w:t>
        </w:r>
        <w:proofErr w:type="spellStart"/>
        <w:r w:rsidR="00E71396">
          <w:rPr>
            <w:rFonts w:ascii="Times New Roman" w:hAnsi="Times New Roman" w:cs="Times New Roman"/>
            <w:bCs/>
            <w:sz w:val="24"/>
            <w:szCs w:val="24"/>
          </w:rPr>
          <w:t>Daboul</w:t>
        </w:r>
        <w:proofErr w:type="spellEnd"/>
        <w:r w:rsidR="00E71396">
          <w:rPr>
            <w:rFonts w:ascii="Times New Roman" w:hAnsi="Times New Roman" w:cs="Times New Roman"/>
            <w:bCs/>
            <w:sz w:val="24"/>
            <w:szCs w:val="24"/>
          </w:rPr>
          <w:t xml:space="preserve"> et al. 2007; </w:t>
        </w:r>
      </w:ins>
      <w:r w:rsidR="00557ABD" w:rsidRPr="00113107">
        <w:rPr>
          <w:rFonts w:ascii="Times New Roman" w:hAnsi="Times New Roman" w:cs="Times New Roman"/>
          <w:bCs/>
          <w:sz w:val="24"/>
          <w:szCs w:val="24"/>
        </w:rPr>
        <w:t xml:space="preserve">Murphy &amp; Harrop, 1994; </w:t>
      </w:r>
      <w:ins w:id="423" w:author="Eddie F" w:date="2020-12-25T00:34:00Z">
        <w:r w:rsidR="00EE6CA9">
          <w:rPr>
            <w:rFonts w:ascii="Times New Roman" w:hAnsi="Times New Roman" w:cs="Times New Roman"/>
            <w:bCs/>
            <w:sz w:val="24"/>
            <w:szCs w:val="24"/>
          </w:rPr>
          <w:t xml:space="preserve">Radley et al. 2015; </w:t>
        </w:r>
      </w:ins>
      <w:ins w:id="424" w:author="Eddie F" w:date="2020-12-25T00:06:00Z">
        <w:r w:rsidR="00C556E9">
          <w:rPr>
            <w:rFonts w:ascii="Times New Roman" w:hAnsi="Times New Roman" w:cs="Times New Roman"/>
            <w:bCs/>
            <w:sz w:val="24"/>
            <w:szCs w:val="24"/>
          </w:rPr>
          <w:t xml:space="preserve">Rapp et al. 2007; </w:t>
        </w:r>
      </w:ins>
      <w:r w:rsidR="00557ABD" w:rsidRPr="00113107">
        <w:rPr>
          <w:rFonts w:ascii="Times New Roman" w:hAnsi="Times New Roman" w:cs="Times New Roman"/>
          <w:bCs/>
          <w:sz w:val="24"/>
          <w:szCs w:val="24"/>
        </w:rPr>
        <w:t xml:space="preserve">Rhine &amp; </w:t>
      </w:r>
      <w:proofErr w:type="spellStart"/>
      <w:r w:rsidR="00557ABD" w:rsidRPr="00113107">
        <w:rPr>
          <w:rFonts w:ascii="Times New Roman" w:hAnsi="Times New Roman" w:cs="Times New Roman"/>
          <w:bCs/>
          <w:sz w:val="24"/>
          <w:szCs w:val="24"/>
        </w:rPr>
        <w:t>Flanigon</w:t>
      </w:r>
      <w:proofErr w:type="spellEnd"/>
      <w:r w:rsidR="00557ABD" w:rsidRPr="00113107">
        <w:rPr>
          <w:rFonts w:ascii="Times New Roman" w:hAnsi="Times New Roman" w:cs="Times New Roman"/>
          <w:bCs/>
          <w:sz w:val="24"/>
          <w:szCs w:val="24"/>
        </w:rPr>
        <w:t>, 1978).</w:t>
      </w:r>
      <w:r w:rsidR="003E2718" w:rsidRPr="00113107">
        <w:rPr>
          <w:rFonts w:ascii="Times New Roman" w:hAnsi="Times New Roman" w:cs="Times New Roman"/>
          <w:bCs/>
          <w:sz w:val="24"/>
          <w:szCs w:val="24"/>
        </w:rPr>
        <w:t xml:space="preserve"> </w:t>
      </w:r>
      <w:r w:rsidR="00A47E8D" w:rsidRPr="00113107">
        <w:rPr>
          <w:rFonts w:ascii="Times New Roman" w:hAnsi="Times New Roman" w:cs="Times New Roman"/>
          <w:bCs/>
          <w:sz w:val="24"/>
          <w:szCs w:val="24"/>
        </w:rPr>
        <w:t xml:space="preserve">While </w:t>
      </w:r>
      <w:r w:rsidR="00F61327" w:rsidRPr="00113107">
        <w:rPr>
          <w:rFonts w:ascii="Times New Roman" w:hAnsi="Times New Roman" w:cs="Times New Roman"/>
          <w:bCs/>
          <w:sz w:val="24"/>
          <w:szCs w:val="24"/>
        </w:rPr>
        <w:t xml:space="preserve">the </w:t>
      </w:r>
      <w:r w:rsidR="00A47E8D" w:rsidRPr="00113107">
        <w:rPr>
          <w:rFonts w:ascii="Times New Roman" w:hAnsi="Times New Roman" w:cs="Times New Roman"/>
          <w:bCs/>
          <w:sz w:val="24"/>
          <w:szCs w:val="24"/>
        </w:rPr>
        <w:t xml:space="preserve">results of </w:t>
      </w:r>
      <w:r w:rsidR="0031520B" w:rsidRPr="00113107">
        <w:rPr>
          <w:rFonts w:ascii="Times New Roman" w:hAnsi="Times New Roman" w:cs="Times New Roman"/>
          <w:bCs/>
          <w:sz w:val="24"/>
          <w:szCs w:val="24"/>
        </w:rPr>
        <w:t>differences in sampling methods for real occurrences of behavio</w:t>
      </w:r>
      <w:r w:rsidR="00113107">
        <w:rPr>
          <w:rFonts w:ascii="Times New Roman" w:hAnsi="Times New Roman" w:cs="Times New Roman"/>
          <w:bCs/>
          <w:sz w:val="24"/>
          <w:szCs w:val="24"/>
        </w:rPr>
        <w:t>u</w:t>
      </w:r>
      <w:r w:rsidR="0031520B" w:rsidRPr="00113107">
        <w:rPr>
          <w:rFonts w:ascii="Times New Roman" w:hAnsi="Times New Roman" w:cs="Times New Roman"/>
          <w:bCs/>
          <w:sz w:val="24"/>
          <w:szCs w:val="24"/>
        </w:rPr>
        <w:t xml:space="preserve">r varied, </w:t>
      </w:r>
      <w:ins w:id="425" w:author="Eddie F" w:date="2020-12-25T00:36:00Z">
        <w:r w:rsidR="009F3E48">
          <w:rPr>
            <w:rFonts w:ascii="Times New Roman" w:hAnsi="Times New Roman" w:cs="Times New Roman"/>
            <w:bCs/>
            <w:sz w:val="24"/>
            <w:szCs w:val="24"/>
          </w:rPr>
          <w:t xml:space="preserve">most studies found </w:t>
        </w:r>
        <w:r w:rsidR="00990868">
          <w:rPr>
            <w:rFonts w:ascii="Times New Roman" w:hAnsi="Times New Roman" w:cs="Times New Roman"/>
            <w:bCs/>
            <w:sz w:val="24"/>
            <w:szCs w:val="24"/>
          </w:rPr>
          <w:t>pinpoint sampling to be more accurate than one-zero sampling, at least with respect to</w:t>
        </w:r>
      </w:ins>
      <w:ins w:id="426" w:author="Eddie F" w:date="2020-12-25T00:37:00Z">
        <w:r w:rsidR="00990868">
          <w:rPr>
            <w:rFonts w:ascii="Times New Roman" w:hAnsi="Times New Roman" w:cs="Times New Roman"/>
            <w:bCs/>
            <w:sz w:val="24"/>
            <w:szCs w:val="24"/>
          </w:rPr>
          <w:t xml:space="preserve"> duration (state) behaviours. </w:t>
        </w:r>
      </w:ins>
      <w:ins w:id="427" w:author="Eddie F" w:date="2020-12-25T00:36:00Z">
        <w:r w:rsidR="009F3E48">
          <w:rPr>
            <w:rFonts w:ascii="Times New Roman" w:hAnsi="Times New Roman" w:cs="Times New Roman"/>
            <w:bCs/>
            <w:sz w:val="24"/>
            <w:szCs w:val="24"/>
          </w:rPr>
          <w:t xml:space="preserve">Nonetheless, </w:t>
        </w:r>
      </w:ins>
      <w:r w:rsidR="0031520B" w:rsidRPr="00113107">
        <w:rPr>
          <w:rFonts w:ascii="Times New Roman" w:hAnsi="Times New Roman" w:cs="Times New Roman"/>
          <w:bCs/>
          <w:sz w:val="24"/>
          <w:szCs w:val="24"/>
        </w:rPr>
        <w:t xml:space="preserve">caution should be used in </w:t>
      </w:r>
      <w:r w:rsidR="00D67C81" w:rsidRPr="00113107">
        <w:rPr>
          <w:rFonts w:ascii="Times New Roman" w:hAnsi="Times New Roman" w:cs="Times New Roman"/>
          <w:bCs/>
          <w:sz w:val="24"/>
          <w:szCs w:val="24"/>
        </w:rPr>
        <w:t>making determinations of the validity of any result based on</w:t>
      </w:r>
      <w:r w:rsidR="00367FA5" w:rsidRPr="00113107">
        <w:rPr>
          <w:rFonts w:ascii="Times New Roman" w:hAnsi="Times New Roman" w:cs="Times New Roman"/>
          <w:bCs/>
          <w:sz w:val="24"/>
          <w:szCs w:val="24"/>
        </w:rPr>
        <w:t xml:space="preserve"> specific examples, as </w:t>
      </w:r>
      <w:r w:rsidR="00E74EA1" w:rsidRPr="00113107">
        <w:rPr>
          <w:rFonts w:ascii="Times New Roman" w:hAnsi="Times New Roman" w:cs="Times New Roman"/>
          <w:bCs/>
          <w:sz w:val="24"/>
          <w:szCs w:val="24"/>
        </w:rPr>
        <w:t xml:space="preserve">exceptions </w:t>
      </w:r>
      <w:r w:rsidR="00D12EE6" w:rsidRPr="00113107">
        <w:rPr>
          <w:rFonts w:ascii="Times New Roman" w:hAnsi="Times New Roman" w:cs="Times New Roman"/>
          <w:bCs/>
          <w:sz w:val="24"/>
          <w:szCs w:val="24"/>
        </w:rPr>
        <w:t xml:space="preserve">to any rule </w:t>
      </w:r>
      <w:r w:rsidR="003D1761" w:rsidRPr="00113107">
        <w:rPr>
          <w:rFonts w:ascii="Times New Roman" w:hAnsi="Times New Roman" w:cs="Times New Roman"/>
          <w:bCs/>
          <w:sz w:val="24"/>
          <w:szCs w:val="24"/>
        </w:rPr>
        <w:t xml:space="preserve">can and do occur. </w:t>
      </w:r>
    </w:p>
    <w:p w14:paraId="37D4CABC" w14:textId="379F464D" w:rsidR="0000537E" w:rsidRPr="0000537E" w:rsidRDefault="00B431A9" w:rsidP="0053742F">
      <w:pPr>
        <w:spacing w:line="480" w:lineRule="auto"/>
        <w:rPr>
          <w:ins w:id="428" w:author="Eddie F" w:date="2020-12-25T00:52:00Z"/>
          <w:rFonts w:ascii="Times New Roman" w:hAnsi="Times New Roman" w:cs="Times New Roman"/>
          <w:bCs/>
          <w:sz w:val="24"/>
          <w:szCs w:val="24"/>
          <w:rPrChange w:id="429" w:author="Eddie F" w:date="2020-12-25T00:52:00Z">
            <w:rPr>
              <w:ins w:id="430" w:author="Eddie F" w:date="2020-12-25T00:52:00Z"/>
              <w:rFonts w:ascii="Times New Roman" w:hAnsi="Times New Roman" w:cs="Times New Roman"/>
              <w:b/>
              <w:sz w:val="24"/>
              <w:szCs w:val="24"/>
            </w:rPr>
          </w:rPrChange>
        </w:rPr>
      </w:pPr>
      <w:r>
        <w:rPr>
          <w:rFonts w:ascii="Times New Roman" w:hAnsi="Times New Roman" w:cs="Times New Roman"/>
          <w:b/>
          <w:sz w:val="24"/>
          <w:szCs w:val="24"/>
        </w:rPr>
        <w:tab/>
      </w:r>
      <w:ins w:id="431" w:author="Eddie F" w:date="2020-12-25T00:53:00Z">
        <w:r w:rsidR="0000537E">
          <w:rPr>
            <w:rFonts w:ascii="Times New Roman" w:hAnsi="Times New Roman" w:cs="Times New Roman"/>
            <w:bCs/>
            <w:sz w:val="24"/>
            <w:szCs w:val="24"/>
          </w:rPr>
          <w:t xml:space="preserve">Only three </w:t>
        </w:r>
        <w:r w:rsidR="005257E5">
          <w:rPr>
            <w:rFonts w:ascii="Times New Roman" w:hAnsi="Times New Roman" w:cs="Times New Roman"/>
            <w:bCs/>
            <w:sz w:val="24"/>
            <w:szCs w:val="24"/>
          </w:rPr>
          <w:t xml:space="preserve">modern </w:t>
        </w:r>
        <w:r w:rsidR="0000537E">
          <w:rPr>
            <w:rFonts w:ascii="Times New Roman" w:hAnsi="Times New Roman" w:cs="Times New Roman"/>
            <w:bCs/>
            <w:sz w:val="24"/>
            <w:szCs w:val="24"/>
          </w:rPr>
          <w:t xml:space="preserve">studies, all conducted by </w:t>
        </w:r>
        <w:r w:rsidR="005257E5">
          <w:rPr>
            <w:rFonts w:ascii="Times New Roman" w:hAnsi="Times New Roman" w:cs="Times New Roman"/>
            <w:bCs/>
            <w:sz w:val="24"/>
            <w:szCs w:val="24"/>
          </w:rPr>
          <w:t>behavio</w:t>
        </w:r>
      </w:ins>
      <w:ins w:id="432" w:author="Eddie F" w:date="2020-12-25T01:03:00Z">
        <w:r w:rsidR="00A74DDC">
          <w:rPr>
            <w:rFonts w:ascii="Times New Roman" w:hAnsi="Times New Roman" w:cs="Times New Roman"/>
            <w:bCs/>
            <w:sz w:val="24"/>
            <w:szCs w:val="24"/>
          </w:rPr>
          <w:t>u</w:t>
        </w:r>
      </w:ins>
      <w:ins w:id="433" w:author="Eddie F" w:date="2020-12-25T00:53:00Z">
        <w:r w:rsidR="005257E5">
          <w:rPr>
            <w:rFonts w:ascii="Times New Roman" w:hAnsi="Times New Roman" w:cs="Times New Roman"/>
            <w:bCs/>
            <w:sz w:val="24"/>
            <w:szCs w:val="24"/>
          </w:rPr>
          <w:t>r analysts interested in behavio</w:t>
        </w:r>
      </w:ins>
      <w:ins w:id="434" w:author="Eddie F" w:date="2020-12-25T01:03:00Z">
        <w:r w:rsidR="00A74DDC">
          <w:rPr>
            <w:rFonts w:ascii="Times New Roman" w:hAnsi="Times New Roman" w:cs="Times New Roman"/>
            <w:bCs/>
            <w:sz w:val="24"/>
            <w:szCs w:val="24"/>
          </w:rPr>
          <w:t>u</w:t>
        </w:r>
      </w:ins>
      <w:ins w:id="435" w:author="Eddie F" w:date="2020-12-25T00:53:00Z">
        <w:r w:rsidR="005257E5">
          <w:rPr>
            <w:rFonts w:ascii="Times New Roman" w:hAnsi="Times New Roman" w:cs="Times New Roman"/>
            <w:bCs/>
            <w:sz w:val="24"/>
            <w:szCs w:val="24"/>
          </w:rPr>
          <w:t xml:space="preserve">ral observations </w:t>
        </w:r>
        <w:r w:rsidR="0062155A">
          <w:rPr>
            <w:rFonts w:ascii="Times New Roman" w:hAnsi="Times New Roman" w:cs="Times New Roman"/>
            <w:bCs/>
            <w:sz w:val="24"/>
            <w:szCs w:val="24"/>
          </w:rPr>
          <w:t xml:space="preserve">for applied, </w:t>
        </w:r>
      </w:ins>
      <w:ins w:id="436" w:author="Eddie F" w:date="2020-12-25T01:17:00Z">
        <w:r w:rsidR="00F140DF">
          <w:rPr>
            <w:rFonts w:ascii="Times New Roman" w:hAnsi="Times New Roman" w:cs="Times New Roman"/>
            <w:bCs/>
            <w:sz w:val="24"/>
            <w:szCs w:val="24"/>
          </w:rPr>
          <w:t>behaviour</w:t>
        </w:r>
      </w:ins>
      <w:ins w:id="437" w:author="Eddie F" w:date="2020-12-25T00:53:00Z">
        <w:r w:rsidR="0062155A">
          <w:rPr>
            <w:rFonts w:ascii="Times New Roman" w:hAnsi="Times New Roman" w:cs="Times New Roman"/>
            <w:bCs/>
            <w:sz w:val="24"/>
            <w:szCs w:val="24"/>
          </w:rPr>
          <w:t xml:space="preserve"> change purposes with </w:t>
        </w:r>
      </w:ins>
      <w:ins w:id="438" w:author="Eddie F" w:date="2020-12-25T00:54:00Z">
        <w:r w:rsidR="0062155A">
          <w:rPr>
            <w:rFonts w:ascii="Times New Roman" w:hAnsi="Times New Roman" w:cs="Times New Roman"/>
            <w:bCs/>
            <w:sz w:val="24"/>
            <w:szCs w:val="24"/>
          </w:rPr>
          <w:t xml:space="preserve">human populations, </w:t>
        </w:r>
        <w:r w:rsidR="00F6363A">
          <w:rPr>
            <w:rFonts w:ascii="Times New Roman" w:hAnsi="Times New Roman" w:cs="Times New Roman"/>
            <w:bCs/>
            <w:sz w:val="24"/>
            <w:szCs w:val="24"/>
          </w:rPr>
          <w:lastRenderedPageBreak/>
          <w:t xml:space="preserve">have attempted to simulate data sets and compare some aspect of </w:t>
        </w:r>
        <w:r w:rsidR="0039382A">
          <w:rPr>
            <w:rFonts w:ascii="Times New Roman" w:hAnsi="Times New Roman" w:cs="Times New Roman"/>
            <w:bCs/>
            <w:sz w:val="24"/>
            <w:szCs w:val="24"/>
          </w:rPr>
          <w:t>pinpoint and one-zer</w:t>
        </w:r>
      </w:ins>
      <w:ins w:id="439" w:author="Eddie F" w:date="2020-12-25T00:55:00Z">
        <w:r w:rsidR="0039382A">
          <w:rPr>
            <w:rFonts w:ascii="Times New Roman" w:hAnsi="Times New Roman" w:cs="Times New Roman"/>
            <w:bCs/>
            <w:sz w:val="24"/>
            <w:szCs w:val="24"/>
          </w:rPr>
          <w:t xml:space="preserve">o sampling methods (Devine et al. 2011; Rapp et al. 2008; Wirth et al. 2014). </w:t>
        </w:r>
      </w:ins>
      <w:ins w:id="440" w:author="Eddie F" w:date="2020-12-25T00:57:00Z">
        <w:r w:rsidR="003A0CB9">
          <w:rPr>
            <w:rFonts w:ascii="Times New Roman" w:hAnsi="Times New Roman" w:cs="Times New Roman"/>
            <w:bCs/>
            <w:sz w:val="24"/>
            <w:szCs w:val="24"/>
          </w:rPr>
          <w:t>In two of these studies (Devine et al. 2011; Rapp et al. 2008)</w:t>
        </w:r>
        <w:r w:rsidR="00443465">
          <w:rPr>
            <w:rFonts w:ascii="Times New Roman" w:hAnsi="Times New Roman" w:cs="Times New Roman"/>
            <w:bCs/>
            <w:sz w:val="24"/>
            <w:szCs w:val="24"/>
          </w:rPr>
          <w:t xml:space="preserve">, limited simulations were produced </w:t>
        </w:r>
      </w:ins>
      <w:ins w:id="441" w:author="Eddie F" w:date="2020-12-25T00:58:00Z">
        <w:r w:rsidR="00443465">
          <w:rPr>
            <w:rFonts w:ascii="Times New Roman" w:hAnsi="Times New Roman" w:cs="Times New Roman"/>
            <w:bCs/>
            <w:sz w:val="24"/>
            <w:szCs w:val="24"/>
          </w:rPr>
          <w:t xml:space="preserve">via the rolling of die and </w:t>
        </w:r>
        <w:r w:rsidR="00EB03AC">
          <w:rPr>
            <w:rFonts w:ascii="Times New Roman" w:hAnsi="Times New Roman" w:cs="Times New Roman"/>
            <w:bCs/>
            <w:sz w:val="24"/>
            <w:szCs w:val="24"/>
          </w:rPr>
          <w:t xml:space="preserve">pinpoint sampling was compared to a type of one-zero sampling, </w:t>
        </w:r>
        <w:r w:rsidR="00463C74">
          <w:rPr>
            <w:rFonts w:ascii="Times New Roman" w:hAnsi="Times New Roman" w:cs="Times New Roman"/>
            <w:bCs/>
            <w:sz w:val="24"/>
            <w:szCs w:val="24"/>
          </w:rPr>
          <w:t>partial interval recording (PIR)</w:t>
        </w:r>
      </w:ins>
      <w:ins w:id="442" w:author="Eddie F" w:date="2020-12-25T00:59:00Z">
        <w:r w:rsidR="00463C74">
          <w:rPr>
            <w:rFonts w:ascii="Times New Roman" w:hAnsi="Times New Roman" w:cs="Times New Roman"/>
            <w:bCs/>
            <w:sz w:val="24"/>
            <w:szCs w:val="24"/>
          </w:rPr>
          <w:t xml:space="preserve">, in which the response only need occur </w:t>
        </w:r>
        <w:r w:rsidR="006B6528">
          <w:rPr>
            <w:rFonts w:ascii="Times New Roman" w:hAnsi="Times New Roman" w:cs="Times New Roman"/>
            <w:bCs/>
            <w:sz w:val="24"/>
            <w:szCs w:val="24"/>
          </w:rPr>
          <w:t xml:space="preserve">at any point during an observation interval </w:t>
        </w:r>
        <w:r w:rsidR="00B01ECD">
          <w:rPr>
            <w:rFonts w:ascii="Times New Roman" w:hAnsi="Times New Roman" w:cs="Times New Roman"/>
            <w:bCs/>
            <w:sz w:val="24"/>
            <w:szCs w:val="24"/>
          </w:rPr>
          <w:t>to be recorded</w:t>
        </w:r>
      </w:ins>
      <w:ins w:id="443" w:author="Eddie F" w:date="2020-12-25T01:00:00Z">
        <w:r w:rsidR="00B01ECD">
          <w:rPr>
            <w:rFonts w:ascii="Times New Roman" w:hAnsi="Times New Roman" w:cs="Times New Roman"/>
            <w:bCs/>
            <w:sz w:val="24"/>
            <w:szCs w:val="24"/>
          </w:rPr>
          <w:t xml:space="preserve">. In both studies, pinpoint sampling generally outperformed </w:t>
        </w:r>
        <w:r w:rsidR="00971A6E">
          <w:rPr>
            <w:rFonts w:ascii="Times New Roman" w:hAnsi="Times New Roman" w:cs="Times New Roman"/>
            <w:bCs/>
            <w:sz w:val="24"/>
            <w:szCs w:val="24"/>
          </w:rPr>
          <w:t>one-zero sampling for the detection</w:t>
        </w:r>
        <w:r w:rsidR="009634D9">
          <w:rPr>
            <w:rFonts w:ascii="Times New Roman" w:hAnsi="Times New Roman" w:cs="Times New Roman"/>
            <w:bCs/>
            <w:sz w:val="24"/>
            <w:szCs w:val="24"/>
          </w:rPr>
          <w:t xml:space="preserve"> </w:t>
        </w:r>
      </w:ins>
      <w:ins w:id="444" w:author="Eddie F" w:date="2020-12-25T01:01:00Z">
        <w:r w:rsidR="009634D9">
          <w:rPr>
            <w:rFonts w:ascii="Times New Roman" w:hAnsi="Times New Roman" w:cs="Times New Roman"/>
            <w:bCs/>
            <w:sz w:val="24"/>
            <w:szCs w:val="24"/>
          </w:rPr>
          <w:t>of duration responses</w:t>
        </w:r>
      </w:ins>
      <w:ins w:id="445" w:author="Eddie F" w:date="2020-12-25T01:02:00Z">
        <w:r w:rsidR="00433621">
          <w:rPr>
            <w:rFonts w:ascii="Times New Roman" w:hAnsi="Times New Roman" w:cs="Times New Roman"/>
            <w:bCs/>
            <w:sz w:val="24"/>
            <w:szCs w:val="24"/>
          </w:rPr>
          <w:t xml:space="preserve">, with some variation in the ability of </w:t>
        </w:r>
        <w:r w:rsidR="005F56A6">
          <w:rPr>
            <w:rFonts w:ascii="Times New Roman" w:hAnsi="Times New Roman" w:cs="Times New Roman"/>
            <w:bCs/>
            <w:sz w:val="24"/>
            <w:szCs w:val="24"/>
          </w:rPr>
          <w:t xml:space="preserve">PIR to accurately detect frequency responses compared to pinpoint sampling and continuous </w:t>
        </w:r>
      </w:ins>
      <w:ins w:id="446" w:author="Eddie F" w:date="2020-12-25T01:03:00Z">
        <w:r w:rsidR="005F56A6">
          <w:rPr>
            <w:rFonts w:ascii="Times New Roman" w:hAnsi="Times New Roman" w:cs="Times New Roman"/>
            <w:bCs/>
            <w:sz w:val="24"/>
            <w:szCs w:val="24"/>
          </w:rPr>
          <w:t xml:space="preserve">recordings. </w:t>
        </w:r>
        <w:r w:rsidR="00AE69C0">
          <w:rPr>
            <w:rFonts w:ascii="Times New Roman" w:hAnsi="Times New Roman" w:cs="Times New Roman"/>
            <w:bCs/>
            <w:sz w:val="24"/>
            <w:szCs w:val="24"/>
          </w:rPr>
          <w:t>Wirth et al</w:t>
        </w:r>
      </w:ins>
      <w:ins w:id="447" w:author="Eddie F" w:date="2020-12-25T01:04:00Z">
        <w:r w:rsidR="00AE69C0">
          <w:rPr>
            <w:rFonts w:ascii="Times New Roman" w:hAnsi="Times New Roman" w:cs="Times New Roman"/>
            <w:bCs/>
            <w:sz w:val="24"/>
            <w:szCs w:val="24"/>
          </w:rPr>
          <w:t xml:space="preserve">. is the only other study to date to use </w:t>
        </w:r>
      </w:ins>
      <w:ins w:id="448" w:author="Eddie F" w:date="2020-12-25T01:32:00Z">
        <w:r w:rsidR="009D7B05">
          <w:rPr>
            <w:rFonts w:ascii="Times New Roman" w:hAnsi="Times New Roman" w:cs="Times New Roman"/>
            <w:bCs/>
            <w:sz w:val="24"/>
            <w:szCs w:val="24"/>
          </w:rPr>
          <w:t xml:space="preserve">extensive </w:t>
        </w:r>
      </w:ins>
      <w:ins w:id="449" w:author="Eddie F" w:date="2020-12-25T01:04:00Z">
        <w:r w:rsidR="00AE69C0">
          <w:rPr>
            <w:rFonts w:ascii="Times New Roman" w:hAnsi="Times New Roman" w:cs="Times New Roman"/>
            <w:bCs/>
            <w:sz w:val="24"/>
            <w:szCs w:val="24"/>
          </w:rPr>
          <w:t xml:space="preserve">computer-generated simulations </w:t>
        </w:r>
        <w:r w:rsidR="00C645E9">
          <w:rPr>
            <w:rFonts w:ascii="Times New Roman" w:hAnsi="Times New Roman" w:cs="Times New Roman"/>
            <w:bCs/>
            <w:sz w:val="24"/>
            <w:szCs w:val="24"/>
          </w:rPr>
          <w:t>to examine differences between pinpoint and one-zero sampling methods</w:t>
        </w:r>
        <w:r w:rsidR="00915802">
          <w:rPr>
            <w:rFonts w:ascii="Times New Roman" w:hAnsi="Times New Roman" w:cs="Times New Roman"/>
            <w:bCs/>
            <w:sz w:val="24"/>
            <w:szCs w:val="24"/>
          </w:rPr>
          <w:t xml:space="preserve">, in their case </w:t>
        </w:r>
      </w:ins>
      <w:ins w:id="450" w:author="Eddie F" w:date="2020-12-25T01:05:00Z">
        <w:r w:rsidR="00915802">
          <w:rPr>
            <w:rFonts w:ascii="Times New Roman" w:hAnsi="Times New Roman" w:cs="Times New Roman"/>
            <w:bCs/>
            <w:sz w:val="24"/>
            <w:szCs w:val="24"/>
          </w:rPr>
          <w:t>both PIR and whole interval re</w:t>
        </w:r>
        <w:r w:rsidR="0087204B">
          <w:rPr>
            <w:rFonts w:ascii="Times New Roman" w:hAnsi="Times New Roman" w:cs="Times New Roman"/>
            <w:bCs/>
            <w:sz w:val="24"/>
            <w:szCs w:val="24"/>
          </w:rPr>
          <w:t xml:space="preserve">cording (WIR), where the </w:t>
        </w:r>
      </w:ins>
      <w:ins w:id="451" w:author="Eddie F" w:date="2020-12-25T01:06:00Z">
        <w:r w:rsidR="0087204B">
          <w:rPr>
            <w:rFonts w:ascii="Times New Roman" w:hAnsi="Times New Roman" w:cs="Times New Roman"/>
            <w:bCs/>
            <w:sz w:val="24"/>
            <w:szCs w:val="24"/>
          </w:rPr>
          <w:t xml:space="preserve">duration </w:t>
        </w:r>
      </w:ins>
      <w:ins w:id="452" w:author="Eddie F" w:date="2020-12-25T01:05:00Z">
        <w:r w:rsidR="0087204B">
          <w:rPr>
            <w:rFonts w:ascii="Times New Roman" w:hAnsi="Times New Roman" w:cs="Times New Roman"/>
            <w:bCs/>
            <w:sz w:val="24"/>
            <w:szCs w:val="24"/>
          </w:rPr>
          <w:t>response must occur during the entire observation inter</w:t>
        </w:r>
      </w:ins>
      <w:ins w:id="453" w:author="Eddie F" w:date="2020-12-25T01:06:00Z">
        <w:r w:rsidR="0087204B">
          <w:rPr>
            <w:rFonts w:ascii="Times New Roman" w:hAnsi="Times New Roman" w:cs="Times New Roman"/>
            <w:bCs/>
            <w:sz w:val="24"/>
            <w:szCs w:val="24"/>
          </w:rPr>
          <w:t xml:space="preserve">val to be recorded. </w:t>
        </w:r>
      </w:ins>
      <w:ins w:id="454" w:author="Eddie F" w:date="2020-12-25T01:11:00Z">
        <w:r w:rsidR="001701B0">
          <w:rPr>
            <w:rFonts w:ascii="Times New Roman" w:hAnsi="Times New Roman" w:cs="Times New Roman"/>
            <w:bCs/>
            <w:sz w:val="24"/>
            <w:szCs w:val="24"/>
          </w:rPr>
          <w:t>Like</w:t>
        </w:r>
      </w:ins>
      <w:ins w:id="455" w:author="Eddie F" w:date="2020-12-25T01:06:00Z">
        <w:r w:rsidR="00BF7A64">
          <w:rPr>
            <w:rFonts w:ascii="Times New Roman" w:hAnsi="Times New Roman" w:cs="Times New Roman"/>
            <w:bCs/>
            <w:sz w:val="24"/>
            <w:szCs w:val="24"/>
          </w:rPr>
          <w:t xml:space="preserve"> our study, </w:t>
        </w:r>
      </w:ins>
      <w:ins w:id="456" w:author="Eddie F" w:date="2020-12-25T01:07:00Z">
        <w:r w:rsidR="00D23B1D">
          <w:rPr>
            <w:rFonts w:ascii="Times New Roman" w:hAnsi="Times New Roman" w:cs="Times New Roman"/>
            <w:bCs/>
            <w:sz w:val="24"/>
            <w:szCs w:val="24"/>
          </w:rPr>
          <w:t xml:space="preserve">they generated </w:t>
        </w:r>
      </w:ins>
      <w:ins w:id="457" w:author="Eddie F" w:date="2020-12-25T01:11:00Z">
        <w:r w:rsidR="003223F7">
          <w:rPr>
            <w:rFonts w:ascii="Times New Roman" w:hAnsi="Times New Roman" w:cs="Times New Roman"/>
            <w:bCs/>
            <w:sz w:val="24"/>
            <w:szCs w:val="24"/>
          </w:rPr>
          <w:t xml:space="preserve">100 simulations, and found </w:t>
        </w:r>
      </w:ins>
      <w:ins w:id="458" w:author="Eddie F" w:date="2020-12-25T01:12:00Z">
        <w:r w:rsidR="00957033">
          <w:rPr>
            <w:rFonts w:ascii="Times New Roman" w:hAnsi="Times New Roman" w:cs="Times New Roman"/>
            <w:bCs/>
            <w:sz w:val="24"/>
            <w:szCs w:val="24"/>
          </w:rPr>
          <w:t xml:space="preserve">pinpoint sampling to be more accurate </w:t>
        </w:r>
      </w:ins>
      <w:ins w:id="459" w:author="Eddie F" w:date="2020-12-25T01:13:00Z">
        <w:r w:rsidR="00A4774A">
          <w:rPr>
            <w:rFonts w:ascii="Times New Roman" w:hAnsi="Times New Roman" w:cs="Times New Roman"/>
            <w:bCs/>
            <w:sz w:val="24"/>
            <w:szCs w:val="24"/>
          </w:rPr>
          <w:t>(produced less er</w:t>
        </w:r>
      </w:ins>
      <w:ins w:id="460" w:author="Eddie F" w:date="2020-12-25T01:14:00Z">
        <w:r w:rsidR="00A4774A">
          <w:rPr>
            <w:rFonts w:ascii="Times New Roman" w:hAnsi="Times New Roman" w:cs="Times New Roman"/>
            <w:bCs/>
            <w:sz w:val="24"/>
            <w:szCs w:val="24"/>
          </w:rPr>
          <w:t xml:space="preserve">ror) </w:t>
        </w:r>
      </w:ins>
      <w:ins w:id="461" w:author="Eddie F" w:date="2020-12-25T01:12:00Z">
        <w:r w:rsidR="00957033">
          <w:rPr>
            <w:rFonts w:ascii="Times New Roman" w:hAnsi="Times New Roman" w:cs="Times New Roman"/>
            <w:bCs/>
            <w:sz w:val="24"/>
            <w:szCs w:val="24"/>
          </w:rPr>
          <w:t>than PIR or WIR, w</w:t>
        </w:r>
      </w:ins>
      <w:ins w:id="462" w:author="Eddie F" w:date="2020-12-25T01:15:00Z">
        <w:r w:rsidR="00D73D28">
          <w:rPr>
            <w:rFonts w:ascii="Times New Roman" w:hAnsi="Times New Roman" w:cs="Times New Roman"/>
            <w:bCs/>
            <w:sz w:val="24"/>
            <w:szCs w:val="24"/>
          </w:rPr>
          <w:t>hich</w:t>
        </w:r>
      </w:ins>
      <w:ins w:id="463" w:author="Eddie F" w:date="2020-12-25T01:14:00Z">
        <w:r w:rsidR="009E7EA5">
          <w:rPr>
            <w:rFonts w:ascii="Times New Roman" w:hAnsi="Times New Roman" w:cs="Times New Roman"/>
            <w:bCs/>
            <w:sz w:val="24"/>
            <w:szCs w:val="24"/>
          </w:rPr>
          <w:t xml:space="preserve"> </w:t>
        </w:r>
        <w:r w:rsidR="00F6327B">
          <w:rPr>
            <w:rFonts w:ascii="Times New Roman" w:hAnsi="Times New Roman" w:cs="Times New Roman"/>
            <w:bCs/>
            <w:sz w:val="24"/>
            <w:szCs w:val="24"/>
          </w:rPr>
          <w:t xml:space="preserve">overestimated and underestimated cumulative event durations, respectively. </w:t>
        </w:r>
      </w:ins>
      <w:ins w:id="464" w:author="Eddie F" w:date="2020-12-25T01:15:00Z">
        <w:r w:rsidR="00C57137">
          <w:rPr>
            <w:rFonts w:ascii="Times New Roman" w:hAnsi="Times New Roman" w:cs="Times New Roman"/>
            <w:bCs/>
            <w:sz w:val="24"/>
            <w:szCs w:val="24"/>
          </w:rPr>
          <w:t>One limitation of their simul</w:t>
        </w:r>
      </w:ins>
      <w:ins w:id="465" w:author="Eddie F" w:date="2020-12-25T01:16:00Z">
        <w:r w:rsidR="00C57137">
          <w:rPr>
            <w:rFonts w:ascii="Times New Roman" w:hAnsi="Times New Roman" w:cs="Times New Roman"/>
            <w:bCs/>
            <w:sz w:val="24"/>
            <w:szCs w:val="24"/>
          </w:rPr>
          <w:t xml:space="preserve">ation was that it used a </w:t>
        </w:r>
      </w:ins>
      <w:ins w:id="466" w:author="Eddie F" w:date="2020-12-25T01:32:00Z">
        <w:r w:rsidR="001B63D5">
          <w:rPr>
            <w:rFonts w:ascii="Times New Roman" w:hAnsi="Times New Roman" w:cs="Times New Roman"/>
            <w:bCs/>
            <w:sz w:val="24"/>
            <w:szCs w:val="24"/>
          </w:rPr>
          <w:t xml:space="preserve">truly </w:t>
        </w:r>
      </w:ins>
      <w:ins w:id="467" w:author="Eddie F" w:date="2020-12-25T01:16:00Z">
        <w:r w:rsidR="00C57137">
          <w:rPr>
            <w:rFonts w:ascii="Times New Roman" w:hAnsi="Times New Roman" w:cs="Times New Roman"/>
            <w:bCs/>
            <w:sz w:val="24"/>
            <w:szCs w:val="24"/>
          </w:rPr>
          <w:t xml:space="preserve">randomized rather than </w:t>
        </w:r>
        <w:r w:rsidR="00C1557C">
          <w:rPr>
            <w:rFonts w:ascii="Times New Roman" w:hAnsi="Times New Roman" w:cs="Times New Roman"/>
            <w:bCs/>
            <w:sz w:val="24"/>
            <w:szCs w:val="24"/>
          </w:rPr>
          <w:t>block structure</w:t>
        </w:r>
      </w:ins>
      <w:ins w:id="468" w:author="Eddie F" w:date="2020-12-25T01:18:00Z">
        <w:r w:rsidR="001A089E">
          <w:rPr>
            <w:rFonts w:ascii="Times New Roman" w:hAnsi="Times New Roman" w:cs="Times New Roman"/>
            <w:bCs/>
            <w:sz w:val="24"/>
            <w:szCs w:val="24"/>
          </w:rPr>
          <w:t xml:space="preserve"> for the simulated responses</w:t>
        </w:r>
      </w:ins>
      <w:ins w:id="469" w:author="Eddie F" w:date="2020-12-25T01:16:00Z">
        <w:r w:rsidR="00C1557C">
          <w:rPr>
            <w:rFonts w:ascii="Times New Roman" w:hAnsi="Times New Roman" w:cs="Times New Roman"/>
            <w:bCs/>
            <w:sz w:val="24"/>
            <w:szCs w:val="24"/>
          </w:rPr>
          <w:t xml:space="preserve">, as ours did, which more directly limits the applicability of their simulation to real-world behaviours. </w:t>
        </w:r>
      </w:ins>
      <w:ins w:id="470" w:author="Eddie F" w:date="2020-12-25T01:19:00Z">
        <w:r w:rsidR="00952646">
          <w:rPr>
            <w:rFonts w:ascii="Times New Roman" w:hAnsi="Times New Roman" w:cs="Times New Roman"/>
            <w:bCs/>
            <w:sz w:val="24"/>
            <w:szCs w:val="24"/>
          </w:rPr>
          <w:t xml:space="preserve">Regardless, their results were similar to </w:t>
        </w:r>
      </w:ins>
      <w:ins w:id="471" w:author="Eddie F" w:date="2020-12-25T01:33:00Z">
        <w:r w:rsidR="00750FC1">
          <w:rPr>
            <w:rFonts w:ascii="Times New Roman" w:hAnsi="Times New Roman" w:cs="Times New Roman"/>
            <w:bCs/>
            <w:sz w:val="24"/>
            <w:szCs w:val="24"/>
          </w:rPr>
          <w:t>our</w:t>
        </w:r>
      </w:ins>
      <w:ins w:id="472" w:author="Eddie F" w:date="2020-12-25T01:19:00Z">
        <w:r w:rsidR="00952646">
          <w:rPr>
            <w:rFonts w:ascii="Times New Roman" w:hAnsi="Times New Roman" w:cs="Times New Roman"/>
            <w:bCs/>
            <w:sz w:val="24"/>
            <w:szCs w:val="24"/>
          </w:rPr>
          <w:t xml:space="preserve"> study in that </w:t>
        </w:r>
      </w:ins>
      <w:ins w:id="473" w:author="Eddie F" w:date="2020-12-25T01:20:00Z">
        <w:r w:rsidR="00952646">
          <w:rPr>
            <w:rFonts w:ascii="Times New Roman" w:hAnsi="Times New Roman" w:cs="Times New Roman"/>
            <w:bCs/>
            <w:sz w:val="24"/>
            <w:szCs w:val="24"/>
          </w:rPr>
          <w:t>pinpoint sampling was</w:t>
        </w:r>
      </w:ins>
      <w:ins w:id="474" w:author="Eddie F" w:date="2020-12-25T02:05:00Z">
        <w:r w:rsidR="007239B3">
          <w:rPr>
            <w:rFonts w:ascii="Times New Roman" w:hAnsi="Times New Roman" w:cs="Times New Roman"/>
            <w:bCs/>
            <w:sz w:val="24"/>
            <w:szCs w:val="24"/>
          </w:rPr>
          <w:t xml:space="preserve"> generally</w:t>
        </w:r>
      </w:ins>
      <w:ins w:id="475" w:author="Eddie F" w:date="2020-12-25T01:20:00Z">
        <w:r w:rsidR="00952646">
          <w:rPr>
            <w:rFonts w:ascii="Times New Roman" w:hAnsi="Times New Roman" w:cs="Times New Roman"/>
            <w:bCs/>
            <w:sz w:val="24"/>
            <w:szCs w:val="24"/>
          </w:rPr>
          <w:t xml:space="preserve"> more accurate than one-zero sampling methods. </w:t>
        </w:r>
      </w:ins>
    </w:p>
    <w:p w14:paraId="67E426F0" w14:textId="0279068F" w:rsidR="005C38B1" w:rsidRPr="004701E2" w:rsidDel="00377547" w:rsidRDefault="00B431A9" w:rsidP="0053742F">
      <w:pPr>
        <w:spacing w:line="480" w:lineRule="auto"/>
        <w:rPr>
          <w:del w:id="476" w:author="Eddie F" w:date="2020-12-25T01:19:00Z"/>
          <w:rFonts w:ascii="Times New Roman" w:hAnsi="Times New Roman" w:cs="Times New Roman"/>
          <w:b/>
          <w:sz w:val="24"/>
          <w:szCs w:val="24"/>
        </w:rPr>
      </w:pPr>
      <w:del w:id="477" w:author="Eddie F" w:date="2020-12-25T01:19:00Z">
        <w:r w:rsidDel="00377547">
          <w:rPr>
            <w:rFonts w:ascii="Times New Roman" w:hAnsi="Times New Roman" w:cs="Times New Roman"/>
            <w:b/>
            <w:sz w:val="24"/>
            <w:szCs w:val="24"/>
          </w:rPr>
          <w:delText>(I’ll have a second paragraph on the six studies here tomorrow).</w:delText>
        </w:r>
      </w:del>
    </w:p>
    <w:p w14:paraId="2ABC6919" w14:textId="53BC1B7C" w:rsidR="005C38B1" w:rsidRPr="004701E2" w:rsidRDefault="005A70D4" w:rsidP="0053742F">
      <w:pPr>
        <w:spacing w:line="480" w:lineRule="auto"/>
        <w:rPr>
          <w:rFonts w:ascii="Times New Roman" w:hAnsi="Times New Roman" w:cs="Times New Roman"/>
          <w:b/>
          <w:sz w:val="24"/>
          <w:szCs w:val="24"/>
        </w:rPr>
      </w:pPr>
      <w:r w:rsidRPr="00F95294">
        <w:rPr>
          <w:rFonts w:ascii="Times New Roman" w:hAnsi="Times New Roman" w:cs="Times New Roman"/>
          <w:b/>
          <w:i/>
          <w:iCs/>
          <w:sz w:val="24"/>
          <w:szCs w:val="24"/>
        </w:rPr>
        <w:t>Wh</w:t>
      </w:r>
      <w:r w:rsidR="00F95294">
        <w:rPr>
          <w:rFonts w:ascii="Times New Roman" w:hAnsi="Times New Roman" w:cs="Times New Roman"/>
          <w:b/>
          <w:i/>
          <w:iCs/>
          <w:sz w:val="24"/>
          <w:szCs w:val="24"/>
        </w:rPr>
        <w:t>ich behavioural method is most appropriate for my study</w:t>
      </w:r>
      <w:r w:rsidR="005C23E9" w:rsidRPr="00F95294">
        <w:rPr>
          <w:rFonts w:ascii="Times New Roman" w:hAnsi="Times New Roman" w:cs="Times New Roman"/>
          <w:b/>
          <w:i/>
          <w:iCs/>
          <w:sz w:val="24"/>
          <w:szCs w:val="24"/>
        </w:rPr>
        <w:t>?</w:t>
      </w:r>
      <w:r w:rsidR="005C23E9" w:rsidRPr="004701E2">
        <w:rPr>
          <w:rFonts w:ascii="Times New Roman" w:hAnsi="Times New Roman" w:cs="Times New Roman"/>
          <w:b/>
          <w:sz w:val="24"/>
          <w:szCs w:val="24"/>
        </w:rPr>
        <w:t xml:space="preserve"> </w:t>
      </w:r>
    </w:p>
    <w:p w14:paraId="4F37A3FA" w14:textId="6E17D1D3" w:rsidR="00696F64" w:rsidRPr="00113107" w:rsidRDefault="00337530" w:rsidP="0053742F">
      <w:pPr>
        <w:spacing w:line="480" w:lineRule="auto"/>
        <w:rPr>
          <w:rFonts w:ascii="Times New Roman" w:hAnsi="Times New Roman" w:cs="Times New Roman"/>
          <w:bCs/>
          <w:sz w:val="24"/>
          <w:szCs w:val="24"/>
        </w:rPr>
      </w:pPr>
      <w:r w:rsidRPr="004701E2">
        <w:rPr>
          <w:rFonts w:ascii="Times New Roman" w:hAnsi="Times New Roman" w:cs="Times New Roman"/>
          <w:b/>
          <w:sz w:val="24"/>
          <w:szCs w:val="24"/>
        </w:rPr>
        <w:tab/>
      </w:r>
      <w:r w:rsidRPr="00113107">
        <w:rPr>
          <w:rFonts w:ascii="Times New Roman" w:hAnsi="Times New Roman" w:cs="Times New Roman"/>
          <w:bCs/>
          <w:sz w:val="24"/>
          <w:szCs w:val="24"/>
        </w:rPr>
        <w:t xml:space="preserve">Pinpoint sampling has not been recommended for measuring </w:t>
      </w:r>
      <w:r w:rsidR="00BD2A4D" w:rsidRPr="00113107">
        <w:rPr>
          <w:rFonts w:ascii="Times New Roman" w:hAnsi="Times New Roman" w:cs="Times New Roman"/>
          <w:bCs/>
          <w:sz w:val="24"/>
          <w:szCs w:val="24"/>
        </w:rPr>
        <w:t>frequency (event) responses, particularly those of low occurrence (Altmann, 1974; Lehner, 1998). However,</w:t>
      </w:r>
      <w:r w:rsidR="00F95294">
        <w:rPr>
          <w:rFonts w:ascii="Times New Roman" w:hAnsi="Times New Roman" w:cs="Times New Roman"/>
          <w:bCs/>
          <w:sz w:val="24"/>
          <w:szCs w:val="24"/>
        </w:rPr>
        <w:t xml:space="preserve"> in</w:t>
      </w:r>
      <w:r w:rsidR="00BD2A4D" w:rsidRPr="00113107">
        <w:rPr>
          <w:rFonts w:ascii="Times New Roman" w:hAnsi="Times New Roman" w:cs="Times New Roman"/>
          <w:bCs/>
          <w:sz w:val="24"/>
          <w:szCs w:val="24"/>
        </w:rPr>
        <w:t xml:space="preserve"> </w:t>
      </w:r>
      <w:r w:rsidR="00B9340E" w:rsidRPr="00113107">
        <w:rPr>
          <w:rFonts w:ascii="Times New Roman" w:hAnsi="Times New Roman" w:cs="Times New Roman"/>
          <w:bCs/>
          <w:sz w:val="24"/>
          <w:szCs w:val="24"/>
        </w:rPr>
        <w:t>our simulation</w:t>
      </w:r>
      <w:r w:rsidR="00F95294">
        <w:rPr>
          <w:rFonts w:ascii="Times New Roman" w:hAnsi="Times New Roman" w:cs="Times New Roman"/>
          <w:bCs/>
          <w:sz w:val="24"/>
          <w:szCs w:val="24"/>
        </w:rPr>
        <w:t xml:space="preserve"> this method</w:t>
      </w:r>
      <w:r w:rsidR="00B9340E" w:rsidRPr="00113107">
        <w:rPr>
          <w:rFonts w:ascii="Times New Roman" w:hAnsi="Times New Roman" w:cs="Times New Roman"/>
          <w:bCs/>
          <w:sz w:val="24"/>
          <w:szCs w:val="24"/>
        </w:rPr>
        <w:t xml:space="preserve"> was accurately able to detect </w:t>
      </w:r>
      <w:r w:rsidR="00214D7F" w:rsidRPr="00113107">
        <w:rPr>
          <w:rFonts w:ascii="Times New Roman" w:hAnsi="Times New Roman" w:cs="Times New Roman"/>
          <w:bCs/>
          <w:sz w:val="24"/>
          <w:szCs w:val="24"/>
        </w:rPr>
        <w:t xml:space="preserve">low occurrence (&lt;1%) frequencies. </w:t>
      </w:r>
      <w:r w:rsidR="00BC169E" w:rsidRPr="00113107">
        <w:rPr>
          <w:rFonts w:ascii="Times New Roman" w:hAnsi="Times New Roman" w:cs="Times New Roman"/>
          <w:bCs/>
          <w:sz w:val="24"/>
          <w:szCs w:val="24"/>
        </w:rPr>
        <w:t xml:space="preserve">Therefore, </w:t>
      </w:r>
      <w:r w:rsidR="00356E9D" w:rsidRPr="00113107">
        <w:rPr>
          <w:rFonts w:ascii="Times New Roman" w:hAnsi="Times New Roman" w:cs="Times New Roman"/>
          <w:bCs/>
          <w:sz w:val="24"/>
          <w:szCs w:val="24"/>
        </w:rPr>
        <w:t>the use of pinpoint sampling to measure any event responses</w:t>
      </w:r>
      <w:r w:rsidR="00096196" w:rsidRPr="00113107">
        <w:rPr>
          <w:rFonts w:ascii="Times New Roman" w:hAnsi="Times New Roman" w:cs="Times New Roman"/>
          <w:bCs/>
          <w:sz w:val="24"/>
          <w:szCs w:val="24"/>
        </w:rPr>
        <w:t>, regardless of th</w:t>
      </w:r>
      <w:r w:rsidR="005302FE" w:rsidRPr="00113107">
        <w:rPr>
          <w:rFonts w:ascii="Times New Roman" w:hAnsi="Times New Roman" w:cs="Times New Roman"/>
          <w:bCs/>
          <w:sz w:val="24"/>
          <w:szCs w:val="24"/>
        </w:rPr>
        <w:t>eir frequency of occurrence,</w:t>
      </w:r>
      <w:r w:rsidR="00356E9D" w:rsidRPr="00113107">
        <w:rPr>
          <w:rFonts w:ascii="Times New Roman" w:hAnsi="Times New Roman" w:cs="Times New Roman"/>
          <w:bCs/>
          <w:sz w:val="24"/>
          <w:szCs w:val="24"/>
        </w:rPr>
        <w:t xml:space="preserve"> appears to be a viable option.</w:t>
      </w:r>
      <w:r w:rsidR="00C91468" w:rsidRPr="00113107">
        <w:rPr>
          <w:rFonts w:ascii="Times New Roman" w:hAnsi="Times New Roman" w:cs="Times New Roman"/>
          <w:bCs/>
          <w:sz w:val="24"/>
          <w:szCs w:val="24"/>
        </w:rPr>
        <w:t xml:space="preserve"> Similarly</w:t>
      </w:r>
      <w:r w:rsidR="00960808" w:rsidRPr="00113107">
        <w:rPr>
          <w:rFonts w:ascii="Times New Roman" w:hAnsi="Times New Roman" w:cs="Times New Roman"/>
          <w:bCs/>
          <w:sz w:val="24"/>
          <w:szCs w:val="24"/>
        </w:rPr>
        <w:t xml:space="preserve">, one-zero sampling </w:t>
      </w:r>
      <w:r w:rsidR="00677B0A" w:rsidRPr="00113107">
        <w:rPr>
          <w:rFonts w:ascii="Times New Roman" w:hAnsi="Times New Roman" w:cs="Times New Roman"/>
          <w:bCs/>
          <w:sz w:val="24"/>
          <w:szCs w:val="24"/>
        </w:rPr>
        <w:t>methods</w:t>
      </w:r>
      <w:r w:rsidR="009602FB" w:rsidRPr="00113107">
        <w:rPr>
          <w:rFonts w:ascii="Times New Roman" w:hAnsi="Times New Roman" w:cs="Times New Roman"/>
          <w:bCs/>
          <w:sz w:val="24"/>
          <w:szCs w:val="24"/>
        </w:rPr>
        <w:t xml:space="preserve"> </w:t>
      </w:r>
      <w:r w:rsidR="00014613" w:rsidRPr="00113107">
        <w:rPr>
          <w:rFonts w:ascii="Times New Roman" w:hAnsi="Times New Roman" w:cs="Times New Roman"/>
          <w:bCs/>
          <w:sz w:val="24"/>
          <w:szCs w:val="24"/>
        </w:rPr>
        <w:lastRenderedPageBreak/>
        <w:t>are often</w:t>
      </w:r>
      <w:r w:rsidR="003E0FFA" w:rsidRPr="00113107">
        <w:rPr>
          <w:rFonts w:ascii="Times New Roman" w:hAnsi="Times New Roman" w:cs="Times New Roman"/>
          <w:bCs/>
          <w:sz w:val="24"/>
          <w:szCs w:val="24"/>
        </w:rPr>
        <w:t xml:space="preserve"> preferred as an observational method</w:t>
      </w:r>
      <w:r w:rsidR="000027AE" w:rsidRPr="00113107">
        <w:rPr>
          <w:rFonts w:ascii="Times New Roman" w:hAnsi="Times New Roman" w:cs="Times New Roman"/>
          <w:bCs/>
          <w:sz w:val="24"/>
          <w:szCs w:val="24"/>
        </w:rPr>
        <w:t xml:space="preserve"> because of the ease with which behaviours can be observed, recorded, and assessed for Inter</w:t>
      </w:r>
      <w:r w:rsidR="00F53499" w:rsidRPr="00113107">
        <w:rPr>
          <w:rFonts w:ascii="Times New Roman" w:hAnsi="Times New Roman" w:cs="Times New Roman"/>
          <w:bCs/>
          <w:sz w:val="24"/>
          <w:szCs w:val="24"/>
        </w:rPr>
        <w:t>o</w:t>
      </w:r>
      <w:r w:rsidR="000027AE" w:rsidRPr="00113107">
        <w:rPr>
          <w:rFonts w:ascii="Times New Roman" w:hAnsi="Times New Roman" w:cs="Times New Roman"/>
          <w:bCs/>
          <w:sz w:val="24"/>
          <w:szCs w:val="24"/>
        </w:rPr>
        <w:t xml:space="preserve">bserver Agreement (IOA; </w:t>
      </w:r>
      <w:r w:rsidR="00264366">
        <w:rPr>
          <w:rFonts w:ascii="Times New Roman" w:hAnsi="Times New Roman" w:cs="Times New Roman"/>
          <w:bCs/>
          <w:sz w:val="24"/>
          <w:szCs w:val="24"/>
        </w:rPr>
        <w:t xml:space="preserve">Cooper et al. 2019; </w:t>
      </w:r>
      <w:r w:rsidR="00F53499" w:rsidRPr="00113107">
        <w:rPr>
          <w:rFonts w:ascii="Times New Roman" w:hAnsi="Times New Roman" w:cs="Times New Roman"/>
          <w:bCs/>
          <w:sz w:val="24"/>
          <w:szCs w:val="24"/>
        </w:rPr>
        <w:t>Poling</w:t>
      </w:r>
      <w:r w:rsidR="00F95294">
        <w:rPr>
          <w:rFonts w:ascii="Times New Roman" w:hAnsi="Times New Roman" w:cs="Times New Roman"/>
          <w:bCs/>
          <w:sz w:val="24"/>
          <w:szCs w:val="24"/>
        </w:rPr>
        <w:t xml:space="preserve"> et al. </w:t>
      </w:r>
      <w:r w:rsidR="00D3127B" w:rsidRPr="00113107">
        <w:rPr>
          <w:rFonts w:ascii="Times New Roman" w:hAnsi="Times New Roman" w:cs="Times New Roman"/>
          <w:bCs/>
          <w:sz w:val="24"/>
          <w:szCs w:val="24"/>
        </w:rPr>
        <w:t xml:space="preserve">1995). </w:t>
      </w:r>
      <w:r w:rsidR="00581A10" w:rsidRPr="00113107">
        <w:rPr>
          <w:rFonts w:ascii="Times New Roman" w:hAnsi="Times New Roman" w:cs="Times New Roman"/>
          <w:bCs/>
          <w:sz w:val="24"/>
          <w:szCs w:val="24"/>
        </w:rPr>
        <w:t>The</w:t>
      </w:r>
      <w:r w:rsidR="006701B1" w:rsidRPr="00113107">
        <w:rPr>
          <w:rFonts w:ascii="Times New Roman" w:hAnsi="Times New Roman" w:cs="Times New Roman"/>
          <w:bCs/>
          <w:sz w:val="24"/>
          <w:szCs w:val="24"/>
        </w:rPr>
        <w:t xml:space="preserve"> same c</w:t>
      </w:r>
      <w:r w:rsidR="00F37E97" w:rsidRPr="00113107">
        <w:rPr>
          <w:rFonts w:ascii="Times New Roman" w:hAnsi="Times New Roman" w:cs="Times New Roman"/>
          <w:bCs/>
          <w:sz w:val="24"/>
          <w:szCs w:val="24"/>
        </w:rPr>
        <w:t>an</w:t>
      </w:r>
      <w:r w:rsidR="006701B1" w:rsidRPr="00113107">
        <w:rPr>
          <w:rFonts w:ascii="Times New Roman" w:hAnsi="Times New Roman" w:cs="Times New Roman"/>
          <w:bCs/>
          <w:sz w:val="24"/>
          <w:szCs w:val="24"/>
        </w:rPr>
        <w:t xml:space="preserve"> also be said for </w:t>
      </w:r>
      <w:r w:rsidR="00230EEE" w:rsidRPr="00113107">
        <w:rPr>
          <w:rFonts w:ascii="Times New Roman" w:hAnsi="Times New Roman" w:cs="Times New Roman"/>
          <w:bCs/>
          <w:sz w:val="24"/>
          <w:szCs w:val="24"/>
        </w:rPr>
        <w:t xml:space="preserve">pinpoint sampling, which provides </w:t>
      </w:r>
      <w:r w:rsidR="002971CB" w:rsidRPr="00113107">
        <w:rPr>
          <w:rFonts w:ascii="Times New Roman" w:hAnsi="Times New Roman" w:cs="Times New Roman"/>
          <w:bCs/>
          <w:sz w:val="24"/>
          <w:szCs w:val="24"/>
        </w:rPr>
        <w:t xml:space="preserve">an equally </w:t>
      </w:r>
      <w:r w:rsidR="002D303B" w:rsidRPr="00113107">
        <w:rPr>
          <w:rFonts w:ascii="Times New Roman" w:hAnsi="Times New Roman" w:cs="Times New Roman"/>
          <w:bCs/>
          <w:sz w:val="24"/>
          <w:szCs w:val="24"/>
        </w:rPr>
        <w:t>user</w:t>
      </w:r>
      <w:r w:rsidR="00C20FF9" w:rsidRPr="00113107">
        <w:rPr>
          <w:rFonts w:ascii="Times New Roman" w:hAnsi="Times New Roman" w:cs="Times New Roman"/>
          <w:bCs/>
          <w:sz w:val="24"/>
          <w:szCs w:val="24"/>
        </w:rPr>
        <w:t xml:space="preserve">-friendly </w:t>
      </w:r>
      <w:r w:rsidR="002D303B" w:rsidRPr="00113107">
        <w:rPr>
          <w:rFonts w:ascii="Times New Roman" w:hAnsi="Times New Roman" w:cs="Times New Roman"/>
          <w:bCs/>
          <w:sz w:val="24"/>
          <w:szCs w:val="24"/>
        </w:rPr>
        <w:t xml:space="preserve">research method when compared to continuous (focal) </w:t>
      </w:r>
      <w:r w:rsidR="009C6C8F" w:rsidRPr="00113107">
        <w:rPr>
          <w:rFonts w:ascii="Times New Roman" w:hAnsi="Times New Roman" w:cs="Times New Roman"/>
          <w:bCs/>
          <w:sz w:val="24"/>
          <w:szCs w:val="24"/>
        </w:rPr>
        <w:t>recordings.</w:t>
      </w:r>
      <w:r w:rsidR="00C20FF9" w:rsidRPr="00113107">
        <w:rPr>
          <w:rFonts w:ascii="Times New Roman" w:hAnsi="Times New Roman" w:cs="Times New Roman"/>
          <w:bCs/>
          <w:sz w:val="24"/>
          <w:szCs w:val="24"/>
        </w:rPr>
        <w:t xml:space="preserve"> </w:t>
      </w:r>
      <w:r w:rsidR="00D00D1C" w:rsidRPr="00D00D1C">
        <w:rPr>
          <w:rFonts w:ascii="Times New Roman" w:hAnsi="Times New Roman" w:cs="Times New Roman"/>
          <w:bCs/>
          <w:sz w:val="24"/>
          <w:szCs w:val="24"/>
        </w:rPr>
        <w:t xml:space="preserve">In addition, researchers attempting to account for under- or over-estimates of one-zero recordings have devised different sampling methods, including partial, whole, occurrence, and </w:t>
      </w:r>
      <w:proofErr w:type="spellStart"/>
      <w:r w:rsidR="00D00D1C" w:rsidRPr="00D00D1C">
        <w:rPr>
          <w:rFonts w:ascii="Times New Roman" w:hAnsi="Times New Roman" w:cs="Times New Roman"/>
          <w:bCs/>
          <w:sz w:val="24"/>
          <w:szCs w:val="24"/>
        </w:rPr>
        <w:t>non</w:t>
      </w:r>
      <w:del w:id="478" w:author="Eddie F" w:date="2020-12-25T01:34:00Z">
        <w:r w:rsidR="00D00D1C" w:rsidRPr="00D00D1C" w:rsidDel="007C1355">
          <w:rPr>
            <w:rFonts w:ascii="Times New Roman" w:hAnsi="Times New Roman" w:cs="Times New Roman"/>
            <w:bCs/>
            <w:sz w:val="24"/>
            <w:szCs w:val="24"/>
          </w:rPr>
          <w:delText>-</w:delText>
        </w:r>
      </w:del>
      <w:r w:rsidR="00D00D1C" w:rsidRPr="00D00D1C">
        <w:rPr>
          <w:rFonts w:ascii="Times New Roman" w:hAnsi="Times New Roman" w:cs="Times New Roman"/>
          <w:bCs/>
          <w:sz w:val="24"/>
          <w:szCs w:val="24"/>
        </w:rPr>
        <w:t>occurrence</w:t>
      </w:r>
      <w:proofErr w:type="spellEnd"/>
      <w:r w:rsidR="00D00D1C" w:rsidRPr="00D00D1C">
        <w:rPr>
          <w:rFonts w:ascii="Times New Roman" w:hAnsi="Times New Roman" w:cs="Times New Roman"/>
          <w:bCs/>
          <w:sz w:val="24"/>
          <w:szCs w:val="24"/>
        </w:rPr>
        <w:t xml:space="preserve"> interval (one-zero) recordings. Still, the difficulty here is that, if pinpoint sampling provides a more accurate representation of behavio</w:t>
      </w:r>
      <w:ins w:id="479" w:author="Eddie F" w:date="2020-12-25T02:15:00Z">
        <w:r w:rsidR="003B4093">
          <w:rPr>
            <w:rFonts w:ascii="Times New Roman" w:hAnsi="Times New Roman" w:cs="Times New Roman"/>
            <w:bCs/>
            <w:sz w:val="24"/>
            <w:szCs w:val="24"/>
          </w:rPr>
          <w:t>u</w:t>
        </w:r>
      </w:ins>
      <w:r w:rsidR="00D00D1C" w:rsidRPr="00D00D1C">
        <w:rPr>
          <w:rFonts w:ascii="Times New Roman" w:hAnsi="Times New Roman" w:cs="Times New Roman"/>
          <w:bCs/>
          <w:sz w:val="24"/>
          <w:szCs w:val="24"/>
        </w:rPr>
        <w:t xml:space="preserve">ral occurrence, then the solution should be to adopt this method rather than adjust a less accurate one-zero recording method. </w:t>
      </w:r>
    </w:p>
    <w:p w14:paraId="486D47E6" w14:textId="7F47E081" w:rsidR="007A4B43" w:rsidRDefault="007A4B43" w:rsidP="0053742F">
      <w:pPr>
        <w:spacing w:line="480" w:lineRule="auto"/>
        <w:rPr>
          <w:rFonts w:ascii="Times New Roman" w:hAnsi="Times New Roman" w:cs="Times New Roman"/>
          <w:bCs/>
          <w:sz w:val="24"/>
          <w:szCs w:val="24"/>
        </w:rPr>
      </w:pPr>
      <w:r w:rsidRPr="00113107">
        <w:rPr>
          <w:rFonts w:ascii="Times New Roman" w:hAnsi="Times New Roman" w:cs="Times New Roman"/>
          <w:bCs/>
          <w:sz w:val="24"/>
          <w:szCs w:val="24"/>
        </w:rPr>
        <w:tab/>
      </w:r>
      <w:r w:rsidR="00063324" w:rsidRPr="00063324">
        <w:rPr>
          <w:rFonts w:ascii="Times New Roman" w:hAnsi="Times New Roman" w:cs="Times New Roman"/>
          <w:bCs/>
          <w:sz w:val="24"/>
          <w:szCs w:val="24"/>
        </w:rPr>
        <w:t>An added benefit of using either pinpoint or one-zero sampling methods over continuous recordings are they negate the difficulty in making comparisons between frequency (event) versus duration (state) behaviours. For instance, if a researcher were assessing the impact of pacing on the welfare of some animal, how would they compare 10 instances of 6-second paces to one instance of a 60-</w:t>
      </w:r>
      <w:proofErr w:type="spellStart"/>
      <w:r w:rsidR="00063324" w:rsidRPr="00063324">
        <w:rPr>
          <w:rFonts w:ascii="Times New Roman" w:hAnsi="Times New Roman" w:cs="Times New Roman"/>
          <w:bCs/>
          <w:sz w:val="24"/>
          <w:szCs w:val="24"/>
        </w:rPr>
        <w:t>second pace</w:t>
      </w:r>
      <w:proofErr w:type="spellEnd"/>
      <w:r w:rsidR="00063324" w:rsidRPr="00063324">
        <w:rPr>
          <w:rFonts w:ascii="Times New Roman" w:hAnsi="Times New Roman" w:cs="Times New Roman"/>
          <w:bCs/>
          <w:sz w:val="24"/>
          <w:szCs w:val="24"/>
        </w:rPr>
        <w:t>? Lehner (1998) suggests that the former could be assessed as a bout of event responses, but it is still not clear how to evaluate the difference between a bout of responses to less frequent but longer duration behaviours. Pinpoint and one-zero sampling methods avoid this problem by only recording whether the response occurred during some observation period, regardless of the frequency or duration of the recorded response.</w:t>
      </w:r>
      <w:r w:rsidR="009D5569">
        <w:rPr>
          <w:rFonts w:ascii="Times New Roman" w:hAnsi="Times New Roman" w:cs="Times New Roman"/>
          <w:bCs/>
          <w:sz w:val="24"/>
          <w:szCs w:val="24"/>
        </w:rPr>
        <w:t xml:space="preserve"> </w:t>
      </w:r>
      <w:r w:rsidR="00EC0DCF">
        <w:rPr>
          <w:rFonts w:ascii="Times New Roman" w:hAnsi="Times New Roman" w:cs="Times New Roman"/>
          <w:bCs/>
          <w:sz w:val="24"/>
          <w:szCs w:val="24"/>
        </w:rPr>
        <w:t>This makes these observation methods valuable in circumstances where presence or absence of a particular behaviour is more important than the measurement of its frequency</w:t>
      </w:r>
      <w:r w:rsidR="009D5569">
        <w:rPr>
          <w:rFonts w:ascii="Times New Roman" w:hAnsi="Times New Roman" w:cs="Times New Roman"/>
          <w:bCs/>
          <w:sz w:val="24"/>
          <w:szCs w:val="24"/>
        </w:rPr>
        <w:t xml:space="preserve"> or duration</w:t>
      </w:r>
      <w:r w:rsidR="00EC0DCF">
        <w:rPr>
          <w:rFonts w:ascii="Times New Roman" w:hAnsi="Times New Roman" w:cs="Times New Roman"/>
          <w:bCs/>
          <w:sz w:val="24"/>
          <w:szCs w:val="24"/>
        </w:rPr>
        <w:t>, such as in studies of courtship or reproduction (Fraser, 2009).</w:t>
      </w:r>
    </w:p>
    <w:p w14:paraId="784A8270" w14:textId="10549E25" w:rsidR="00304DDC" w:rsidRPr="00F609AA" w:rsidRDefault="00304DDC" w:rsidP="0053742F">
      <w:pPr>
        <w:spacing w:line="480" w:lineRule="auto"/>
        <w:rPr>
          <w:rFonts w:ascii="Times New Roman" w:hAnsi="Times New Roman" w:cs="Times New Roman"/>
          <w:b/>
          <w:i/>
          <w:iCs/>
          <w:sz w:val="24"/>
          <w:szCs w:val="24"/>
        </w:rPr>
      </w:pPr>
      <w:r>
        <w:rPr>
          <w:rFonts w:ascii="Times New Roman" w:hAnsi="Times New Roman" w:cs="Times New Roman"/>
          <w:b/>
          <w:i/>
          <w:iCs/>
          <w:sz w:val="24"/>
          <w:szCs w:val="24"/>
        </w:rPr>
        <w:t>Sampling methods concluded</w:t>
      </w:r>
    </w:p>
    <w:p w14:paraId="3C5FB5CE" w14:textId="18042593" w:rsidR="00F7453A" w:rsidRPr="00F7453A" w:rsidDel="00917065" w:rsidRDefault="005302FE" w:rsidP="00F7453A">
      <w:pPr>
        <w:spacing w:line="480" w:lineRule="auto"/>
        <w:rPr>
          <w:del w:id="480" w:author="Eddie F" w:date="2020-12-24T18:35:00Z"/>
          <w:rFonts w:ascii="Times New Roman" w:hAnsi="Times New Roman" w:cs="Times New Roman"/>
          <w:bCs/>
          <w:sz w:val="24"/>
          <w:szCs w:val="24"/>
        </w:rPr>
      </w:pPr>
      <w:r w:rsidRPr="00113107">
        <w:rPr>
          <w:rFonts w:ascii="Times New Roman" w:hAnsi="Times New Roman" w:cs="Times New Roman"/>
          <w:bCs/>
          <w:sz w:val="24"/>
          <w:szCs w:val="24"/>
        </w:rPr>
        <w:lastRenderedPageBreak/>
        <w:tab/>
      </w:r>
      <w:r w:rsidR="00A41C93" w:rsidRPr="00113107">
        <w:rPr>
          <w:rFonts w:ascii="Times New Roman" w:hAnsi="Times New Roman" w:cs="Times New Roman"/>
          <w:bCs/>
          <w:sz w:val="24"/>
          <w:szCs w:val="24"/>
        </w:rPr>
        <w:t xml:space="preserve">Historically, </w:t>
      </w:r>
      <w:r w:rsidR="008C17B7" w:rsidRPr="00113107">
        <w:rPr>
          <w:rFonts w:ascii="Times New Roman" w:hAnsi="Times New Roman" w:cs="Times New Roman"/>
          <w:bCs/>
          <w:sz w:val="24"/>
          <w:szCs w:val="24"/>
        </w:rPr>
        <w:t xml:space="preserve">a major factor in determining </w:t>
      </w:r>
      <w:r w:rsidR="00985BB5" w:rsidRPr="00113107">
        <w:rPr>
          <w:rFonts w:ascii="Times New Roman" w:hAnsi="Times New Roman" w:cs="Times New Roman"/>
          <w:bCs/>
          <w:sz w:val="24"/>
          <w:szCs w:val="24"/>
        </w:rPr>
        <w:t>behavioural observation methodology has been the prevalence of that sampling method within some field</w:t>
      </w:r>
      <w:r w:rsidR="002C6205" w:rsidRPr="00113107">
        <w:rPr>
          <w:rFonts w:ascii="Times New Roman" w:hAnsi="Times New Roman" w:cs="Times New Roman"/>
          <w:bCs/>
          <w:sz w:val="24"/>
          <w:szCs w:val="24"/>
        </w:rPr>
        <w:t>/observational species</w:t>
      </w:r>
      <w:r w:rsidR="00985BB5" w:rsidRPr="00113107">
        <w:rPr>
          <w:rFonts w:ascii="Times New Roman" w:hAnsi="Times New Roman" w:cs="Times New Roman"/>
          <w:bCs/>
          <w:sz w:val="24"/>
          <w:szCs w:val="24"/>
        </w:rPr>
        <w:t xml:space="preserve">. </w:t>
      </w:r>
      <w:r w:rsidR="00654324">
        <w:rPr>
          <w:rFonts w:ascii="Times New Roman" w:hAnsi="Times New Roman" w:cs="Times New Roman"/>
          <w:bCs/>
          <w:sz w:val="24"/>
          <w:szCs w:val="24"/>
        </w:rPr>
        <w:t xml:space="preserve">For instance, </w:t>
      </w:r>
      <w:r w:rsidR="00985BB5" w:rsidRPr="00113107">
        <w:rPr>
          <w:rFonts w:ascii="Times New Roman" w:hAnsi="Times New Roman" w:cs="Times New Roman"/>
          <w:bCs/>
          <w:sz w:val="24"/>
          <w:szCs w:val="24"/>
        </w:rPr>
        <w:t xml:space="preserve">Mann (1999) found that over half of </w:t>
      </w:r>
      <w:r w:rsidR="002C6205" w:rsidRPr="00113107">
        <w:rPr>
          <w:rFonts w:ascii="Times New Roman" w:hAnsi="Times New Roman" w:cs="Times New Roman"/>
          <w:bCs/>
          <w:sz w:val="24"/>
          <w:szCs w:val="24"/>
        </w:rPr>
        <w:t xml:space="preserve">all cetacean studies used </w:t>
      </w:r>
      <w:r w:rsidR="002C6205" w:rsidRPr="00113107">
        <w:rPr>
          <w:rFonts w:ascii="Times New Roman" w:hAnsi="Times New Roman" w:cs="Times New Roman"/>
          <w:bCs/>
          <w:i/>
          <w:iCs/>
          <w:sz w:val="24"/>
          <w:szCs w:val="24"/>
        </w:rPr>
        <w:t>ad lib</w:t>
      </w:r>
      <w:ins w:id="481" w:author="Eddie F" w:date="2020-12-25T01:35:00Z">
        <w:r w:rsidR="00E70A9E">
          <w:rPr>
            <w:rFonts w:ascii="Times New Roman" w:hAnsi="Times New Roman" w:cs="Times New Roman"/>
            <w:bCs/>
            <w:i/>
            <w:iCs/>
            <w:sz w:val="24"/>
            <w:szCs w:val="24"/>
          </w:rPr>
          <w:t>itum</w:t>
        </w:r>
      </w:ins>
      <w:r w:rsidR="002C6205" w:rsidRPr="00113107">
        <w:rPr>
          <w:rFonts w:ascii="Times New Roman" w:hAnsi="Times New Roman" w:cs="Times New Roman"/>
          <w:bCs/>
          <w:sz w:val="24"/>
          <w:szCs w:val="24"/>
        </w:rPr>
        <w:t xml:space="preserve"> sampling, even though such sampling methods </w:t>
      </w:r>
      <w:r w:rsidR="00635B3D" w:rsidRPr="00113107">
        <w:rPr>
          <w:rFonts w:ascii="Times New Roman" w:hAnsi="Times New Roman" w:cs="Times New Roman"/>
          <w:bCs/>
          <w:sz w:val="24"/>
          <w:szCs w:val="24"/>
        </w:rPr>
        <w:t>are recognized to be both less quantitative and systematic</w:t>
      </w:r>
      <w:r w:rsidR="00F20711" w:rsidRPr="00113107">
        <w:rPr>
          <w:rFonts w:ascii="Times New Roman" w:hAnsi="Times New Roman" w:cs="Times New Roman"/>
          <w:bCs/>
          <w:sz w:val="24"/>
          <w:szCs w:val="24"/>
        </w:rPr>
        <w:t xml:space="preserve">. Likewise, one-zero sampling methods </w:t>
      </w:r>
      <w:r w:rsidR="00193ED3" w:rsidRPr="00113107">
        <w:rPr>
          <w:rFonts w:ascii="Times New Roman" w:hAnsi="Times New Roman" w:cs="Times New Roman"/>
          <w:bCs/>
          <w:sz w:val="24"/>
          <w:szCs w:val="24"/>
        </w:rPr>
        <w:t xml:space="preserve">are typically used by primatologists and </w:t>
      </w:r>
      <w:r w:rsidR="00EC0DCF" w:rsidRPr="00113107">
        <w:rPr>
          <w:rFonts w:ascii="Times New Roman" w:hAnsi="Times New Roman" w:cs="Times New Roman"/>
          <w:bCs/>
          <w:sz w:val="24"/>
          <w:szCs w:val="24"/>
        </w:rPr>
        <w:t>behaviour</w:t>
      </w:r>
      <w:r w:rsidR="00193ED3" w:rsidRPr="00113107">
        <w:rPr>
          <w:rFonts w:ascii="Times New Roman" w:hAnsi="Times New Roman" w:cs="Times New Roman"/>
          <w:bCs/>
          <w:sz w:val="24"/>
          <w:szCs w:val="24"/>
        </w:rPr>
        <w:t xml:space="preserve"> analysts</w:t>
      </w:r>
      <w:r w:rsidR="00FE7FAB" w:rsidRPr="00113107">
        <w:rPr>
          <w:rFonts w:ascii="Times New Roman" w:hAnsi="Times New Roman" w:cs="Times New Roman"/>
          <w:bCs/>
          <w:sz w:val="24"/>
          <w:szCs w:val="24"/>
        </w:rPr>
        <w:t xml:space="preserve"> for the study of </w:t>
      </w:r>
      <w:r w:rsidR="0057771F">
        <w:rPr>
          <w:rFonts w:ascii="Times New Roman" w:hAnsi="Times New Roman" w:cs="Times New Roman"/>
          <w:bCs/>
          <w:sz w:val="24"/>
          <w:szCs w:val="24"/>
        </w:rPr>
        <w:t xml:space="preserve">non-human primate </w:t>
      </w:r>
      <w:r w:rsidR="00FE7FAB" w:rsidRPr="00113107">
        <w:rPr>
          <w:rFonts w:ascii="Times New Roman" w:hAnsi="Times New Roman" w:cs="Times New Roman"/>
          <w:bCs/>
          <w:sz w:val="24"/>
          <w:szCs w:val="24"/>
        </w:rPr>
        <w:t xml:space="preserve">and human </w:t>
      </w:r>
      <w:r w:rsidR="00EC0DCF" w:rsidRPr="00113107">
        <w:rPr>
          <w:rFonts w:ascii="Times New Roman" w:hAnsi="Times New Roman" w:cs="Times New Roman"/>
          <w:bCs/>
          <w:sz w:val="24"/>
          <w:szCs w:val="24"/>
        </w:rPr>
        <w:t>behaviour</w:t>
      </w:r>
      <w:r w:rsidR="0057771F">
        <w:rPr>
          <w:rFonts w:ascii="Times New Roman" w:hAnsi="Times New Roman" w:cs="Times New Roman"/>
          <w:bCs/>
          <w:sz w:val="24"/>
          <w:szCs w:val="24"/>
        </w:rPr>
        <w:t>, respectively</w:t>
      </w:r>
      <w:r w:rsidR="00FE7FAB" w:rsidRPr="00113107">
        <w:rPr>
          <w:rFonts w:ascii="Times New Roman" w:hAnsi="Times New Roman" w:cs="Times New Roman"/>
          <w:bCs/>
          <w:sz w:val="24"/>
          <w:szCs w:val="24"/>
        </w:rPr>
        <w:t xml:space="preserve"> (</w:t>
      </w:r>
      <w:r w:rsidR="0057771F">
        <w:rPr>
          <w:rFonts w:ascii="Times New Roman" w:hAnsi="Times New Roman" w:cs="Times New Roman"/>
          <w:bCs/>
          <w:sz w:val="24"/>
          <w:szCs w:val="24"/>
        </w:rPr>
        <w:t>Cooper et al</w:t>
      </w:r>
      <w:ins w:id="482" w:author="Eddie F" w:date="2020-12-24T18:34:00Z">
        <w:r w:rsidR="00B108A2">
          <w:rPr>
            <w:rFonts w:ascii="Times New Roman" w:hAnsi="Times New Roman" w:cs="Times New Roman"/>
            <w:bCs/>
            <w:sz w:val="24"/>
            <w:szCs w:val="24"/>
          </w:rPr>
          <w:t>.</w:t>
        </w:r>
      </w:ins>
      <w:r w:rsidR="00661DEB">
        <w:rPr>
          <w:rFonts w:ascii="Times New Roman" w:hAnsi="Times New Roman" w:cs="Times New Roman"/>
          <w:bCs/>
          <w:sz w:val="24"/>
          <w:szCs w:val="24"/>
        </w:rPr>
        <w:t xml:space="preserve"> 2019; </w:t>
      </w:r>
      <w:r w:rsidR="000D188A">
        <w:rPr>
          <w:rFonts w:ascii="Times New Roman" w:hAnsi="Times New Roman" w:cs="Times New Roman"/>
          <w:bCs/>
          <w:sz w:val="24"/>
          <w:szCs w:val="24"/>
        </w:rPr>
        <w:t xml:space="preserve">Doran, 1992; </w:t>
      </w:r>
      <w:r w:rsidR="00661DEB">
        <w:rPr>
          <w:rFonts w:ascii="Times New Roman" w:hAnsi="Times New Roman" w:cs="Times New Roman"/>
          <w:bCs/>
          <w:sz w:val="24"/>
          <w:szCs w:val="24"/>
        </w:rPr>
        <w:t xml:space="preserve">Merrell 2001; </w:t>
      </w:r>
      <w:proofErr w:type="spellStart"/>
      <w:r w:rsidR="000D188A">
        <w:rPr>
          <w:rFonts w:ascii="Times New Roman" w:hAnsi="Times New Roman" w:cs="Times New Roman"/>
          <w:bCs/>
          <w:sz w:val="24"/>
          <w:szCs w:val="24"/>
        </w:rPr>
        <w:t>Omark</w:t>
      </w:r>
      <w:proofErr w:type="spellEnd"/>
      <w:r w:rsidR="000D188A">
        <w:rPr>
          <w:rFonts w:ascii="Times New Roman" w:hAnsi="Times New Roman" w:cs="Times New Roman"/>
          <w:bCs/>
          <w:sz w:val="24"/>
          <w:szCs w:val="24"/>
        </w:rPr>
        <w:t xml:space="preserve">, 1976; </w:t>
      </w:r>
      <w:ins w:id="483" w:author="Eddie F" w:date="2020-12-25T00:07:00Z">
        <w:r w:rsidR="00861B1D">
          <w:rPr>
            <w:rFonts w:ascii="Times New Roman" w:hAnsi="Times New Roman" w:cs="Times New Roman"/>
            <w:bCs/>
            <w:sz w:val="24"/>
            <w:szCs w:val="24"/>
          </w:rPr>
          <w:t xml:space="preserve">Rapp et al. 2007; </w:t>
        </w:r>
      </w:ins>
      <w:r w:rsidR="000D188A">
        <w:rPr>
          <w:rFonts w:ascii="Times New Roman" w:hAnsi="Times New Roman" w:cs="Times New Roman"/>
          <w:bCs/>
          <w:sz w:val="24"/>
          <w:szCs w:val="24"/>
        </w:rPr>
        <w:t>Seyfarth et al. 1977; Rhine et al. 1985</w:t>
      </w:r>
      <w:r w:rsidR="00FE7FAB" w:rsidRPr="00113107">
        <w:rPr>
          <w:rFonts w:ascii="Times New Roman" w:hAnsi="Times New Roman" w:cs="Times New Roman"/>
          <w:bCs/>
          <w:sz w:val="24"/>
          <w:szCs w:val="24"/>
        </w:rPr>
        <w:t xml:space="preserve">). </w:t>
      </w:r>
      <w:r w:rsidR="00D256B6" w:rsidRPr="00113107">
        <w:rPr>
          <w:rFonts w:ascii="Times New Roman" w:hAnsi="Times New Roman" w:cs="Times New Roman"/>
          <w:bCs/>
          <w:sz w:val="24"/>
          <w:szCs w:val="24"/>
        </w:rPr>
        <w:t xml:space="preserve">The concept of using methodology passed down from </w:t>
      </w:r>
      <w:r w:rsidR="00D25A96" w:rsidRPr="00113107">
        <w:rPr>
          <w:rFonts w:ascii="Times New Roman" w:hAnsi="Times New Roman" w:cs="Times New Roman"/>
          <w:bCs/>
          <w:sz w:val="24"/>
          <w:szCs w:val="24"/>
        </w:rPr>
        <w:t>previous studies</w:t>
      </w:r>
      <w:r w:rsidR="0040266C" w:rsidRPr="00113107">
        <w:rPr>
          <w:rFonts w:ascii="Times New Roman" w:hAnsi="Times New Roman" w:cs="Times New Roman"/>
          <w:bCs/>
          <w:sz w:val="24"/>
          <w:szCs w:val="24"/>
        </w:rPr>
        <w:t xml:space="preserve"> and labs</w:t>
      </w:r>
      <w:r w:rsidR="00D25A96" w:rsidRPr="00113107">
        <w:rPr>
          <w:rFonts w:ascii="Times New Roman" w:hAnsi="Times New Roman" w:cs="Times New Roman"/>
          <w:bCs/>
          <w:sz w:val="24"/>
          <w:szCs w:val="24"/>
        </w:rPr>
        <w:t xml:space="preserve"> has been referred to as “laboratory lore</w:t>
      </w:r>
      <w:r w:rsidR="00054E40" w:rsidRPr="00113107">
        <w:rPr>
          <w:rFonts w:ascii="Times New Roman" w:hAnsi="Times New Roman" w:cs="Times New Roman"/>
          <w:bCs/>
          <w:sz w:val="24"/>
          <w:szCs w:val="24"/>
        </w:rPr>
        <w:t>” and</w:t>
      </w:r>
      <w:r w:rsidR="006B6AEA" w:rsidRPr="00113107">
        <w:rPr>
          <w:rFonts w:ascii="Times New Roman" w:hAnsi="Times New Roman" w:cs="Times New Roman"/>
          <w:bCs/>
          <w:sz w:val="24"/>
          <w:szCs w:val="24"/>
        </w:rPr>
        <w:t xml:space="preserve"> is </w:t>
      </w:r>
      <w:r w:rsidR="00F932C8" w:rsidRPr="00113107">
        <w:rPr>
          <w:rFonts w:ascii="Times New Roman" w:hAnsi="Times New Roman" w:cs="Times New Roman"/>
          <w:bCs/>
          <w:sz w:val="24"/>
          <w:szCs w:val="24"/>
        </w:rPr>
        <w:t>an asset</w:t>
      </w:r>
      <w:r w:rsidR="006B6AEA" w:rsidRPr="00113107">
        <w:rPr>
          <w:rFonts w:ascii="Times New Roman" w:hAnsi="Times New Roman" w:cs="Times New Roman"/>
          <w:bCs/>
          <w:sz w:val="24"/>
          <w:szCs w:val="24"/>
        </w:rPr>
        <w:t xml:space="preserve"> to </w:t>
      </w:r>
      <w:r w:rsidR="005E0576" w:rsidRPr="00113107">
        <w:rPr>
          <w:rFonts w:ascii="Times New Roman" w:hAnsi="Times New Roman" w:cs="Times New Roman"/>
          <w:bCs/>
          <w:sz w:val="24"/>
          <w:szCs w:val="24"/>
        </w:rPr>
        <w:t xml:space="preserve">the </w:t>
      </w:r>
      <w:r w:rsidR="000E3F61" w:rsidRPr="00113107">
        <w:rPr>
          <w:rFonts w:ascii="Times New Roman" w:hAnsi="Times New Roman" w:cs="Times New Roman"/>
          <w:bCs/>
          <w:sz w:val="24"/>
          <w:szCs w:val="24"/>
        </w:rPr>
        <w:t xml:space="preserve">cultural </w:t>
      </w:r>
      <w:r w:rsidR="005E0576" w:rsidRPr="00113107">
        <w:rPr>
          <w:rFonts w:ascii="Times New Roman" w:hAnsi="Times New Roman" w:cs="Times New Roman"/>
          <w:bCs/>
          <w:sz w:val="24"/>
          <w:szCs w:val="24"/>
        </w:rPr>
        <w:t>transmission of scientific knowledge (</w:t>
      </w:r>
      <w:proofErr w:type="spellStart"/>
      <w:r w:rsidR="005E0576" w:rsidRPr="00113107">
        <w:rPr>
          <w:rFonts w:ascii="Times New Roman" w:hAnsi="Times New Roman" w:cs="Times New Roman"/>
          <w:bCs/>
          <w:sz w:val="24"/>
          <w:szCs w:val="24"/>
        </w:rPr>
        <w:t>Buskist</w:t>
      </w:r>
      <w:proofErr w:type="spellEnd"/>
      <w:r w:rsidR="005E0576" w:rsidRPr="00113107">
        <w:rPr>
          <w:rFonts w:ascii="Times New Roman" w:hAnsi="Times New Roman" w:cs="Times New Roman"/>
          <w:bCs/>
          <w:sz w:val="24"/>
          <w:szCs w:val="24"/>
        </w:rPr>
        <w:t xml:space="preserve"> &amp; Johnston, 1988; Johnston &amp; Pennypacker, 2010). </w:t>
      </w:r>
      <w:r w:rsidR="00C12873" w:rsidRPr="00113107">
        <w:rPr>
          <w:rFonts w:ascii="Times New Roman" w:hAnsi="Times New Roman" w:cs="Times New Roman"/>
          <w:bCs/>
          <w:sz w:val="24"/>
          <w:szCs w:val="24"/>
        </w:rPr>
        <w:t>Nonetheless</w:t>
      </w:r>
      <w:r w:rsidR="005E0576" w:rsidRPr="00113107">
        <w:rPr>
          <w:rFonts w:ascii="Times New Roman" w:hAnsi="Times New Roman" w:cs="Times New Roman"/>
          <w:bCs/>
          <w:sz w:val="24"/>
          <w:szCs w:val="24"/>
        </w:rPr>
        <w:t>,</w:t>
      </w:r>
      <w:r w:rsidR="006A43BD" w:rsidRPr="00113107">
        <w:rPr>
          <w:rFonts w:ascii="Times New Roman" w:hAnsi="Times New Roman" w:cs="Times New Roman"/>
          <w:bCs/>
          <w:sz w:val="24"/>
          <w:szCs w:val="24"/>
        </w:rPr>
        <w:t xml:space="preserve"> the selection of behavio</w:t>
      </w:r>
      <w:ins w:id="484" w:author="Eddie F" w:date="2020-12-25T02:15:00Z">
        <w:r w:rsidR="003B4093">
          <w:rPr>
            <w:rFonts w:ascii="Times New Roman" w:hAnsi="Times New Roman" w:cs="Times New Roman"/>
            <w:bCs/>
            <w:sz w:val="24"/>
            <w:szCs w:val="24"/>
          </w:rPr>
          <w:t>u</w:t>
        </w:r>
      </w:ins>
      <w:r w:rsidR="006A43BD" w:rsidRPr="00113107">
        <w:rPr>
          <w:rFonts w:ascii="Times New Roman" w:hAnsi="Times New Roman" w:cs="Times New Roman"/>
          <w:bCs/>
          <w:sz w:val="24"/>
          <w:szCs w:val="24"/>
        </w:rPr>
        <w:t>ral observation methods</w:t>
      </w:r>
      <w:r w:rsidR="003F7B37" w:rsidRPr="00113107">
        <w:rPr>
          <w:rFonts w:ascii="Times New Roman" w:hAnsi="Times New Roman" w:cs="Times New Roman"/>
          <w:bCs/>
          <w:sz w:val="24"/>
          <w:szCs w:val="24"/>
        </w:rPr>
        <w:t>, like all aspects of scientific research,</w:t>
      </w:r>
      <w:r w:rsidR="006A43BD" w:rsidRPr="00113107">
        <w:rPr>
          <w:rFonts w:ascii="Times New Roman" w:hAnsi="Times New Roman" w:cs="Times New Roman"/>
          <w:bCs/>
          <w:sz w:val="24"/>
          <w:szCs w:val="24"/>
        </w:rPr>
        <w:t xml:space="preserve"> should be </w:t>
      </w:r>
      <w:r w:rsidR="001D043F" w:rsidRPr="00113107">
        <w:rPr>
          <w:rFonts w:ascii="Times New Roman" w:hAnsi="Times New Roman" w:cs="Times New Roman"/>
          <w:bCs/>
          <w:sz w:val="24"/>
          <w:szCs w:val="24"/>
        </w:rPr>
        <w:t xml:space="preserve">based on the efficacy of the methodology used. </w:t>
      </w:r>
      <w:r w:rsidR="007B42B8" w:rsidRPr="00113107">
        <w:rPr>
          <w:rFonts w:ascii="Times New Roman" w:hAnsi="Times New Roman" w:cs="Times New Roman"/>
          <w:bCs/>
          <w:sz w:val="24"/>
          <w:szCs w:val="24"/>
        </w:rPr>
        <w:t xml:space="preserve">In the case of </w:t>
      </w:r>
      <w:r w:rsidR="005B72B6" w:rsidRPr="00113107">
        <w:rPr>
          <w:rFonts w:ascii="Times New Roman" w:hAnsi="Times New Roman" w:cs="Times New Roman"/>
          <w:bCs/>
          <w:sz w:val="24"/>
          <w:szCs w:val="24"/>
        </w:rPr>
        <w:t xml:space="preserve">selecting between pinpoint or one-zero sampling methods to </w:t>
      </w:r>
      <w:r w:rsidR="00D94001" w:rsidRPr="00113107">
        <w:rPr>
          <w:rFonts w:ascii="Times New Roman" w:hAnsi="Times New Roman" w:cs="Times New Roman"/>
          <w:bCs/>
          <w:sz w:val="24"/>
          <w:szCs w:val="24"/>
        </w:rPr>
        <w:t xml:space="preserve">estimate </w:t>
      </w:r>
      <w:r w:rsidR="000D188A" w:rsidRPr="00113107">
        <w:rPr>
          <w:rFonts w:ascii="Times New Roman" w:hAnsi="Times New Roman" w:cs="Times New Roman"/>
          <w:bCs/>
          <w:sz w:val="24"/>
          <w:szCs w:val="24"/>
        </w:rPr>
        <w:t>behavioural</w:t>
      </w:r>
      <w:r w:rsidR="001C4B47" w:rsidRPr="00113107">
        <w:rPr>
          <w:rFonts w:ascii="Times New Roman" w:hAnsi="Times New Roman" w:cs="Times New Roman"/>
          <w:bCs/>
          <w:sz w:val="24"/>
          <w:szCs w:val="24"/>
        </w:rPr>
        <w:t xml:space="preserve"> occurrences</w:t>
      </w:r>
      <w:r w:rsidR="0011223D" w:rsidRPr="00113107">
        <w:rPr>
          <w:rFonts w:ascii="Times New Roman" w:hAnsi="Times New Roman" w:cs="Times New Roman"/>
          <w:bCs/>
          <w:sz w:val="24"/>
          <w:szCs w:val="24"/>
        </w:rPr>
        <w:t xml:space="preserve">, our </w:t>
      </w:r>
      <w:r w:rsidR="00A418E7" w:rsidRPr="00113107">
        <w:rPr>
          <w:rFonts w:ascii="Times New Roman" w:hAnsi="Times New Roman" w:cs="Times New Roman"/>
          <w:bCs/>
          <w:sz w:val="24"/>
          <w:szCs w:val="24"/>
        </w:rPr>
        <w:t>study</w:t>
      </w:r>
      <w:r w:rsidR="0011223D" w:rsidRPr="00113107">
        <w:rPr>
          <w:rFonts w:ascii="Times New Roman" w:hAnsi="Times New Roman" w:cs="Times New Roman"/>
          <w:bCs/>
          <w:sz w:val="24"/>
          <w:szCs w:val="24"/>
        </w:rPr>
        <w:t xml:space="preserve"> indicates that </w:t>
      </w:r>
      <w:r w:rsidR="00250A2C" w:rsidRPr="00113107">
        <w:rPr>
          <w:rFonts w:ascii="Times New Roman" w:hAnsi="Times New Roman" w:cs="Times New Roman"/>
          <w:bCs/>
          <w:sz w:val="24"/>
          <w:szCs w:val="24"/>
        </w:rPr>
        <w:t xml:space="preserve">pinpoint sampling outperforms </w:t>
      </w:r>
      <w:r w:rsidR="00A418E7" w:rsidRPr="00113107">
        <w:rPr>
          <w:rFonts w:ascii="Times New Roman" w:hAnsi="Times New Roman" w:cs="Times New Roman"/>
          <w:bCs/>
          <w:sz w:val="24"/>
          <w:szCs w:val="24"/>
        </w:rPr>
        <w:t xml:space="preserve">one-zero sampling on all </w:t>
      </w:r>
      <w:r w:rsidR="00B15FF4" w:rsidRPr="00113107">
        <w:rPr>
          <w:rFonts w:ascii="Times New Roman" w:hAnsi="Times New Roman" w:cs="Times New Roman"/>
          <w:bCs/>
          <w:sz w:val="24"/>
          <w:szCs w:val="24"/>
        </w:rPr>
        <w:t>frequency and duration measures simulated.</w:t>
      </w:r>
      <w:r w:rsidR="00E9418A" w:rsidRPr="00113107">
        <w:rPr>
          <w:rFonts w:ascii="Times New Roman" w:hAnsi="Times New Roman" w:cs="Times New Roman"/>
          <w:bCs/>
          <w:sz w:val="24"/>
          <w:szCs w:val="24"/>
        </w:rPr>
        <w:t xml:space="preserve"> </w:t>
      </w:r>
    </w:p>
    <w:p w14:paraId="6BD99B81" w14:textId="36A9BBAA" w:rsidR="00F7453A" w:rsidRPr="00F7453A" w:rsidRDefault="00F7453A" w:rsidP="00F7453A">
      <w:pPr>
        <w:spacing w:line="480" w:lineRule="auto"/>
        <w:rPr>
          <w:rFonts w:ascii="Times New Roman" w:hAnsi="Times New Roman" w:cs="Times New Roman"/>
          <w:bCs/>
          <w:sz w:val="24"/>
          <w:szCs w:val="24"/>
        </w:rPr>
      </w:pPr>
      <w:r w:rsidRPr="00F7453A">
        <w:rPr>
          <w:rFonts w:ascii="Times New Roman" w:hAnsi="Times New Roman" w:cs="Times New Roman"/>
          <w:bCs/>
          <w:sz w:val="24"/>
          <w:szCs w:val="24"/>
        </w:rPr>
        <w:t>Thus, laboratory lore aside, pinpoint sampling seems to be the better option for measuring some aspect of behavio</w:t>
      </w:r>
      <w:ins w:id="485" w:author="Eddie F" w:date="2020-12-25T02:15:00Z">
        <w:r w:rsidR="003B4093">
          <w:rPr>
            <w:rFonts w:ascii="Times New Roman" w:hAnsi="Times New Roman" w:cs="Times New Roman"/>
            <w:bCs/>
            <w:sz w:val="24"/>
            <w:szCs w:val="24"/>
          </w:rPr>
          <w:t>u</w:t>
        </w:r>
      </w:ins>
      <w:r w:rsidRPr="00F7453A">
        <w:rPr>
          <w:rFonts w:ascii="Times New Roman" w:hAnsi="Times New Roman" w:cs="Times New Roman"/>
          <w:bCs/>
          <w:sz w:val="24"/>
          <w:szCs w:val="24"/>
        </w:rPr>
        <w:t xml:space="preserve">ral prevalence when compared to one-zero sampling methods. </w:t>
      </w:r>
    </w:p>
    <w:p w14:paraId="3E9D9CC0" w14:textId="77777777" w:rsidR="000D188A" w:rsidRDefault="000D188A" w:rsidP="0053742F">
      <w:pPr>
        <w:spacing w:line="480" w:lineRule="auto"/>
        <w:rPr>
          <w:rFonts w:ascii="Times New Roman" w:hAnsi="Times New Roman" w:cs="Times New Roman"/>
          <w:b/>
          <w:i/>
          <w:iCs/>
          <w:sz w:val="24"/>
          <w:szCs w:val="24"/>
        </w:rPr>
      </w:pPr>
    </w:p>
    <w:p w14:paraId="23CFE8BC" w14:textId="4E723A3D" w:rsidR="00BA3827" w:rsidRPr="00463B6A" w:rsidDel="003F56C6" w:rsidRDefault="00463B6A" w:rsidP="0053742F">
      <w:pPr>
        <w:spacing w:line="480" w:lineRule="auto"/>
        <w:rPr>
          <w:del w:id="486" w:author="Eddie F" w:date="2020-12-25T01:58:00Z"/>
          <w:rFonts w:ascii="Times New Roman" w:hAnsi="Times New Roman" w:cs="Times New Roman"/>
          <w:b/>
          <w:i/>
          <w:iCs/>
          <w:sz w:val="24"/>
          <w:szCs w:val="24"/>
        </w:rPr>
      </w:pPr>
      <w:commentRangeStart w:id="487"/>
      <w:del w:id="488" w:author="Eddie F" w:date="2020-12-25T01:58:00Z">
        <w:r w:rsidRPr="00463B6A" w:rsidDel="003F56C6">
          <w:rPr>
            <w:rFonts w:ascii="Times New Roman" w:hAnsi="Times New Roman" w:cs="Times New Roman"/>
            <w:b/>
            <w:i/>
            <w:iCs/>
            <w:sz w:val="24"/>
            <w:szCs w:val="24"/>
          </w:rPr>
          <w:delText>The effects of interval length</w:delText>
        </w:r>
      </w:del>
    </w:p>
    <w:p w14:paraId="15314B9F" w14:textId="1B49E6DF" w:rsidR="00463B6A" w:rsidDel="003F56C6" w:rsidRDefault="00463B6A" w:rsidP="0053742F">
      <w:pPr>
        <w:spacing w:line="480" w:lineRule="auto"/>
        <w:rPr>
          <w:del w:id="489" w:author="Eddie F" w:date="2020-12-25T01:58:00Z"/>
          <w:rFonts w:ascii="Times New Roman" w:hAnsi="Times New Roman" w:cs="Times New Roman"/>
          <w:bCs/>
          <w:sz w:val="24"/>
          <w:szCs w:val="24"/>
        </w:rPr>
      </w:pPr>
      <w:del w:id="490" w:author="Eddie F" w:date="2020-12-25T01:58:00Z">
        <w:r w:rsidRPr="00463B6A" w:rsidDel="003F56C6">
          <w:rPr>
            <w:rFonts w:ascii="Times New Roman" w:hAnsi="Times New Roman" w:cs="Times New Roman"/>
            <w:bCs/>
            <w:sz w:val="24"/>
            <w:szCs w:val="24"/>
          </w:rPr>
          <w:delText xml:space="preserve">For both </w:delText>
        </w:r>
        <w:r w:rsidDel="003F56C6">
          <w:rPr>
            <w:rFonts w:ascii="Times New Roman" w:hAnsi="Times New Roman" w:cs="Times New Roman"/>
            <w:bCs/>
            <w:sz w:val="24"/>
            <w:szCs w:val="24"/>
          </w:rPr>
          <w:delText xml:space="preserve">one-zero </w:delText>
        </w:r>
        <w:r w:rsidR="00CE262C" w:rsidDel="003F56C6">
          <w:rPr>
            <w:rFonts w:ascii="Times New Roman" w:hAnsi="Times New Roman" w:cs="Times New Roman"/>
            <w:bCs/>
            <w:sz w:val="24"/>
            <w:szCs w:val="24"/>
          </w:rPr>
          <w:delText>(</w:delText>
        </w:r>
        <w:r w:rsidDel="003F56C6">
          <w:rPr>
            <w:rFonts w:ascii="Times New Roman" w:hAnsi="Times New Roman" w:cs="Times New Roman"/>
            <w:bCs/>
            <w:sz w:val="24"/>
            <w:szCs w:val="24"/>
          </w:rPr>
          <w:delText xml:space="preserve">and </w:delText>
        </w:r>
        <w:r w:rsidR="00CE262C" w:rsidDel="003F56C6">
          <w:rPr>
            <w:rFonts w:ascii="Times New Roman" w:hAnsi="Times New Roman" w:cs="Times New Roman"/>
            <w:bCs/>
            <w:sz w:val="24"/>
            <w:szCs w:val="24"/>
          </w:rPr>
          <w:delText xml:space="preserve">to a much lesser extent </w:delText>
        </w:r>
        <w:r w:rsidDel="003F56C6">
          <w:rPr>
            <w:rFonts w:ascii="Times New Roman" w:hAnsi="Times New Roman" w:cs="Times New Roman"/>
            <w:bCs/>
            <w:sz w:val="24"/>
            <w:szCs w:val="24"/>
          </w:rPr>
          <w:delText>pinpoint sampling</w:delText>
        </w:r>
        <w:r w:rsidR="00CE262C" w:rsidDel="003F56C6">
          <w:rPr>
            <w:rFonts w:ascii="Times New Roman" w:hAnsi="Times New Roman" w:cs="Times New Roman"/>
            <w:bCs/>
            <w:sz w:val="24"/>
            <w:szCs w:val="24"/>
          </w:rPr>
          <w:delText>)</w:delText>
        </w:r>
        <w:r w:rsidDel="003F56C6">
          <w:rPr>
            <w:rFonts w:ascii="Times New Roman" w:hAnsi="Times New Roman" w:cs="Times New Roman"/>
            <w:bCs/>
            <w:sz w:val="24"/>
            <w:szCs w:val="24"/>
          </w:rPr>
          <w:delText>, increasing the interval length reduced the accuracy of data collected. Increasing interval length appeared to affect the accuracy and variance of one-zero more than it affected pinpoint sampling, though both sampling methods were affects. The most accurate behaviour method and interval length combination was the pinpoint, 5 second sampling technique</w:delText>
        </w:r>
        <w:r w:rsidR="00B0281F" w:rsidDel="003F56C6">
          <w:rPr>
            <w:rFonts w:ascii="Times New Roman" w:hAnsi="Times New Roman" w:cs="Times New Roman"/>
            <w:bCs/>
            <w:sz w:val="24"/>
            <w:szCs w:val="24"/>
          </w:rPr>
          <w:delText>,</w:delText>
        </w:r>
        <w:r w:rsidDel="003F56C6">
          <w:rPr>
            <w:rFonts w:ascii="Times New Roman" w:hAnsi="Times New Roman" w:cs="Times New Roman"/>
            <w:bCs/>
            <w:sz w:val="24"/>
            <w:szCs w:val="24"/>
          </w:rPr>
          <w:delText xml:space="preserve"> when looking at response duration</w:delText>
        </w:r>
        <w:r w:rsidR="00B0281F" w:rsidDel="003F56C6">
          <w:rPr>
            <w:rFonts w:ascii="Times New Roman" w:hAnsi="Times New Roman" w:cs="Times New Roman"/>
            <w:bCs/>
            <w:sz w:val="24"/>
            <w:szCs w:val="24"/>
          </w:rPr>
          <w:delText xml:space="preserve"> (though one-zero was also relatively accurate at this interval)</w:delText>
        </w:r>
        <w:r w:rsidDel="003F56C6">
          <w:rPr>
            <w:rFonts w:ascii="Times New Roman" w:hAnsi="Times New Roman" w:cs="Times New Roman"/>
            <w:bCs/>
            <w:sz w:val="24"/>
            <w:szCs w:val="24"/>
          </w:rPr>
          <w:delText>. It is possible that variance levels could be reduced even further with a shorter interval length, but this is likely to be impractical</w:delText>
        </w:r>
        <w:r w:rsidR="00B0281F" w:rsidDel="003F56C6">
          <w:rPr>
            <w:rFonts w:ascii="Times New Roman" w:hAnsi="Times New Roman" w:cs="Times New Roman"/>
            <w:bCs/>
            <w:sz w:val="24"/>
            <w:szCs w:val="24"/>
          </w:rPr>
          <w:delText xml:space="preserve"> for researchers in the field.</w:delText>
        </w:r>
      </w:del>
    </w:p>
    <w:p w14:paraId="03D652DE" w14:textId="70DB0635" w:rsidR="00B0281F" w:rsidDel="003F56C6" w:rsidRDefault="00B0281F" w:rsidP="0053742F">
      <w:pPr>
        <w:spacing w:line="480" w:lineRule="auto"/>
        <w:rPr>
          <w:del w:id="491" w:author="Eddie F" w:date="2020-12-25T01:58:00Z"/>
          <w:rFonts w:ascii="Times New Roman" w:hAnsi="Times New Roman" w:cs="Times New Roman"/>
          <w:bCs/>
          <w:sz w:val="24"/>
          <w:szCs w:val="24"/>
        </w:rPr>
      </w:pPr>
      <w:del w:id="492" w:author="Eddie F" w:date="2020-12-25T01:58:00Z">
        <w:r w:rsidDel="003F56C6">
          <w:rPr>
            <w:rFonts w:ascii="Times New Roman" w:hAnsi="Times New Roman" w:cs="Times New Roman"/>
            <w:bCs/>
            <w:sz w:val="24"/>
            <w:szCs w:val="24"/>
          </w:rPr>
          <w:delText>The 50-second interval length still produced low error levels for response duration, regardless as to whether the behaviour was short, medium or long. At this interval length, however, error levels already appear quite pronounced. This may suggest that if a medium or longer-interval length is required for a project, pinpoint sampling is more appropriate as it is more likely to represent the actual animal behaviour seen.</w:delText>
        </w:r>
      </w:del>
    </w:p>
    <w:p w14:paraId="785822D5" w14:textId="07CE5346" w:rsidR="00B0281F" w:rsidDel="003F56C6" w:rsidRDefault="00B0281F" w:rsidP="0053742F">
      <w:pPr>
        <w:spacing w:line="480" w:lineRule="auto"/>
        <w:rPr>
          <w:del w:id="493" w:author="Eddie F" w:date="2020-12-25T01:58:00Z"/>
          <w:rFonts w:ascii="Times New Roman" w:hAnsi="Times New Roman" w:cs="Times New Roman"/>
          <w:bCs/>
          <w:sz w:val="24"/>
          <w:szCs w:val="24"/>
        </w:rPr>
      </w:pPr>
      <w:del w:id="494" w:author="Eddie F" w:date="2020-12-25T01:58:00Z">
        <w:r w:rsidDel="003F56C6">
          <w:rPr>
            <w:rFonts w:ascii="Times New Roman" w:hAnsi="Times New Roman" w:cs="Times New Roman"/>
            <w:bCs/>
            <w:sz w:val="24"/>
            <w:szCs w:val="24"/>
          </w:rPr>
          <w:delText xml:space="preserve">However, consideration must also be paid to the </w:delText>
        </w:r>
        <w:r w:rsidR="00C27F8D" w:rsidDel="003F56C6">
          <w:rPr>
            <w:rFonts w:ascii="Times New Roman" w:hAnsi="Times New Roman" w:cs="Times New Roman"/>
            <w:bCs/>
            <w:sz w:val="24"/>
            <w:szCs w:val="24"/>
          </w:rPr>
          <w:delText xml:space="preserve">variability in </w:delText>
        </w:r>
        <w:r w:rsidDel="003F56C6">
          <w:rPr>
            <w:rFonts w:ascii="Times New Roman" w:hAnsi="Times New Roman" w:cs="Times New Roman"/>
            <w:bCs/>
            <w:sz w:val="24"/>
            <w:szCs w:val="24"/>
          </w:rPr>
          <w:delText>error levels, which increase considerably for pinpoint sampling alongside interval length</w:delText>
        </w:r>
        <w:r w:rsidR="000D188A" w:rsidDel="003F56C6">
          <w:rPr>
            <w:rFonts w:ascii="Times New Roman" w:hAnsi="Times New Roman" w:cs="Times New Roman"/>
            <w:bCs/>
            <w:sz w:val="24"/>
            <w:szCs w:val="24"/>
          </w:rPr>
          <w:delText xml:space="preserve"> (Murphy &amp; Harrop, 1994)</w:delText>
        </w:r>
        <w:r w:rsidDel="003F56C6">
          <w:rPr>
            <w:rFonts w:ascii="Times New Roman" w:hAnsi="Times New Roman" w:cs="Times New Roman"/>
            <w:bCs/>
            <w:sz w:val="24"/>
            <w:szCs w:val="24"/>
          </w:rPr>
          <w:delText xml:space="preserve">. This suggests that the data recorded could deviate considerably from the actual </w:delText>
        </w:r>
      </w:del>
      <w:del w:id="495" w:author="Eddie F" w:date="2020-12-24T18:38:00Z">
        <w:r w:rsidDel="00D82EE7">
          <w:rPr>
            <w:rFonts w:ascii="Times New Roman" w:hAnsi="Times New Roman" w:cs="Times New Roman"/>
            <w:bCs/>
            <w:sz w:val="24"/>
            <w:szCs w:val="24"/>
          </w:rPr>
          <w:delText>data</w:delText>
        </w:r>
      </w:del>
      <w:del w:id="496" w:author="Eddie F" w:date="2020-12-25T01:58:00Z">
        <w:r w:rsidDel="003F56C6">
          <w:rPr>
            <w:rFonts w:ascii="Times New Roman" w:hAnsi="Times New Roman" w:cs="Times New Roman"/>
            <w:bCs/>
            <w:sz w:val="24"/>
            <w:szCs w:val="24"/>
          </w:rPr>
          <w:delText xml:space="preserve">, particularly in studies where minimal data has been collected. In this </w:delText>
        </w:r>
      </w:del>
      <w:del w:id="497" w:author="Eddie F" w:date="2020-12-24T18:39:00Z">
        <w:r w:rsidDel="00894F88">
          <w:rPr>
            <w:rFonts w:ascii="Times New Roman" w:hAnsi="Times New Roman" w:cs="Times New Roman"/>
            <w:bCs/>
            <w:sz w:val="24"/>
            <w:szCs w:val="24"/>
          </w:rPr>
          <w:delText xml:space="preserve">particular </w:delText>
        </w:r>
      </w:del>
      <w:del w:id="498" w:author="Eddie F" w:date="2020-12-25T01:58:00Z">
        <w:r w:rsidDel="003F56C6">
          <w:rPr>
            <w:rFonts w:ascii="Times New Roman" w:hAnsi="Times New Roman" w:cs="Times New Roman"/>
            <w:bCs/>
            <w:sz w:val="24"/>
            <w:szCs w:val="24"/>
          </w:rPr>
          <w:delText>study, 100 replications were conducted for each test, which is equivalent to 100 hours of observation</w:delText>
        </w:r>
      </w:del>
      <w:del w:id="499" w:author="Eddie F" w:date="2020-12-24T18:38:00Z">
        <w:r w:rsidDel="00C854E5">
          <w:rPr>
            <w:rFonts w:ascii="Times New Roman" w:hAnsi="Times New Roman" w:cs="Times New Roman"/>
            <w:bCs/>
            <w:sz w:val="24"/>
            <w:szCs w:val="24"/>
          </w:rPr>
          <w:delText>s</w:delText>
        </w:r>
      </w:del>
      <w:del w:id="500" w:author="Eddie F" w:date="2020-12-25T01:58:00Z">
        <w:r w:rsidDel="003F56C6">
          <w:rPr>
            <w:rFonts w:ascii="Times New Roman" w:hAnsi="Times New Roman" w:cs="Times New Roman"/>
            <w:bCs/>
            <w:sz w:val="24"/>
            <w:szCs w:val="24"/>
          </w:rPr>
          <w:delText xml:space="preserve">. </w:delText>
        </w:r>
      </w:del>
      <w:del w:id="501" w:author="Eddie F" w:date="2020-12-24T18:39:00Z">
        <w:r w:rsidDel="00894F88">
          <w:rPr>
            <w:rFonts w:ascii="Times New Roman" w:hAnsi="Times New Roman" w:cs="Times New Roman"/>
            <w:bCs/>
            <w:sz w:val="24"/>
            <w:szCs w:val="24"/>
          </w:rPr>
          <w:delText xml:space="preserve">Error levels, had only a couple of simulations been conducted, could result in data that </w:delText>
        </w:r>
        <w:r w:rsidR="00F95294" w:rsidDel="00894F88">
          <w:rPr>
            <w:rFonts w:ascii="Times New Roman" w:hAnsi="Times New Roman" w:cs="Times New Roman"/>
            <w:bCs/>
            <w:sz w:val="24"/>
            <w:szCs w:val="24"/>
          </w:rPr>
          <w:delText>does not meaningfully represent the actual data.</w:delText>
        </w:r>
      </w:del>
      <w:commentRangeEnd w:id="487"/>
      <w:r w:rsidR="003F56C6">
        <w:rPr>
          <w:rStyle w:val="CommentReference"/>
        </w:rPr>
        <w:commentReference w:id="487"/>
      </w:r>
    </w:p>
    <w:p w14:paraId="3D16BB4E" w14:textId="115D6120" w:rsidR="00B0281F" w:rsidDel="003F56C6" w:rsidRDefault="00B0281F" w:rsidP="0053742F">
      <w:pPr>
        <w:spacing w:line="480" w:lineRule="auto"/>
        <w:rPr>
          <w:del w:id="502" w:author="Eddie F" w:date="2020-12-25T01:58:00Z"/>
          <w:rFonts w:ascii="Times New Roman" w:hAnsi="Times New Roman" w:cs="Times New Roman"/>
          <w:bCs/>
          <w:sz w:val="24"/>
          <w:szCs w:val="24"/>
        </w:rPr>
      </w:pPr>
    </w:p>
    <w:p w14:paraId="25AB751E" w14:textId="77777777" w:rsidR="00F609AA" w:rsidRDefault="00F609AA" w:rsidP="00F609AA">
      <w:pPr>
        <w:spacing w:line="480" w:lineRule="auto"/>
        <w:rPr>
          <w:rFonts w:ascii="Times New Roman" w:hAnsi="Times New Roman" w:cs="Times New Roman"/>
          <w:bCs/>
          <w:sz w:val="24"/>
          <w:szCs w:val="24"/>
        </w:rPr>
        <w:sectPr w:rsidR="00F609AA" w:rsidSect="00F609AA">
          <w:pgSz w:w="11906" w:h="16838"/>
          <w:pgMar w:top="1440" w:right="1440" w:bottom="1440" w:left="1440" w:header="708" w:footer="708" w:gutter="0"/>
          <w:lnNumType w:countBy="1" w:restart="continuous"/>
          <w:cols w:space="708"/>
          <w:docGrid w:linePitch="360"/>
        </w:sectPr>
      </w:pPr>
    </w:p>
    <w:p w14:paraId="5AA7C43A" w14:textId="7026A0DE" w:rsidR="00F609AA" w:rsidDel="002C0165" w:rsidRDefault="00F609AA" w:rsidP="00F609AA">
      <w:pPr>
        <w:spacing w:line="480" w:lineRule="auto"/>
        <w:rPr>
          <w:moveFrom w:id="503" w:author="Eddie F" w:date="2020-12-24T11:52:00Z"/>
          <w:rFonts w:ascii="Times New Roman" w:hAnsi="Times New Roman" w:cs="Times New Roman"/>
          <w:bCs/>
          <w:sz w:val="24"/>
          <w:szCs w:val="24"/>
        </w:rPr>
      </w:pPr>
      <w:moveFromRangeStart w:id="504" w:author="Eddie F" w:date="2020-12-24T11:52:00Z" w:name="move59703143"/>
      <w:moveFrom w:id="505" w:author="Eddie F" w:date="2020-12-24T11:52:00Z">
        <w:r w:rsidDel="002C0165">
          <w:rPr>
            <w:rFonts w:ascii="Times New Roman" w:hAnsi="Times New Roman" w:cs="Times New Roman"/>
            <w:bCs/>
            <w:sz w:val="24"/>
            <w:szCs w:val="24"/>
          </w:rPr>
          <w:lastRenderedPageBreak/>
          <w:t>For further information about this research, the authors can be contacted at James.Brereton@sparsholt.ac.uk or by phone +447748354279. The corresponding author’s mail address is Sparsholt College, Westley Lane, Sparsholt, Winchester, Hampshire, SO21 2NF.</w:t>
        </w:r>
      </w:moveFrom>
    </w:p>
    <w:moveFromRangeEnd w:id="504"/>
    <w:p w14:paraId="7A203D0D" w14:textId="17F460C6" w:rsidR="00BA3827"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Acknowledgements</w:t>
      </w:r>
    </w:p>
    <w:p w14:paraId="570B2EFF" w14:textId="275EF942" w:rsidR="002C0165" w:rsidRDefault="00F95294" w:rsidP="0053742F">
      <w:pPr>
        <w:spacing w:line="480" w:lineRule="auto"/>
        <w:rPr>
          <w:ins w:id="506" w:author="Eddie F" w:date="2020-12-24T11:55:00Z"/>
          <w:rFonts w:ascii="Times New Roman" w:hAnsi="Times New Roman" w:cs="Times New Roman"/>
          <w:bCs/>
          <w:sz w:val="24"/>
          <w:szCs w:val="24"/>
        </w:rPr>
      </w:pPr>
      <w:r>
        <w:rPr>
          <w:rFonts w:ascii="Times New Roman" w:hAnsi="Times New Roman" w:cs="Times New Roman"/>
          <w:bCs/>
          <w:sz w:val="24"/>
          <w:szCs w:val="24"/>
        </w:rPr>
        <w:t xml:space="preserve">The authors would like to thank Mrs S Brereton for </w:t>
      </w:r>
      <w:del w:id="507" w:author="Eddie F" w:date="2020-12-24T11:52:00Z">
        <w:r w:rsidDel="002C0165">
          <w:rPr>
            <w:rFonts w:ascii="Times New Roman" w:hAnsi="Times New Roman" w:cs="Times New Roman"/>
            <w:bCs/>
            <w:sz w:val="24"/>
            <w:szCs w:val="24"/>
          </w:rPr>
          <w:delText>proof reading</w:delText>
        </w:r>
      </w:del>
      <w:ins w:id="508" w:author="Eddie F" w:date="2020-12-24T11:52:00Z">
        <w:r w:rsidR="002C0165">
          <w:rPr>
            <w:rFonts w:ascii="Times New Roman" w:hAnsi="Times New Roman" w:cs="Times New Roman"/>
            <w:bCs/>
            <w:sz w:val="24"/>
            <w:szCs w:val="24"/>
          </w:rPr>
          <w:t>proofreading</w:t>
        </w:r>
        <w:r w:rsidR="002C0165">
          <w:rPr>
            <w:rFonts w:ascii="Times New Roman" w:hAnsi="Times New Roman" w:cs="Times New Roman"/>
            <w:b/>
            <w:sz w:val="24"/>
            <w:szCs w:val="24"/>
          </w:rPr>
          <w:t xml:space="preserve"> </w:t>
        </w:r>
        <w:r w:rsidR="002C0165">
          <w:rPr>
            <w:rFonts w:ascii="Times New Roman" w:hAnsi="Times New Roman" w:cs="Times New Roman"/>
            <w:bCs/>
            <w:sz w:val="24"/>
            <w:szCs w:val="24"/>
          </w:rPr>
          <w:t xml:space="preserve">the </w:t>
        </w:r>
      </w:ins>
      <w:del w:id="509" w:author="Eddie F" w:date="2020-12-24T11:52:00Z">
        <w:r w:rsidDel="002C0165">
          <w:rPr>
            <w:rFonts w:ascii="Times New Roman" w:hAnsi="Times New Roman" w:cs="Times New Roman"/>
            <w:bCs/>
            <w:sz w:val="24"/>
            <w:szCs w:val="24"/>
          </w:rPr>
          <w:delText xml:space="preserve">. </w:delText>
        </w:r>
      </w:del>
      <w:ins w:id="510" w:author="Eddie F" w:date="2020-12-24T11:54:00Z">
        <w:r w:rsidR="002C0165">
          <w:rPr>
            <w:rFonts w:ascii="Times New Roman" w:hAnsi="Times New Roman" w:cs="Times New Roman"/>
            <w:bCs/>
            <w:sz w:val="24"/>
            <w:szCs w:val="24"/>
          </w:rPr>
          <w:t>manuscript. As</w:t>
        </w:r>
      </w:ins>
      <w:ins w:id="511" w:author="Eddie F" w:date="2020-12-24T11:53:00Z">
        <w:r w:rsidR="002C0165">
          <w:rPr>
            <w:rFonts w:ascii="Times New Roman" w:hAnsi="Times New Roman" w:cs="Times New Roman"/>
            <w:bCs/>
            <w:sz w:val="24"/>
            <w:szCs w:val="24"/>
          </w:rPr>
          <w:t xml:space="preserve"> noted in the text, the co</w:t>
        </w:r>
      </w:ins>
      <w:ins w:id="512" w:author="Eddie F" w:date="2020-12-24T11:54:00Z">
        <w:r w:rsidR="002C0165">
          <w:rPr>
            <w:rFonts w:ascii="Times New Roman" w:hAnsi="Times New Roman" w:cs="Times New Roman"/>
            <w:bCs/>
            <w:sz w:val="24"/>
            <w:szCs w:val="24"/>
          </w:rPr>
          <w:t xml:space="preserve">de has been </w:t>
        </w:r>
      </w:ins>
      <w:ins w:id="513" w:author="Eddie F" w:date="2020-12-24T12:02:00Z">
        <w:r w:rsidR="00B25579">
          <w:rPr>
            <w:rFonts w:ascii="Times New Roman" w:hAnsi="Times New Roman" w:cs="Times New Roman"/>
            <w:bCs/>
            <w:sz w:val="24"/>
            <w:szCs w:val="24"/>
          </w:rPr>
          <w:t xml:space="preserve">made </w:t>
        </w:r>
      </w:ins>
      <w:ins w:id="514" w:author="Eddie F" w:date="2020-12-24T11:54:00Z">
        <w:r w:rsidR="002C0165">
          <w:rPr>
            <w:rFonts w:ascii="Times New Roman" w:hAnsi="Times New Roman" w:cs="Times New Roman"/>
            <w:bCs/>
            <w:sz w:val="24"/>
            <w:szCs w:val="24"/>
          </w:rPr>
          <w:t>publicly accessible</w:t>
        </w:r>
      </w:ins>
      <w:ins w:id="515" w:author="Eddie F" w:date="2020-12-24T12:03:00Z">
        <w:r w:rsidR="00B25579">
          <w:rPr>
            <w:rFonts w:ascii="Times New Roman" w:hAnsi="Times New Roman" w:cs="Times New Roman"/>
            <w:bCs/>
            <w:sz w:val="24"/>
            <w:szCs w:val="24"/>
          </w:rPr>
          <w:t xml:space="preserve">. </w:t>
        </w:r>
        <w:r w:rsidR="00B25579" w:rsidRPr="00B25579">
          <w:rPr>
            <w:rFonts w:ascii="Times New Roman" w:hAnsi="Times New Roman" w:cs="Times New Roman"/>
            <w:bCs/>
            <w:sz w:val="24"/>
            <w:szCs w:val="24"/>
          </w:rPr>
          <w:t>This allows any persons to adjust all variables and run the simulations and comparisons themselves</w:t>
        </w:r>
        <w:r w:rsidR="00B25579">
          <w:rPr>
            <w:rFonts w:ascii="Times New Roman" w:hAnsi="Times New Roman" w:cs="Times New Roman"/>
            <w:bCs/>
            <w:sz w:val="24"/>
            <w:szCs w:val="24"/>
          </w:rPr>
          <w:t>:</w:t>
        </w:r>
      </w:ins>
      <w:ins w:id="516" w:author="Eddie F" w:date="2020-12-24T11:54:00Z">
        <w:r w:rsidR="002C0165">
          <w:rPr>
            <w:rFonts w:ascii="Times New Roman" w:hAnsi="Times New Roman" w:cs="Times New Roman"/>
            <w:bCs/>
            <w:sz w:val="24"/>
            <w:szCs w:val="24"/>
          </w:rPr>
          <w:t xml:space="preserve"> </w:t>
        </w:r>
        <w:r w:rsidR="002C0165">
          <w:rPr>
            <w:rFonts w:ascii="Times New Roman" w:hAnsi="Times New Roman" w:cs="Times New Roman"/>
            <w:bCs/>
            <w:sz w:val="24"/>
            <w:szCs w:val="24"/>
          </w:rPr>
          <w:fldChar w:fldCharType="begin"/>
        </w:r>
        <w:r w:rsidR="002C0165">
          <w:rPr>
            <w:rFonts w:ascii="Times New Roman" w:hAnsi="Times New Roman" w:cs="Times New Roman"/>
            <w:bCs/>
            <w:sz w:val="24"/>
            <w:szCs w:val="24"/>
          </w:rPr>
          <w:instrText xml:space="preserve"> HYPERLINK "</w:instrText>
        </w:r>
        <w:r w:rsidR="002C0165" w:rsidRPr="002C0165">
          <w:rPr>
            <w:rFonts w:ascii="Times New Roman" w:hAnsi="Times New Roman" w:cs="Times New Roman"/>
            <w:bCs/>
            <w:sz w:val="24"/>
            <w:szCs w:val="24"/>
          </w:rPr>
          <w:instrText>https://github.com/jonotuke/animal_simulation_2020</w:instrText>
        </w:r>
        <w:r w:rsidR="002C0165">
          <w:rPr>
            <w:rFonts w:ascii="Times New Roman" w:hAnsi="Times New Roman" w:cs="Times New Roman"/>
            <w:bCs/>
            <w:sz w:val="24"/>
            <w:szCs w:val="24"/>
          </w:rPr>
          <w:instrText xml:space="preserve">" </w:instrText>
        </w:r>
        <w:r w:rsidR="002C0165">
          <w:rPr>
            <w:rFonts w:ascii="Times New Roman" w:hAnsi="Times New Roman" w:cs="Times New Roman"/>
            <w:bCs/>
            <w:sz w:val="24"/>
            <w:szCs w:val="24"/>
          </w:rPr>
          <w:fldChar w:fldCharType="separate"/>
        </w:r>
        <w:r w:rsidR="002C0165" w:rsidRPr="00DE568A">
          <w:rPr>
            <w:rStyle w:val="Hyperlink"/>
            <w:rFonts w:ascii="Times New Roman" w:hAnsi="Times New Roman" w:cs="Times New Roman"/>
            <w:bCs/>
            <w:sz w:val="24"/>
            <w:szCs w:val="24"/>
          </w:rPr>
          <w:t>https://github.com/jonotuke/animal_simulation_2020</w:t>
        </w:r>
        <w:r w:rsidR="002C0165">
          <w:rPr>
            <w:rFonts w:ascii="Times New Roman" w:hAnsi="Times New Roman" w:cs="Times New Roman"/>
            <w:bCs/>
            <w:sz w:val="24"/>
            <w:szCs w:val="24"/>
          </w:rPr>
          <w:fldChar w:fldCharType="end"/>
        </w:r>
        <w:r w:rsidR="002C0165">
          <w:rPr>
            <w:rFonts w:ascii="Times New Roman" w:hAnsi="Times New Roman" w:cs="Times New Roman"/>
            <w:bCs/>
            <w:sz w:val="24"/>
            <w:szCs w:val="24"/>
          </w:rPr>
          <w:t xml:space="preserve"> </w:t>
        </w:r>
      </w:ins>
    </w:p>
    <w:p w14:paraId="611C15AC" w14:textId="7BCBE733" w:rsidR="00113107" w:rsidRPr="00113107" w:rsidDel="002C0165" w:rsidRDefault="00113107" w:rsidP="0053742F">
      <w:pPr>
        <w:spacing w:line="480" w:lineRule="auto"/>
        <w:rPr>
          <w:del w:id="517" w:author="Eddie F" w:date="2020-12-24T11:52:00Z"/>
          <w:rFonts w:ascii="Times New Roman" w:hAnsi="Times New Roman" w:cs="Times New Roman"/>
          <w:bCs/>
          <w:sz w:val="24"/>
          <w:szCs w:val="24"/>
        </w:rPr>
      </w:pPr>
    </w:p>
    <w:p w14:paraId="397D3B41" w14:textId="77777777" w:rsidR="00F609AA" w:rsidRDefault="00F609AA" w:rsidP="0053742F">
      <w:pPr>
        <w:spacing w:line="480" w:lineRule="auto"/>
        <w:rPr>
          <w:ins w:id="518" w:author="Eddie F" w:date="2020-12-24T11:52:00Z"/>
          <w:rFonts w:ascii="Times New Roman" w:hAnsi="Times New Roman" w:cs="Times New Roman"/>
          <w:b/>
          <w:sz w:val="24"/>
          <w:szCs w:val="24"/>
        </w:rPr>
      </w:pPr>
    </w:p>
    <w:p w14:paraId="28C69075" w14:textId="7760671A" w:rsidR="002C0165" w:rsidRPr="002C0165" w:rsidRDefault="002C0165" w:rsidP="002C0165">
      <w:pPr>
        <w:spacing w:line="480" w:lineRule="auto"/>
        <w:rPr>
          <w:ins w:id="519" w:author="Eddie F" w:date="2020-12-24T11:52:00Z"/>
          <w:rFonts w:ascii="Times New Roman" w:hAnsi="Times New Roman" w:cs="Times New Roman"/>
          <w:sz w:val="24"/>
          <w:szCs w:val="24"/>
          <w:rPrChange w:id="520" w:author="Eddie F" w:date="2020-12-24T11:52:00Z">
            <w:rPr>
              <w:ins w:id="521" w:author="Eddie F" w:date="2020-12-24T11:52:00Z"/>
              <w:rFonts w:ascii="Times New Roman" w:hAnsi="Times New Roman" w:cs="Times New Roman"/>
              <w:b/>
              <w:bCs/>
              <w:sz w:val="24"/>
              <w:szCs w:val="24"/>
            </w:rPr>
          </w:rPrChange>
        </w:rPr>
      </w:pPr>
      <w:moveToRangeStart w:id="522" w:author="Eddie F" w:date="2020-12-24T11:52:00Z" w:name="move59703143"/>
      <w:ins w:id="523" w:author="Eddie F" w:date="2020-12-24T11:52:00Z">
        <w:r w:rsidRPr="002C0165">
          <w:rPr>
            <w:rFonts w:ascii="Times New Roman" w:hAnsi="Times New Roman" w:cs="Times New Roman"/>
            <w:sz w:val="24"/>
            <w:szCs w:val="24"/>
            <w:rPrChange w:id="524" w:author="Eddie F" w:date="2020-12-24T11:52:00Z">
              <w:rPr>
                <w:rFonts w:ascii="Times New Roman" w:hAnsi="Times New Roman" w:cs="Times New Roman"/>
                <w:b/>
                <w:bCs/>
                <w:sz w:val="24"/>
                <w:szCs w:val="24"/>
              </w:rPr>
            </w:rPrChange>
          </w:rPr>
          <w:t xml:space="preserve">For further information about this research, the </w:t>
        </w:r>
      </w:ins>
      <w:ins w:id="525" w:author="Eddie F" w:date="2020-12-24T12:03:00Z">
        <w:r w:rsidR="00B25579">
          <w:rPr>
            <w:rFonts w:ascii="Times New Roman" w:hAnsi="Times New Roman" w:cs="Times New Roman"/>
            <w:sz w:val="24"/>
            <w:szCs w:val="24"/>
          </w:rPr>
          <w:t xml:space="preserve">first </w:t>
        </w:r>
      </w:ins>
      <w:ins w:id="526" w:author="Eddie F" w:date="2020-12-24T11:52:00Z">
        <w:r w:rsidRPr="002C0165">
          <w:rPr>
            <w:rFonts w:ascii="Times New Roman" w:hAnsi="Times New Roman" w:cs="Times New Roman"/>
            <w:sz w:val="24"/>
            <w:szCs w:val="24"/>
            <w:rPrChange w:id="527" w:author="Eddie F" w:date="2020-12-24T11:52:00Z">
              <w:rPr>
                <w:rFonts w:ascii="Times New Roman" w:hAnsi="Times New Roman" w:cs="Times New Roman"/>
                <w:b/>
                <w:bCs/>
                <w:sz w:val="24"/>
                <w:szCs w:val="24"/>
              </w:rPr>
            </w:rPrChange>
          </w:rPr>
          <w:t>author can be contacted at James.Brereton@sparsholt.ac.uk or by phone +447748354279. The corresponding author’s mail address is Sparsholt College, Westley Lane, Sparsholt, Winchester, Hampshire, SO21 2NF.</w:t>
        </w:r>
      </w:ins>
    </w:p>
    <w:moveToRangeEnd w:id="522"/>
    <w:p w14:paraId="4B916C1E" w14:textId="199663BE" w:rsidR="002C0165" w:rsidRDefault="002C0165" w:rsidP="0053742F">
      <w:pPr>
        <w:spacing w:line="480" w:lineRule="auto"/>
        <w:rPr>
          <w:rFonts w:ascii="Times New Roman" w:hAnsi="Times New Roman" w:cs="Times New Roman"/>
          <w:b/>
          <w:sz w:val="24"/>
          <w:szCs w:val="24"/>
        </w:rPr>
        <w:sectPr w:rsidR="002C0165" w:rsidSect="0053742F">
          <w:pgSz w:w="11906" w:h="16838"/>
          <w:pgMar w:top="1440" w:right="1440" w:bottom="1440" w:left="1440" w:header="708" w:footer="708" w:gutter="0"/>
          <w:lnNumType w:countBy="1" w:restart="continuous"/>
          <w:cols w:space="708"/>
          <w:docGrid w:linePitch="360"/>
        </w:sectPr>
      </w:pPr>
    </w:p>
    <w:p w14:paraId="41D303E0" w14:textId="14639680"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References</w:t>
      </w:r>
    </w:p>
    <w:p w14:paraId="57486E6F" w14:textId="291B55AD" w:rsidR="00BA3827"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Altmann, J. (1974). Observational study of behavior: sampling methods. </w:t>
      </w:r>
      <w:r w:rsidRPr="004701E2">
        <w:rPr>
          <w:rFonts w:ascii="Times New Roman" w:hAnsi="Times New Roman" w:cs="Times New Roman"/>
          <w:i/>
          <w:iCs/>
          <w:sz w:val="24"/>
          <w:szCs w:val="24"/>
        </w:rPr>
        <w:t>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49</w:t>
      </w:r>
      <w:r w:rsidRPr="004701E2">
        <w:rPr>
          <w:rFonts w:ascii="Times New Roman" w:hAnsi="Times New Roman" w:cs="Times New Roman"/>
          <w:sz w:val="24"/>
          <w:szCs w:val="24"/>
        </w:rPr>
        <w:t>(3-4), 227-266.</w:t>
      </w:r>
      <w:r w:rsidR="001D3DD9" w:rsidRPr="004701E2">
        <w:rPr>
          <w:rFonts w:ascii="Times New Roman" w:hAnsi="Times New Roman" w:cs="Times New Roman"/>
          <w:sz w:val="24"/>
          <w:szCs w:val="24"/>
        </w:rPr>
        <w:t xml:space="preserve"> https://doi.org/10.1163/156853974X00534</w:t>
      </w:r>
    </w:p>
    <w:p w14:paraId="10C16BCC" w14:textId="2F8CFA19" w:rsidR="007C3A40" w:rsidRPr="004701E2" w:rsidRDefault="007C3A40"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Amato, K. R., Van Belle, S., &amp; Wilkinson, B. (2013). A comparison of scan and focal sampling for the description of wild primate activity, diet and intragroup spatial relationships.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84</w:t>
      </w:r>
      <w:r w:rsidRPr="004701E2">
        <w:rPr>
          <w:rFonts w:ascii="Times New Roman" w:hAnsi="Times New Roman" w:cs="Times New Roman"/>
          <w:sz w:val="24"/>
          <w:szCs w:val="24"/>
        </w:rPr>
        <w:t>(2), 87-101.</w:t>
      </w:r>
      <w:r w:rsidR="001D3DD9" w:rsidRPr="004701E2">
        <w:rPr>
          <w:rFonts w:ascii="Times New Roman" w:hAnsi="Times New Roman" w:cs="Times New Roman"/>
          <w:sz w:val="24"/>
          <w:szCs w:val="24"/>
        </w:rPr>
        <w:t xml:space="preserve">  https://doi.org/10.1159/000348305</w:t>
      </w:r>
    </w:p>
    <w:p w14:paraId="2A026AB5" w14:textId="1737C1E2" w:rsidR="006D066E" w:rsidRPr="004701E2" w:rsidRDefault="006D066E"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Bailey, J. S., &amp; Burch, M. R. (2017). </w:t>
      </w:r>
      <w:r w:rsidRPr="004701E2">
        <w:rPr>
          <w:rFonts w:ascii="Times New Roman" w:hAnsi="Times New Roman" w:cs="Times New Roman"/>
          <w:i/>
          <w:iCs/>
          <w:sz w:val="24"/>
          <w:szCs w:val="24"/>
        </w:rPr>
        <w:t>Research methods in applied behavior analysis</w:t>
      </w:r>
      <w:r w:rsidRPr="004701E2">
        <w:rPr>
          <w:rFonts w:ascii="Times New Roman" w:hAnsi="Times New Roman" w:cs="Times New Roman"/>
          <w:sz w:val="24"/>
          <w:szCs w:val="24"/>
        </w:rPr>
        <w:t>. Routledge.</w:t>
      </w:r>
    </w:p>
    <w:p w14:paraId="393C3633" w14:textId="4BDE2CE1" w:rsidR="006350CD" w:rsidRPr="004701E2" w:rsidRDefault="006350CD"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Bakeman</w:t>
      </w:r>
      <w:proofErr w:type="spellEnd"/>
      <w:r w:rsidRPr="004701E2">
        <w:rPr>
          <w:rFonts w:ascii="Times New Roman" w:hAnsi="Times New Roman" w:cs="Times New Roman"/>
          <w:sz w:val="24"/>
          <w:szCs w:val="24"/>
        </w:rPr>
        <w:t xml:space="preserve">, R., &amp; </w:t>
      </w:r>
      <w:proofErr w:type="spellStart"/>
      <w:r w:rsidRPr="004701E2">
        <w:rPr>
          <w:rFonts w:ascii="Times New Roman" w:hAnsi="Times New Roman" w:cs="Times New Roman"/>
          <w:sz w:val="24"/>
          <w:szCs w:val="24"/>
        </w:rPr>
        <w:t>Quera</w:t>
      </w:r>
      <w:proofErr w:type="spellEnd"/>
      <w:r w:rsidRPr="004701E2">
        <w:rPr>
          <w:rFonts w:ascii="Times New Roman" w:hAnsi="Times New Roman" w:cs="Times New Roman"/>
          <w:sz w:val="24"/>
          <w:szCs w:val="24"/>
        </w:rPr>
        <w:t>, V. (2012). </w:t>
      </w:r>
      <w:r w:rsidRPr="004701E2">
        <w:rPr>
          <w:rFonts w:ascii="Times New Roman" w:hAnsi="Times New Roman" w:cs="Times New Roman"/>
          <w:i/>
          <w:iCs/>
          <w:sz w:val="24"/>
          <w:szCs w:val="24"/>
        </w:rPr>
        <w:t>Behavioral observation.</w:t>
      </w:r>
      <w:r w:rsidRPr="004701E2">
        <w:rPr>
          <w:rFonts w:ascii="Times New Roman" w:hAnsi="Times New Roman" w:cs="Times New Roman"/>
          <w:sz w:val="24"/>
          <w:szCs w:val="24"/>
        </w:rPr>
        <w:t xml:space="preserve"> In H. Cooper, P. M. </w:t>
      </w:r>
      <w:proofErr w:type="spellStart"/>
      <w:r w:rsidRPr="004701E2">
        <w:rPr>
          <w:rFonts w:ascii="Times New Roman" w:hAnsi="Times New Roman" w:cs="Times New Roman"/>
          <w:sz w:val="24"/>
          <w:szCs w:val="24"/>
        </w:rPr>
        <w:t>Camic</w:t>
      </w:r>
      <w:proofErr w:type="spellEnd"/>
      <w:r w:rsidRPr="004701E2">
        <w:rPr>
          <w:rFonts w:ascii="Times New Roman" w:hAnsi="Times New Roman" w:cs="Times New Roman"/>
          <w:sz w:val="24"/>
          <w:szCs w:val="24"/>
        </w:rPr>
        <w:t xml:space="preserve">, D. L. Long, A. T. </w:t>
      </w:r>
      <w:proofErr w:type="spellStart"/>
      <w:r w:rsidRPr="004701E2">
        <w:rPr>
          <w:rFonts w:ascii="Times New Roman" w:hAnsi="Times New Roman" w:cs="Times New Roman"/>
          <w:sz w:val="24"/>
          <w:szCs w:val="24"/>
        </w:rPr>
        <w:t>Panter</w:t>
      </w:r>
      <w:proofErr w:type="spellEnd"/>
      <w:r w:rsidRPr="004701E2">
        <w:rPr>
          <w:rFonts w:ascii="Times New Roman" w:hAnsi="Times New Roman" w:cs="Times New Roman"/>
          <w:sz w:val="24"/>
          <w:szCs w:val="24"/>
        </w:rPr>
        <w:t xml:space="preserve">, D. </w:t>
      </w:r>
      <w:proofErr w:type="spellStart"/>
      <w:r w:rsidRPr="004701E2">
        <w:rPr>
          <w:rFonts w:ascii="Times New Roman" w:hAnsi="Times New Roman" w:cs="Times New Roman"/>
          <w:sz w:val="24"/>
          <w:szCs w:val="24"/>
        </w:rPr>
        <w:t>Rindskopf</w:t>
      </w:r>
      <w:proofErr w:type="spellEnd"/>
      <w:r w:rsidRPr="004701E2">
        <w:rPr>
          <w:rFonts w:ascii="Times New Roman" w:hAnsi="Times New Roman" w:cs="Times New Roman"/>
          <w:sz w:val="24"/>
          <w:szCs w:val="24"/>
        </w:rPr>
        <w:t>, &amp; K. J. Sher (Eds.), </w:t>
      </w:r>
      <w:r w:rsidRPr="004701E2">
        <w:rPr>
          <w:rFonts w:ascii="Times New Roman" w:hAnsi="Times New Roman" w:cs="Times New Roman"/>
          <w:i/>
          <w:iCs/>
          <w:sz w:val="24"/>
          <w:szCs w:val="24"/>
        </w:rPr>
        <w:t>APA handbooks in psychology®. APA handbook of research methods in psychology, Vol. 1. Foundations, planning, measures, and psychometrics</w:t>
      </w:r>
      <w:r w:rsidRPr="004701E2">
        <w:rPr>
          <w:rFonts w:ascii="Times New Roman" w:hAnsi="Times New Roman" w:cs="Times New Roman"/>
          <w:sz w:val="24"/>
          <w:szCs w:val="24"/>
        </w:rPr>
        <w:t> (p. 207–225). American Psychological Association. </w:t>
      </w:r>
      <w:r w:rsidR="00FA7718" w:rsidRPr="004701E2">
        <w:rPr>
          <w:rFonts w:ascii="Times New Roman" w:hAnsi="Times New Roman" w:cs="Times New Roman"/>
          <w:sz w:val="24"/>
          <w:szCs w:val="24"/>
        </w:rPr>
        <w:t>https://doi.org/10.1037/13619-013</w:t>
      </w:r>
    </w:p>
    <w:p w14:paraId="675131EC" w14:textId="15BE1BC6" w:rsidR="00266CF2" w:rsidRPr="004701E2" w:rsidRDefault="00266CF2"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Bernstein, I. S. (1991). An empirical comparison of focal and ad libitum scoring with commentary on instantaneous scans, all occurrence and one-zero techniques.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42</w:t>
      </w:r>
      <w:r w:rsidRPr="004701E2">
        <w:rPr>
          <w:rFonts w:ascii="Times New Roman" w:hAnsi="Times New Roman" w:cs="Times New Roman"/>
          <w:sz w:val="24"/>
          <w:szCs w:val="24"/>
        </w:rPr>
        <w:t>(5), 721-728.</w:t>
      </w:r>
      <w:r w:rsidR="001D3DD9" w:rsidRPr="004701E2">
        <w:rPr>
          <w:rFonts w:ascii="Times New Roman" w:hAnsi="Times New Roman" w:cs="Times New Roman"/>
          <w:sz w:val="24"/>
          <w:szCs w:val="24"/>
        </w:rPr>
        <w:t xml:space="preserve"> https://doi.org/10.1016/S0003-3472(05)80118-6</w:t>
      </w:r>
    </w:p>
    <w:p w14:paraId="31EA9027" w14:textId="47303061" w:rsidR="00473964" w:rsidRPr="004701E2" w:rsidRDefault="00473964"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Buskist</w:t>
      </w:r>
      <w:proofErr w:type="spellEnd"/>
      <w:r w:rsidRPr="004701E2">
        <w:rPr>
          <w:rFonts w:ascii="Times New Roman" w:hAnsi="Times New Roman" w:cs="Times New Roman"/>
          <w:sz w:val="24"/>
          <w:szCs w:val="24"/>
        </w:rPr>
        <w:t>, W., &amp; Johnston, J. M. (1988). Laboratory lore and research practices in the experimental analysis of human behavior. </w:t>
      </w:r>
      <w:r w:rsidRPr="004701E2">
        <w:rPr>
          <w:rFonts w:ascii="Times New Roman" w:hAnsi="Times New Roman" w:cs="Times New Roman"/>
          <w:i/>
          <w:iCs/>
          <w:sz w:val="24"/>
          <w:szCs w:val="24"/>
        </w:rPr>
        <w:t>The Behavior Analyst</w:t>
      </w:r>
      <w:r w:rsidRPr="004701E2">
        <w:rPr>
          <w:rFonts w:ascii="Times New Roman" w:hAnsi="Times New Roman" w:cs="Times New Roman"/>
          <w:sz w:val="24"/>
          <w:szCs w:val="24"/>
        </w:rPr>
        <w:t>, </w:t>
      </w:r>
      <w:r w:rsidRPr="004701E2">
        <w:rPr>
          <w:rFonts w:ascii="Times New Roman" w:hAnsi="Times New Roman" w:cs="Times New Roman"/>
          <w:i/>
          <w:iCs/>
          <w:sz w:val="24"/>
          <w:szCs w:val="24"/>
        </w:rPr>
        <w:t>11</w:t>
      </w:r>
      <w:r w:rsidRPr="004701E2">
        <w:rPr>
          <w:rFonts w:ascii="Times New Roman" w:hAnsi="Times New Roman" w:cs="Times New Roman"/>
          <w:sz w:val="24"/>
          <w:szCs w:val="24"/>
        </w:rPr>
        <w:t>(1), 41-42.</w:t>
      </w:r>
    </w:p>
    <w:p w14:paraId="05408F7D" w14:textId="08AEB88C" w:rsidR="00BE2E56" w:rsidRPr="004701E2" w:rsidRDefault="009B08E2"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Carlstead</w:t>
      </w:r>
      <w:proofErr w:type="spellEnd"/>
      <w:r w:rsidRPr="004701E2">
        <w:rPr>
          <w:rFonts w:ascii="Times New Roman" w:hAnsi="Times New Roman" w:cs="Times New Roman"/>
          <w:sz w:val="24"/>
          <w:szCs w:val="24"/>
        </w:rPr>
        <w:t xml:space="preserve">, K., </w:t>
      </w:r>
      <w:proofErr w:type="spellStart"/>
      <w:r w:rsidRPr="004701E2">
        <w:rPr>
          <w:rFonts w:ascii="Times New Roman" w:hAnsi="Times New Roman" w:cs="Times New Roman"/>
          <w:sz w:val="24"/>
          <w:szCs w:val="24"/>
        </w:rPr>
        <w:t>Seidensticker</w:t>
      </w:r>
      <w:proofErr w:type="spellEnd"/>
      <w:r w:rsidRPr="004701E2">
        <w:rPr>
          <w:rFonts w:ascii="Times New Roman" w:hAnsi="Times New Roman" w:cs="Times New Roman"/>
          <w:sz w:val="24"/>
          <w:szCs w:val="24"/>
        </w:rPr>
        <w:t>, J., &amp; Baldwin, R. (1991). Environmental enrichment for zoo bears. </w:t>
      </w:r>
      <w:r w:rsidRPr="004701E2">
        <w:rPr>
          <w:rFonts w:ascii="Times New Roman" w:hAnsi="Times New Roman" w:cs="Times New Roman"/>
          <w:i/>
          <w:iCs/>
          <w:sz w:val="24"/>
          <w:szCs w:val="24"/>
        </w:rPr>
        <w:t xml:space="preserve">Zoo </w:t>
      </w:r>
      <w:r w:rsidR="001D3DD9" w:rsidRPr="004701E2">
        <w:rPr>
          <w:rFonts w:ascii="Times New Roman" w:hAnsi="Times New Roman" w:cs="Times New Roman"/>
          <w:i/>
          <w:iCs/>
          <w:sz w:val="24"/>
          <w:szCs w:val="24"/>
        </w:rPr>
        <w:t>B</w:t>
      </w:r>
      <w:r w:rsidRPr="004701E2">
        <w:rPr>
          <w:rFonts w:ascii="Times New Roman" w:hAnsi="Times New Roman" w:cs="Times New Roman"/>
          <w:i/>
          <w:iCs/>
          <w:sz w:val="24"/>
          <w:szCs w:val="24"/>
        </w:rPr>
        <w:t>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10</w:t>
      </w:r>
      <w:r w:rsidRPr="004701E2">
        <w:rPr>
          <w:rFonts w:ascii="Times New Roman" w:hAnsi="Times New Roman" w:cs="Times New Roman"/>
          <w:sz w:val="24"/>
          <w:szCs w:val="24"/>
        </w:rPr>
        <w:t>(1), 3-16.</w:t>
      </w:r>
      <w:r w:rsidR="001D3DD9" w:rsidRPr="004701E2">
        <w:rPr>
          <w:rFonts w:ascii="Times New Roman" w:hAnsi="Times New Roman" w:cs="Times New Roman"/>
          <w:sz w:val="24"/>
          <w:szCs w:val="24"/>
        </w:rPr>
        <w:t xml:space="preserve"> https://doi.org/10.1002/zoo.1430100103|</w:t>
      </w:r>
    </w:p>
    <w:p w14:paraId="0067D0AA" w14:textId="546CCDC3" w:rsidR="00A71F11" w:rsidRPr="004701E2" w:rsidRDefault="00A71F11"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Devine, S. L., Rapp, J. T., Testa, J. R., </w:t>
      </w:r>
      <w:proofErr w:type="spellStart"/>
      <w:r w:rsidRPr="004701E2">
        <w:rPr>
          <w:rFonts w:ascii="Times New Roman" w:hAnsi="Times New Roman" w:cs="Times New Roman"/>
          <w:sz w:val="24"/>
          <w:szCs w:val="24"/>
        </w:rPr>
        <w:t>Henrickson</w:t>
      </w:r>
      <w:proofErr w:type="spellEnd"/>
      <w:r w:rsidRPr="004701E2">
        <w:rPr>
          <w:rFonts w:ascii="Times New Roman" w:hAnsi="Times New Roman" w:cs="Times New Roman"/>
          <w:sz w:val="24"/>
          <w:szCs w:val="24"/>
        </w:rPr>
        <w:t xml:space="preserve">, M. L., &amp; </w:t>
      </w:r>
      <w:proofErr w:type="spellStart"/>
      <w:r w:rsidRPr="004701E2">
        <w:rPr>
          <w:rFonts w:ascii="Times New Roman" w:hAnsi="Times New Roman" w:cs="Times New Roman"/>
          <w:sz w:val="24"/>
          <w:szCs w:val="24"/>
        </w:rPr>
        <w:t>Schnerch</w:t>
      </w:r>
      <w:proofErr w:type="spellEnd"/>
      <w:r w:rsidRPr="004701E2">
        <w:rPr>
          <w:rFonts w:ascii="Times New Roman" w:hAnsi="Times New Roman" w:cs="Times New Roman"/>
          <w:sz w:val="24"/>
          <w:szCs w:val="24"/>
        </w:rPr>
        <w:t xml:space="preserve">, G. (2011). Detecting changes in simulated events using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and momentary time sampling </w:t>
      </w:r>
      <w:r w:rsidRPr="004701E2">
        <w:rPr>
          <w:rFonts w:ascii="Times New Roman" w:hAnsi="Times New Roman" w:cs="Times New Roman"/>
          <w:sz w:val="24"/>
          <w:szCs w:val="24"/>
        </w:rPr>
        <w:lastRenderedPageBreak/>
        <w:t>III: Evaluating sensitivity as a function of session length. </w:t>
      </w:r>
      <w:r w:rsidRPr="004701E2">
        <w:rPr>
          <w:rFonts w:ascii="Times New Roman" w:hAnsi="Times New Roman" w:cs="Times New Roman"/>
          <w:i/>
          <w:iCs/>
          <w:sz w:val="24"/>
          <w:szCs w:val="24"/>
        </w:rPr>
        <w:t>Behavioral Interventions</w:t>
      </w:r>
      <w:r w:rsidRPr="004701E2">
        <w:rPr>
          <w:rFonts w:ascii="Times New Roman" w:hAnsi="Times New Roman" w:cs="Times New Roman"/>
          <w:sz w:val="24"/>
          <w:szCs w:val="24"/>
        </w:rPr>
        <w:t>, </w:t>
      </w:r>
      <w:r w:rsidRPr="004701E2">
        <w:rPr>
          <w:rFonts w:ascii="Times New Roman" w:hAnsi="Times New Roman" w:cs="Times New Roman"/>
          <w:i/>
          <w:iCs/>
          <w:sz w:val="24"/>
          <w:szCs w:val="24"/>
        </w:rPr>
        <w:t>26</w:t>
      </w:r>
      <w:r w:rsidRPr="004701E2">
        <w:rPr>
          <w:rFonts w:ascii="Times New Roman" w:hAnsi="Times New Roman" w:cs="Times New Roman"/>
          <w:sz w:val="24"/>
          <w:szCs w:val="24"/>
        </w:rPr>
        <w:t>(2), 103-124.</w:t>
      </w:r>
    </w:p>
    <w:p w14:paraId="042B8CE5" w14:textId="1717A028" w:rsidR="00BC1E47" w:rsidRPr="004701E2" w:rsidRDefault="00BC1E47"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M. (2014). </w:t>
      </w:r>
      <w:r w:rsidRPr="004701E2">
        <w:rPr>
          <w:rFonts w:ascii="Times New Roman" w:hAnsi="Times New Roman" w:cs="Times New Roman"/>
          <w:i/>
          <w:iCs/>
          <w:sz w:val="24"/>
          <w:szCs w:val="24"/>
        </w:rPr>
        <w:t>The principles of learning and behavior</w:t>
      </w:r>
      <w:r w:rsidRPr="004701E2">
        <w:rPr>
          <w:rFonts w:ascii="Times New Roman" w:hAnsi="Times New Roman" w:cs="Times New Roman"/>
          <w:sz w:val="24"/>
          <w:szCs w:val="24"/>
        </w:rPr>
        <w:t>. Nelson Education.</w:t>
      </w:r>
    </w:p>
    <w:p w14:paraId="30F50925" w14:textId="0330205F" w:rsidR="006D011F" w:rsidRPr="004701E2" w:rsidRDefault="006D011F"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Doran, D. M. (1992). Comparison of instantaneous and locomotor bout sampling methods: a case study of adult male chimpanzee locomotor behavior and substrate use. </w:t>
      </w:r>
      <w:r w:rsidRPr="004701E2">
        <w:rPr>
          <w:rFonts w:ascii="Times New Roman" w:hAnsi="Times New Roman" w:cs="Times New Roman"/>
          <w:i/>
          <w:iCs/>
          <w:sz w:val="24"/>
          <w:szCs w:val="24"/>
        </w:rPr>
        <w:t>American Journal of Physical Anthropology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89</w:t>
      </w:r>
      <w:r w:rsidRPr="004701E2">
        <w:rPr>
          <w:rFonts w:ascii="Times New Roman" w:hAnsi="Times New Roman" w:cs="Times New Roman"/>
          <w:sz w:val="24"/>
          <w:szCs w:val="24"/>
        </w:rPr>
        <w:t>(1), 85-99.</w:t>
      </w:r>
      <w:r w:rsidR="001D3DD9" w:rsidRPr="004701E2">
        <w:rPr>
          <w:rFonts w:ascii="Times New Roman" w:hAnsi="Times New Roman" w:cs="Times New Roman"/>
          <w:sz w:val="24"/>
          <w:szCs w:val="24"/>
        </w:rPr>
        <w:t xml:space="preserve"> https://doi.org/10.1002/ajpa.1330890108|</w:t>
      </w:r>
    </w:p>
    <w:p w14:paraId="436CA52F" w14:textId="36589738" w:rsidR="00D83CF8" w:rsidRPr="004701E2" w:rsidRDefault="00D83CF8"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Dunkerton, J. (1981). Should classroom observation be quantitative? </w:t>
      </w:r>
      <w:r w:rsidRPr="004701E2">
        <w:rPr>
          <w:rFonts w:ascii="Times New Roman" w:hAnsi="Times New Roman" w:cs="Times New Roman"/>
          <w:i/>
          <w:iCs/>
          <w:sz w:val="24"/>
          <w:szCs w:val="24"/>
        </w:rPr>
        <w:t>Educational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23</w:t>
      </w:r>
      <w:r w:rsidRPr="004701E2">
        <w:rPr>
          <w:rFonts w:ascii="Times New Roman" w:hAnsi="Times New Roman" w:cs="Times New Roman"/>
          <w:sz w:val="24"/>
          <w:szCs w:val="24"/>
        </w:rPr>
        <w:t>(2), 144-151.</w:t>
      </w:r>
      <w:r w:rsidR="00A7798B" w:rsidRPr="004701E2">
        <w:rPr>
          <w:rFonts w:ascii="Times New Roman" w:hAnsi="Times New Roman" w:cs="Times New Roman"/>
          <w:sz w:val="24"/>
          <w:szCs w:val="24"/>
        </w:rPr>
        <w:t xml:space="preserve"> https://doi.org/10.1080/0013188810230208</w:t>
      </w:r>
    </w:p>
    <w:p w14:paraId="3A09E69F" w14:textId="4818BFDC" w:rsidR="009A67AC" w:rsidRPr="004701E2" w:rsidRDefault="009A67AC"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Kinley, R. C., &amp; Timberlake, W. (2019). Training penguins to interact with enrichment devices for lasting effects.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38</w:t>
      </w:r>
      <w:r w:rsidR="00091836" w:rsidRPr="004701E2">
        <w:rPr>
          <w:rFonts w:ascii="Times New Roman" w:hAnsi="Times New Roman" w:cs="Times New Roman"/>
          <w:sz w:val="24"/>
          <w:szCs w:val="24"/>
        </w:rPr>
        <w:t>(6), 4</w:t>
      </w:r>
      <w:r w:rsidRPr="004701E2">
        <w:rPr>
          <w:rFonts w:ascii="Times New Roman" w:hAnsi="Times New Roman" w:cs="Times New Roman"/>
          <w:sz w:val="24"/>
          <w:szCs w:val="24"/>
        </w:rPr>
        <w:t>-489.</w:t>
      </w:r>
      <w:r w:rsidR="00A7798B" w:rsidRPr="004701E2">
        <w:rPr>
          <w:rFonts w:ascii="Times New Roman" w:hAnsi="Times New Roman" w:cs="Times New Roman"/>
          <w:sz w:val="24"/>
          <w:szCs w:val="24"/>
        </w:rPr>
        <w:t xml:space="preserve"> https://doi.org/10.1002/zoo.21510</w:t>
      </w:r>
    </w:p>
    <w:p w14:paraId="2534E129" w14:textId="5352E15B" w:rsidR="009F4475" w:rsidRPr="004701E2" w:rsidRDefault="009F4475"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(2008). Mutual benefits of research collaborations between zoos and academic institutions.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27</w:t>
      </w:r>
      <w:r w:rsidRPr="004701E2">
        <w:rPr>
          <w:rFonts w:ascii="Times New Roman" w:hAnsi="Times New Roman" w:cs="Times New Roman"/>
          <w:sz w:val="24"/>
          <w:szCs w:val="24"/>
        </w:rPr>
        <w:t>(6), 470-487.</w:t>
      </w:r>
      <w:r w:rsidR="005C3C96" w:rsidRPr="004701E2">
        <w:rPr>
          <w:rFonts w:ascii="Times New Roman" w:hAnsi="Times New Roman" w:cs="Times New Roman"/>
          <w:sz w:val="24"/>
          <w:szCs w:val="24"/>
        </w:rPr>
        <w:t xml:space="preserve"> https://doi.org/10.1002/zoo.20215</w:t>
      </w:r>
    </w:p>
    <w:p w14:paraId="28E146D7" w14:textId="5F87A0C5" w:rsidR="001E1FCA" w:rsidRPr="004701E2" w:rsidRDefault="001E1FC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(2019). Foraging devices as enrichment in captive walruses (</w:t>
      </w:r>
      <w:r w:rsidRPr="004701E2">
        <w:rPr>
          <w:rFonts w:ascii="Times New Roman" w:hAnsi="Times New Roman" w:cs="Times New Roman"/>
          <w:i/>
          <w:sz w:val="24"/>
          <w:szCs w:val="24"/>
        </w:rPr>
        <w:t>Odobenus rosmarus</w:t>
      </w:r>
      <w:r w:rsidRPr="004701E2">
        <w:rPr>
          <w:rFonts w:ascii="Times New Roman" w:hAnsi="Times New Roman" w:cs="Times New Roman"/>
          <w:sz w:val="24"/>
          <w:szCs w:val="24"/>
        </w:rPr>
        <w:t xml:space="preserve">). </w:t>
      </w:r>
      <w:r w:rsidR="009A67AC" w:rsidRPr="004701E2">
        <w:rPr>
          <w:rFonts w:ascii="Times New Roman" w:hAnsi="Times New Roman" w:cs="Times New Roman"/>
          <w:i/>
          <w:iCs/>
          <w:sz w:val="24"/>
          <w:szCs w:val="24"/>
        </w:rPr>
        <w:t>Behavioural P</w:t>
      </w:r>
      <w:r w:rsidRPr="004701E2">
        <w:rPr>
          <w:rFonts w:ascii="Times New Roman" w:hAnsi="Times New Roman" w:cs="Times New Roman"/>
          <w:i/>
          <w:iCs/>
          <w:sz w:val="24"/>
          <w:szCs w:val="24"/>
        </w:rPr>
        <w:t>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168</w:t>
      </w:r>
      <w:r w:rsidRPr="004701E2">
        <w:rPr>
          <w:rFonts w:ascii="Times New Roman" w:hAnsi="Times New Roman" w:cs="Times New Roman"/>
          <w:sz w:val="24"/>
          <w:szCs w:val="24"/>
        </w:rPr>
        <w:t>, 103943.</w:t>
      </w:r>
      <w:r w:rsidR="005C3C96" w:rsidRPr="004701E2">
        <w:rPr>
          <w:rFonts w:ascii="Times New Roman" w:hAnsi="Times New Roman" w:cs="Times New Roman"/>
          <w:sz w:val="24"/>
          <w:szCs w:val="24"/>
        </w:rPr>
        <w:t xml:space="preserve"> https://doi.org/10.1016/j.beproc.2019.103943</w:t>
      </w:r>
    </w:p>
    <w:p w14:paraId="65678137" w14:textId="41C51DBE" w:rsidR="000E26F9" w:rsidRPr="004701E2" w:rsidRDefault="000E26F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Fraser, D. (2009). Animal behaviour, animal welfare and the scientific study of affect.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118</w:t>
      </w:r>
      <w:r w:rsidRPr="004701E2">
        <w:rPr>
          <w:rFonts w:ascii="Times New Roman" w:hAnsi="Times New Roman" w:cs="Times New Roman"/>
          <w:sz w:val="24"/>
          <w:szCs w:val="24"/>
        </w:rPr>
        <w:t>(3-4), 108-117.</w:t>
      </w:r>
      <w:r w:rsidR="005C3C96" w:rsidRPr="004701E2">
        <w:rPr>
          <w:rFonts w:ascii="Times New Roman" w:hAnsi="Times New Roman" w:cs="Times New Roman"/>
          <w:sz w:val="24"/>
          <w:szCs w:val="24"/>
        </w:rPr>
        <w:t xml:space="preserve"> https://doi.org/10.1016/j.applanim.2009.02.020</w:t>
      </w:r>
    </w:p>
    <w:p w14:paraId="286C925F" w14:textId="2A889C8A" w:rsidR="00DC31F8" w:rsidRPr="004701E2" w:rsidRDefault="005E6EAD"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Gardenier</w:t>
      </w:r>
      <w:proofErr w:type="spellEnd"/>
      <w:r w:rsidRPr="004701E2">
        <w:rPr>
          <w:rFonts w:ascii="Times New Roman" w:hAnsi="Times New Roman" w:cs="Times New Roman"/>
          <w:sz w:val="24"/>
          <w:szCs w:val="24"/>
        </w:rPr>
        <w:t>, N. C., MacDonald, R., &amp; Green, G. (2004). Comparison of direct observational methods for measuring stereotypic behavior in children with autism spectrum disorders. </w:t>
      </w:r>
      <w:r w:rsidRPr="004701E2">
        <w:rPr>
          <w:rFonts w:ascii="Times New Roman" w:hAnsi="Times New Roman" w:cs="Times New Roman"/>
          <w:i/>
          <w:iCs/>
          <w:sz w:val="24"/>
          <w:szCs w:val="24"/>
        </w:rPr>
        <w:t>Research in Developmental Disabilities</w:t>
      </w:r>
      <w:r w:rsidRPr="004701E2">
        <w:rPr>
          <w:rFonts w:ascii="Times New Roman" w:hAnsi="Times New Roman" w:cs="Times New Roman"/>
          <w:sz w:val="24"/>
          <w:szCs w:val="24"/>
        </w:rPr>
        <w:t>, </w:t>
      </w:r>
      <w:r w:rsidRPr="004701E2">
        <w:rPr>
          <w:rFonts w:ascii="Times New Roman" w:hAnsi="Times New Roman" w:cs="Times New Roman"/>
          <w:i/>
          <w:iCs/>
          <w:sz w:val="24"/>
          <w:szCs w:val="24"/>
        </w:rPr>
        <w:t>25</w:t>
      </w:r>
      <w:r w:rsidRPr="004701E2">
        <w:rPr>
          <w:rFonts w:ascii="Times New Roman" w:hAnsi="Times New Roman" w:cs="Times New Roman"/>
          <w:sz w:val="24"/>
          <w:szCs w:val="24"/>
        </w:rPr>
        <w:t>(2), 99-118.</w:t>
      </w:r>
    </w:p>
    <w:p w14:paraId="6640C6FE" w14:textId="135E6C47" w:rsidR="003F4B52" w:rsidRPr="004701E2" w:rsidRDefault="003F4B5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Gilby, I. C., </w:t>
      </w:r>
      <w:proofErr w:type="spellStart"/>
      <w:r w:rsidRPr="004701E2">
        <w:rPr>
          <w:rFonts w:ascii="Times New Roman" w:hAnsi="Times New Roman" w:cs="Times New Roman"/>
          <w:sz w:val="24"/>
          <w:szCs w:val="24"/>
        </w:rPr>
        <w:t>Pokempner</w:t>
      </w:r>
      <w:proofErr w:type="spellEnd"/>
      <w:r w:rsidRPr="004701E2">
        <w:rPr>
          <w:rFonts w:ascii="Times New Roman" w:hAnsi="Times New Roman" w:cs="Times New Roman"/>
          <w:sz w:val="24"/>
          <w:szCs w:val="24"/>
        </w:rPr>
        <w:t>, A. A., &amp; Wrangham, R. W. (2010). A direct comparison of scan and focal sampling methods for measuring wild chimpanzee feeding behaviour.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w:t>
      </w:r>
      <w:r w:rsidRPr="004701E2">
        <w:rPr>
          <w:rFonts w:ascii="Times New Roman" w:hAnsi="Times New Roman" w:cs="Times New Roman"/>
          <w:i/>
          <w:iCs/>
          <w:sz w:val="24"/>
          <w:szCs w:val="24"/>
        </w:rPr>
        <w:t>81</w:t>
      </w:r>
      <w:r w:rsidRPr="004701E2">
        <w:rPr>
          <w:rFonts w:ascii="Times New Roman" w:hAnsi="Times New Roman" w:cs="Times New Roman"/>
          <w:sz w:val="24"/>
          <w:szCs w:val="24"/>
        </w:rPr>
        <w:t>(5), 254-264.</w:t>
      </w:r>
      <w:r w:rsidR="005C3C96" w:rsidRPr="004701E2">
        <w:rPr>
          <w:rFonts w:ascii="Times New Roman" w:hAnsi="Times New Roman" w:cs="Times New Roman"/>
          <w:sz w:val="24"/>
          <w:szCs w:val="24"/>
        </w:rPr>
        <w:t xml:space="preserve"> </w:t>
      </w:r>
      <w:r w:rsidR="005C3C96" w:rsidRPr="004701E2">
        <w:rPr>
          <w:rFonts w:ascii="Times New Roman" w:hAnsi="Times New Roman" w:cs="Times New Roman"/>
          <w:sz w:val="24"/>
          <w:szCs w:val="24"/>
        </w:rPr>
        <w:t>https://doi.org/10.1159/000322354</w:t>
      </w:r>
    </w:p>
    <w:p w14:paraId="6F0C5BAB" w14:textId="24801AD9" w:rsidR="00DA4A66" w:rsidRPr="004701E2" w:rsidRDefault="00DA4A6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Google Scholar. (2020). </w:t>
      </w:r>
      <w:r w:rsidRPr="004701E2">
        <w:rPr>
          <w:rFonts w:ascii="Times New Roman" w:hAnsi="Times New Roman" w:cs="Times New Roman"/>
          <w:i/>
          <w:iCs/>
          <w:sz w:val="24"/>
          <w:szCs w:val="24"/>
        </w:rPr>
        <w:t xml:space="preserve">Observational study of behavior: sampling methods. </w:t>
      </w:r>
      <w:r w:rsidRPr="004701E2">
        <w:rPr>
          <w:rFonts w:ascii="Times New Roman" w:hAnsi="Times New Roman" w:cs="Times New Roman"/>
          <w:sz w:val="24"/>
          <w:szCs w:val="24"/>
        </w:rPr>
        <w:t xml:space="preserve">Retrieved </w:t>
      </w:r>
      <w:r w:rsidR="00070F05" w:rsidRPr="004701E2">
        <w:rPr>
          <w:rFonts w:ascii="Times New Roman" w:hAnsi="Times New Roman" w:cs="Times New Roman"/>
          <w:sz w:val="24"/>
          <w:szCs w:val="24"/>
        </w:rPr>
        <w:t xml:space="preserve">11 </w:t>
      </w:r>
      <w:proofErr w:type="gramStart"/>
      <w:r w:rsidR="00070F05" w:rsidRPr="004701E2">
        <w:rPr>
          <w:rFonts w:ascii="Times New Roman" w:hAnsi="Times New Roman" w:cs="Times New Roman"/>
          <w:sz w:val="24"/>
          <w:szCs w:val="24"/>
        </w:rPr>
        <w:t>November,</w:t>
      </w:r>
      <w:proofErr w:type="gramEnd"/>
      <w:r w:rsidR="00070F05" w:rsidRPr="004701E2">
        <w:rPr>
          <w:rFonts w:ascii="Times New Roman" w:hAnsi="Times New Roman" w:cs="Times New Roman"/>
          <w:sz w:val="24"/>
          <w:szCs w:val="24"/>
        </w:rPr>
        <w:t xml:space="preserve"> 2020, from https://scholar.google.com/scholar?cites=15059125966377192598&amp;as_sdt=2005&amp;sciodt=0,5&amp;hl=en</w:t>
      </w:r>
    </w:p>
    <w:p w14:paraId="4ED51663" w14:textId="08740772" w:rsidR="00236A43" w:rsidRPr="004701E2" w:rsidRDefault="00236A43"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P. (1984). Rhesus monkey (</w:t>
      </w:r>
      <w:r w:rsidRPr="004701E2">
        <w:rPr>
          <w:rFonts w:ascii="Times New Roman" w:hAnsi="Times New Roman" w:cs="Times New Roman"/>
          <w:i/>
          <w:sz w:val="24"/>
          <w:szCs w:val="24"/>
        </w:rPr>
        <w:t>Macaca mulatta</w:t>
      </w:r>
      <w:r w:rsidRPr="004701E2">
        <w:rPr>
          <w:rFonts w:ascii="Times New Roman" w:hAnsi="Times New Roman" w:cs="Times New Roman"/>
          <w:sz w:val="24"/>
          <w:szCs w:val="24"/>
        </w:rPr>
        <w:t xml:space="preserve">) screams: representational signalling in the recruitment of agonistic aid.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32</w:t>
      </w:r>
      <w:r w:rsidRPr="004701E2">
        <w:rPr>
          <w:rFonts w:ascii="Times New Roman" w:hAnsi="Times New Roman" w:cs="Times New Roman"/>
          <w:sz w:val="24"/>
          <w:szCs w:val="24"/>
        </w:rPr>
        <w:t>(1), 182-193.</w:t>
      </w:r>
      <w:r w:rsidR="005C3C96" w:rsidRPr="004701E2">
        <w:rPr>
          <w:rFonts w:ascii="Times New Roman" w:hAnsi="Times New Roman" w:cs="Times New Roman"/>
          <w:sz w:val="24"/>
          <w:szCs w:val="24"/>
        </w:rPr>
        <w:t xml:space="preserve"> https://doi.org/10.1016/S0003-3472(84)80336-X</w:t>
      </w:r>
    </w:p>
    <w:p w14:paraId="5FC8B405" w14:textId="2DB4387C" w:rsidR="00553462" w:rsidRPr="004701E2" w:rsidRDefault="00553462"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D., Barrette, C., &amp; </w:t>
      </w:r>
      <w:proofErr w:type="spellStart"/>
      <w:r w:rsidRPr="004701E2">
        <w:rPr>
          <w:rFonts w:ascii="Times New Roman" w:hAnsi="Times New Roman" w:cs="Times New Roman"/>
          <w:sz w:val="24"/>
          <w:szCs w:val="24"/>
        </w:rPr>
        <w:t>Crête</w:t>
      </w:r>
      <w:proofErr w:type="spellEnd"/>
      <w:r w:rsidRPr="004701E2">
        <w:rPr>
          <w:rFonts w:ascii="Times New Roman" w:hAnsi="Times New Roman" w:cs="Times New Roman"/>
          <w:sz w:val="24"/>
          <w:szCs w:val="24"/>
        </w:rPr>
        <w:t>, M. (1999). Food access by white-tailed deer (</w:t>
      </w:r>
      <w:r w:rsidRPr="004701E2">
        <w:rPr>
          <w:rFonts w:ascii="Times New Roman" w:hAnsi="Times New Roman" w:cs="Times New Roman"/>
          <w:i/>
          <w:sz w:val="24"/>
          <w:szCs w:val="24"/>
        </w:rPr>
        <w:t>Odocoileus virginianus</w:t>
      </w:r>
      <w:r w:rsidRPr="004701E2">
        <w:rPr>
          <w:rFonts w:ascii="Times New Roman" w:hAnsi="Times New Roman" w:cs="Times New Roman"/>
          <w:sz w:val="24"/>
          <w:szCs w:val="24"/>
        </w:rPr>
        <w:t xml:space="preserve">) at winter feeding sites in eastern Québec.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63</w:t>
      </w:r>
      <w:r w:rsidRPr="004701E2">
        <w:rPr>
          <w:rFonts w:ascii="Times New Roman" w:hAnsi="Times New Roman" w:cs="Times New Roman"/>
          <w:sz w:val="24"/>
          <w:szCs w:val="24"/>
        </w:rPr>
        <w:t>(4), 323-337.</w:t>
      </w:r>
      <w:r w:rsidR="005C3C96" w:rsidRPr="004701E2">
        <w:rPr>
          <w:rFonts w:ascii="Times New Roman" w:hAnsi="Times New Roman" w:cs="Times New Roman"/>
          <w:sz w:val="24"/>
          <w:szCs w:val="24"/>
        </w:rPr>
        <w:t xml:space="preserve"> https://doi.org/10.1016/S0168-1591(99)00017-9</w:t>
      </w:r>
    </w:p>
    <w:p w14:paraId="3E580A2A" w14:textId="28C8A072" w:rsidR="00564BDB" w:rsidRPr="004701E2" w:rsidRDefault="000138A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Griffin, B., &amp; Adams, R. (1983). A parametric model for estimating prevalence, incidence, and mean bout duration from point sampling.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4</w:t>
      </w:r>
      <w:r w:rsidRPr="004701E2">
        <w:rPr>
          <w:rFonts w:ascii="Times New Roman" w:hAnsi="Times New Roman" w:cs="Times New Roman"/>
          <w:sz w:val="24"/>
          <w:szCs w:val="24"/>
        </w:rPr>
        <w:t>(3), 261-271.</w:t>
      </w:r>
    </w:p>
    <w:p w14:paraId="31AF1EC6" w14:textId="4599F4FB" w:rsidR="00DE4298" w:rsidRPr="004701E2" w:rsidRDefault="00DE4298"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 </w:t>
      </w:r>
      <w:proofErr w:type="spellStart"/>
      <w:r w:rsidRPr="004701E2">
        <w:rPr>
          <w:rFonts w:ascii="Times New Roman" w:hAnsi="Times New Roman" w:cs="Times New Roman"/>
          <w:sz w:val="24"/>
          <w:szCs w:val="24"/>
        </w:rPr>
        <w:t>Ruuska</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Kokkonen</w:t>
      </w:r>
      <w:proofErr w:type="spellEnd"/>
      <w:r w:rsidRPr="004701E2">
        <w:rPr>
          <w:rFonts w:ascii="Times New Roman" w:hAnsi="Times New Roman" w:cs="Times New Roman"/>
          <w:sz w:val="24"/>
          <w:szCs w:val="24"/>
        </w:rPr>
        <w:t xml:space="preserve">, T., </w:t>
      </w:r>
      <w:proofErr w:type="spellStart"/>
      <w:r w:rsidRPr="004701E2">
        <w:rPr>
          <w:rFonts w:ascii="Times New Roman" w:hAnsi="Times New Roman" w:cs="Times New Roman"/>
          <w:sz w:val="24"/>
          <w:szCs w:val="24"/>
        </w:rPr>
        <w:t>Orkola</w:t>
      </w:r>
      <w:proofErr w:type="spellEnd"/>
      <w:r w:rsidRPr="004701E2">
        <w:rPr>
          <w:rFonts w:ascii="Times New Roman" w:hAnsi="Times New Roman" w:cs="Times New Roman"/>
          <w:sz w:val="24"/>
          <w:szCs w:val="24"/>
        </w:rPr>
        <w:t xml:space="preserve">, S., &amp; </w:t>
      </w:r>
      <w:proofErr w:type="spellStart"/>
      <w:r w:rsidRPr="004701E2">
        <w:rPr>
          <w:rFonts w:ascii="Times New Roman" w:hAnsi="Times New Roman" w:cs="Times New Roman"/>
          <w:sz w:val="24"/>
          <w:szCs w:val="24"/>
        </w:rPr>
        <w:t>Mononen</w:t>
      </w:r>
      <w:proofErr w:type="spellEnd"/>
      <w:r w:rsidRPr="004701E2">
        <w:rPr>
          <w:rFonts w:ascii="Times New Roman" w:hAnsi="Times New Roman" w:cs="Times New Roman"/>
          <w:sz w:val="24"/>
          <w:szCs w:val="24"/>
        </w:rPr>
        <w:t xml:space="preserve">, J. (2016). Measuring behaviour accurately with instantaneous sampling: A new tool for selecting appropriate sampling intervals.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180</w:t>
      </w:r>
      <w:r w:rsidRPr="004701E2">
        <w:rPr>
          <w:rFonts w:ascii="Times New Roman" w:hAnsi="Times New Roman" w:cs="Times New Roman"/>
          <w:sz w:val="24"/>
          <w:szCs w:val="24"/>
        </w:rPr>
        <w:t>, 166-173.</w:t>
      </w:r>
      <w:r w:rsidR="005C3C96" w:rsidRPr="004701E2">
        <w:rPr>
          <w:rFonts w:ascii="Times New Roman" w:hAnsi="Times New Roman" w:cs="Times New Roman"/>
          <w:sz w:val="24"/>
          <w:szCs w:val="24"/>
        </w:rPr>
        <w:t xml:space="preserve"> https://doi.org/10.1016/j.applanim.2016.04.006</w:t>
      </w:r>
    </w:p>
    <w:p w14:paraId="08D2403A" w14:textId="0141E386" w:rsidR="00DB0C82" w:rsidRPr="004701E2" w:rsidRDefault="00DB0C8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Harrop, A., &amp; Daniels, M. (1986). Methods of time sampling: A reappraisal of momentary time sampling and partial interval recording.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19</w:t>
      </w:r>
      <w:r w:rsidRPr="004701E2">
        <w:rPr>
          <w:rFonts w:ascii="Times New Roman" w:hAnsi="Times New Roman" w:cs="Times New Roman"/>
          <w:sz w:val="24"/>
          <w:szCs w:val="24"/>
        </w:rPr>
        <w:t>(1), 73-77.</w:t>
      </w:r>
    </w:p>
    <w:p w14:paraId="263C6E8B" w14:textId="055E2C32"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Hartsock, T. G., &amp; Barczewski, R. A. (1997). Prepartum behavior in swine: effects of pen size.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75</w:t>
      </w:r>
      <w:r w:rsidRPr="004701E2">
        <w:rPr>
          <w:rFonts w:ascii="Times New Roman" w:hAnsi="Times New Roman" w:cs="Times New Roman"/>
          <w:sz w:val="24"/>
          <w:szCs w:val="24"/>
        </w:rPr>
        <w:t>(11), 2899-2904.</w:t>
      </w:r>
      <w:r w:rsidR="005C3C96" w:rsidRPr="004701E2">
        <w:rPr>
          <w:rFonts w:ascii="Times New Roman" w:hAnsi="Times New Roman" w:cs="Times New Roman"/>
          <w:sz w:val="24"/>
          <w:szCs w:val="24"/>
        </w:rPr>
        <w:t xml:space="preserve"> https://doi.org/10.1016/S0168-1591(99)00017-9</w:t>
      </w:r>
    </w:p>
    <w:p w14:paraId="77699173" w14:textId="0085F75D" w:rsidR="00553462" w:rsidRPr="004701E2" w:rsidRDefault="00553462"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Jauhiainen</w:t>
      </w:r>
      <w:proofErr w:type="spellEnd"/>
      <w:r w:rsidRPr="004701E2">
        <w:rPr>
          <w:rFonts w:ascii="Times New Roman" w:hAnsi="Times New Roman" w:cs="Times New Roman"/>
          <w:sz w:val="24"/>
          <w:szCs w:val="24"/>
        </w:rPr>
        <w:t xml:space="preserve">, L., &amp; Korhonen, H. T. (2005). Optimal behaviour sampling and autocorrelation curve: modelling data of farmed foxes. </w:t>
      </w:r>
      <w:r w:rsidRPr="004701E2">
        <w:rPr>
          <w:rFonts w:ascii="Times New Roman" w:hAnsi="Times New Roman" w:cs="Times New Roman"/>
          <w:i/>
          <w:iCs/>
          <w:sz w:val="24"/>
          <w:szCs w:val="24"/>
        </w:rPr>
        <w:t xml:space="preserve">Acta </w:t>
      </w:r>
      <w:proofErr w:type="spellStart"/>
      <w:r w:rsidRPr="004701E2">
        <w:rPr>
          <w:rFonts w:ascii="Times New Roman" w:hAnsi="Times New Roman" w:cs="Times New Roman"/>
          <w:i/>
          <w:iCs/>
          <w:sz w:val="24"/>
          <w:szCs w:val="24"/>
        </w:rPr>
        <w:t>Ethologica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w:t>
      </w:r>
      <w:r w:rsidRPr="004701E2">
        <w:rPr>
          <w:rFonts w:ascii="Times New Roman" w:hAnsi="Times New Roman" w:cs="Times New Roman"/>
          <w:sz w:val="24"/>
          <w:szCs w:val="24"/>
        </w:rPr>
        <w:t>(1), 13-21.</w:t>
      </w:r>
      <w:r w:rsidR="005C3C96" w:rsidRPr="004701E2">
        <w:rPr>
          <w:rFonts w:ascii="Times New Roman" w:hAnsi="Times New Roman" w:cs="Times New Roman"/>
          <w:sz w:val="24"/>
          <w:szCs w:val="24"/>
        </w:rPr>
        <w:t xml:space="preserve"> https://doi.org/10.1007/s10211-004-0105-1</w:t>
      </w:r>
    </w:p>
    <w:p w14:paraId="4A06C142" w14:textId="77777777" w:rsidR="00BB4550" w:rsidRPr="004701E2" w:rsidRDefault="00BB4550" w:rsidP="00BB4550">
      <w:pPr>
        <w:spacing w:line="480" w:lineRule="auto"/>
        <w:rPr>
          <w:rFonts w:ascii="Times New Roman" w:hAnsi="Times New Roman" w:cs="Times New Roman"/>
          <w:i/>
          <w:iCs/>
          <w:sz w:val="24"/>
          <w:szCs w:val="24"/>
          <w:lang w:val="en-US"/>
        </w:rPr>
      </w:pPr>
      <w:r w:rsidRPr="004701E2">
        <w:rPr>
          <w:rFonts w:ascii="Times New Roman" w:hAnsi="Times New Roman" w:cs="Times New Roman"/>
          <w:sz w:val="24"/>
          <w:szCs w:val="24"/>
          <w:lang w:val="en-US"/>
        </w:rPr>
        <w:t>Johnston, J. M., &amp; Pennypacker, H. S. (2010). </w:t>
      </w:r>
      <w:r w:rsidRPr="004701E2">
        <w:rPr>
          <w:rFonts w:ascii="Times New Roman" w:hAnsi="Times New Roman" w:cs="Times New Roman"/>
          <w:i/>
          <w:iCs/>
          <w:sz w:val="24"/>
          <w:szCs w:val="24"/>
          <w:lang w:val="en-US"/>
        </w:rPr>
        <w:t xml:space="preserve">Strategies and Tactics of Behavioral </w:t>
      </w:r>
    </w:p>
    <w:p w14:paraId="4DBD3EEB" w14:textId="6C0553A8" w:rsidR="00BB4550" w:rsidRPr="004701E2" w:rsidRDefault="00BB4550" w:rsidP="0053742F">
      <w:pPr>
        <w:spacing w:line="480" w:lineRule="auto"/>
        <w:rPr>
          <w:rFonts w:ascii="Times New Roman" w:hAnsi="Times New Roman" w:cs="Times New Roman"/>
          <w:sz w:val="24"/>
          <w:szCs w:val="24"/>
          <w:lang w:val="en-US"/>
        </w:rPr>
      </w:pPr>
      <w:r w:rsidRPr="004701E2">
        <w:rPr>
          <w:rFonts w:ascii="Times New Roman" w:hAnsi="Times New Roman" w:cs="Times New Roman"/>
          <w:i/>
          <w:iCs/>
          <w:sz w:val="24"/>
          <w:szCs w:val="24"/>
          <w:lang w:val="en-US"/>
        </w:rPr>
        <w:t>Research</w:t>
      </w:r>
      <w:r w:rsidRPr="004701E2">
        <w:rPr>
          <w:rFonts w:ascii="Times New Roman" w:hAnsi="Times New Roman" w:cs="Times New Roman"/>
          <w:sz w:val="24"/>
          <w:szCs w:val="24"/>
          <w:lang w:val="en-US"/>
        </w:rPr>
        <w:t>. Routledge.</w:t>
      </w:r>
    </w:p>
    <w:p w14:paraId="27FDE982" w14:textId="04C9D356"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Leger, D. W. (1977). An empirical evaluation of instantaneous and one-zero sampling of chimpanzee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w:t>
      </w:r>
      <w:r w:rsidRPr="004701E2">
        <w:rPr>
          <w:rFonts w:ascii="Times New Roman" w:hAnsi="Times New Roman" w:cs="Times New Roman"/>
          <w:sz w:val="24"/>
          <w:szCs w:val="24"/>
        </w:rPr>
        <w:t>(2), 387-393.</w:t>
      </w:r>
      <w:r w:rsidR="005C3C96" w:rsidRPr="004701E2">
        <w:rPr>
          <w:rFonts w:ascii="Times New Roman" w:hAnsi="Times New Roman" w:cs="Times New Roman"/>
          <w:sz w:val="24"/>
          <w:szCs w:val="24"/>
        </w:rPr>
        <w:t xml:space="preserve"> https://doi.org/10.1007/BF02383116</w:t>
      </w:r>
    </w:p>
    <w:p w14:paraId="7EA21FD3" w14:textId="79AA66F6" w:rsidR="00680476" w:rsidRPr="004701E2" w:rsidRDefault="0068047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Lehner, P. N. (1998). </w:t>
      </w:r>
      <w:r w:rsidRPr="004701E2">
        <w:rPr>
          <w:rFonts w:ascii="Times New Roman" w:hAnsi="Times New Roman" w:cs="Times New Roman"/>
          <w:i/>
          <w:iCs/>
          <w:sz w:val="24"/>
          <w:szCs w:val="24"/>
        </w:rPr>
        <w:t>Handbook of ethological methods</w:t>
      </w:r>
      <w:r w:rsidRPr="004701E2">
        <w:rPr>
          <w:rFonts w:ascii="Times New Roman" w:hAnsi="Times New Roman" w:cs="Times New Roman"/>
          <w:sz w:val="24"/>
          <w:szCs w:val="24"/>
        </w:rPr>
        <w:t>. Cambridge University Press.</w:t>
      </w:r>
    </w:p>
    <w:p w14:paraId="52F3D619" w14:textId="26420279"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Mann, J. (1999). Behavioral sampling methods for cetaceans: a review and critique. </w:t>
      </w:r>
      <w:r w:rsidRPr="004701E2">
        <w:rPr>
          <w:rFonts w:ascii="Times New Roman" w:hAnsi="Times New Roman" w:cs="Times New Roman"/>
          <w:i/>
          <w:iCs/>
          <w:sz w:val="24"/>
          <w:szCs w:val="24"/>
        </w:rPr>
        <w:t>Marine Mammal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15</w:t>
      </w:r>
      <w:r w:rsidRPr="004701E2">
        <w:rPr>
          <w:rFonts w:ascii="Times New Roman" w:hAnsi="Times New Roman" w:cs="Times New Roman"/>
          <w:sz w:val="24"/>
          <w:szCs w:val="24"/>
        </w:rPr>
        <w:t>(1), 102-122.</w:t>
      </w:r>
      <w:r w:rsidR="005C3C96" w:rsidRPr="004701E2">
        <w:rPr>
          <w:rFonts w:ascii="Times New Roman" w:hAnsi="Times New Roman" w:cs="Times New Roman"/>
          <w:sz w:val="24"/>
          <w:szCs w:val="24"/>
        </w:rPr>
        <w:t xml:space="preserve"> https://doi.org/10.1111/j.1748-7692.1999.tb00784.x|</w:t>
      </w:r>
    </w:p>
    <w:p w14:paraId="6F696DEC" w14:textId="77777777" w:rsidR="0053742F"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Martin, P., &amp; Bateson, P. (2007). </w:t>
      </w:r>
      <w:r w:rsidRPr="004701E2">
        <w:rPr>
          <w:rFonts w:ascii="Times New Roman" w:hAnsi="Times New Roman" w:cs="Times New Roman"/>
          <w:i/>
          <w:sz w:val="24"/>
          <w:szCs w:val="24"/>
        </w:rPr>
        <w:t>Recording methods. In ‘Measuring Behaviour: An Introductory Guide’</w:t>
      </w:r>
      <w:r w:rsidRPr="004701E2">
        <w:rPr>
          <w:rFonts w:ascii="Times New Roman" w:hAnsi="Times New Roman" w:cs="Times New Roman"/>
          <w:sz w:val="24"/>
          <w:szCs w:val="24"/>
        </w:rPr>
        <w:t>. Cambridge University Press.</w:t>
      </w:r>
    </w:p>
    <w:p w14:paraId="60A90C05" w14:textId="4B35DC4E" w:rsidR="00DE5540" w:rsidRPr="004701E2" w:rsidRDefault="00DE55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Meany‐</w:t>
      </w:r>
      <w:proofErr w:type="spellStart"/>
      <w:r w:rsidRPr="004701E2">
        <w:rPr>
          <w:rFonts w:ascii="Times New Roman" w:hAnsi="Times New Roman" w:cs="Times New Roman"/>
          <w:sz w:val="24"/>
          <w:szCs w:val="24"/>
        </w:rPr>
        <w:t>Daboul</w:t>
      </w:r>
      <w:proofErr w:type="spellEnd"/>
      <w:r w:rsidRPr="004701E2">
        <w:rPr>
          <w:rFonts w:ascii="Times New Roman" w:hAnsi="Times New Roman" w:cs="Times New Roman"/>
          <w:sz w:val="24"/>
          <w:szCs w:val="24"/>
        </w:rPr>
        <w:t xml:space="preserve">, M. G., Roscoe, E. M., </w:t>
      </w:r>
      <w:proofErr w:type="spellStart"/>
      <w:r w:rsidRPr="004701E2">
        <w:rPr>
          <w:rFonts w:ascii="Times New Roman" w:hAnsi="Times New Roman" w:cs="Times New Roman"/>
          <w:sz w:val="24"/>
          <w:szCs w:val="24"/>
        </w:rPr>
        <w:t>Bourret</w:t>
      </w:r>
      <w:proofErr w:type="spellEnd"/>
      <w:r w:rsidRPr="004701E2">
        <w:rPr>
          <w:rFonts w:ascii="Times New Roman" w:hAnsi="Times New Roman" w:cs="Times New Roman"/>
          <w:sz w:val="24"/>
          <w:szCs w:val="24"/>
        </w:rPr>
        <w:t xml:space="preserve">, J. C., &amp; Ahearn, W. H. (2007). A comparison of momentary time sampling and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for evaluating functional relations.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40</w:t>
      </w:r>
      <w:r w:rsidRPr="004701E2">
        <w:rPr>
          <w:rFonts w:ascii="Times New Roman" w:hAnsi="Times New Roman" w:cs="Times New Roman"/>
          <w:sz w:val="24"/>
          <w:szCs w:val="24"/>
        </w:rPr>
        <w:t>(3), 501-514.</w:t>
      </w:r>
    </w:p>
    <w:p w14:paraId="33D73E18" w14:textId="7514487A" w:rsidR="00D16865" w:rsidRPr="00F609AA" w:rsidRDefault="00D16865" w:rsidP="00D16865">
      <w:pPr>
        <w:spacing w:line="480" w:lineRule="auto"/>
        <w:rPr>
          <w:rFonts w:ascii="Times New Roman" w:hAnsi="Times New Roman" w:cs="Times New Roman"/>
          <w:sz w:val="24"/>
          <w:szCs w:val="24"/>
          <w:lang w:val="en-US"/>
        </w:rPr>
      </w:pPr>
      <w:r w:rsidRPr="00D16865">
        <w:rPr>
          <w:rFonts w:ascii="Times New Roman" w:hAnsi="Times New Roman" w:cs="Times New Roman"/>
          <w:sz w:val="24"/>
          <w:szCs w:val="24"/>
          <w:lang w:val="en-US"/>
        </w:rPr>
        <w:t>Merrell, K. (2001). Assessment of children’s social skills: Recent developments, best practices, and new directions. Exceptionality,</w:t>
      </w:r>
      <w:r>
        <w:rPr>
          <w:rFonts w:ascii="Times New Roman" w:hAnsi="Times New Roman" w:cs="Times New Roman"/>
          <w:sz w:val="24"/>
          <w:szCs w:val="24"/>
          <w:lang w:val="en-US"/>
        </w:rPr>
        <w:t xml:space="preserve"> </w:t>
      </w:r>
      <w:r w:rsidRPr="00D16865">
        <w:rPr>
          <w:rFonts w:ascii="Times New Roman" w:hAnsi="Times New Roman" w:cs="Times New Roman"/>
          <w:sz w:val="24"/>
          <w:szCs w:val="24"/>
          <w:lang w:val="en-US"/>
        </w:rPr>
        <w:t>9, 3–18.</w:t>
      </w:r>
    </w:p>
    <w:p w14:paraId="3AAAE5B4" w14:textId="23E8C4EB" w:rsidR="008F453F" w:rsidRPr="004701E2" w:rsidRDefault="008F453F"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lastRenderedPageBreak/>
        <w:t>Mitlöhner</w:t>
      </w:r>
      <w:proofErr w:type="spellEnd"/>
      <w:r w:rsidRPr="004701E2">
        <w:rPr>
          <w:rFonts w:ascii="Times New Roman" w:hAnsi="Times New Roman" w:cs="Times New Roman"/>
          <w:sz w:val="24"/>
          <w:szCs w:val="24"/>
        </w:rPr>
        <w:t>, F. M., Morrow-</w:t>
      </w:r>
      <w:proofErr w:type="spellStart"/>
      <w:r w:rsidRPr="004701E2">
        <w:rPr>
          <w:rFonts w:ascii="Times New Roman" w:hAnsi="Times New Roman" w:cs="Times New Roman"/>
          <w:sz w:val="24"/>
          <w:szCs w:val="24"/>
        </w:rPr>
        <w:t>Tesch</w:t>
      </w:r>
      <w:proofErr w:type="spellEnd"/>
      <w:r w:rsidRPr="004701E2">
        <w:rPr>
          <w:rFonts w:ascii="Times New Roman" w:hAnsi="Times New Roman" w:cs="Times New Roman"/>
          <w:sz w:val="24"/>
          <w:szCs w:val="24"/>
        </w:rPr>
        <w:t xml:space="preserve">, J. L., Wilson, S. C., Dailey, J. W., &amp; McGlone, J. J. (2001). Behavioral sampling techniques for feedlot cattle.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79</w:t>
      </w:r>
      <w:r w:rsidRPr="004701E2">
        <w:rPr>
          <w:rFonts w:ascii="Times New Roman" w:hAnsi="Times New Roman" w:cs="Times New Roman"/>
          <w:sz w:val="24"/>
          <w:szCs w:val="24"/>
        </w:rPr>
        <w:t>(5), 1189-1193.</w:t>
      </w:r>
      <w:r w:rsidR="005C3C96" w:rsidRPr="004701E2">
        <w:rPr>
          <w:rFonts w:ascii="Times New Roman" w:hAnsi="Times New Roman" w:cs="Times New Roman"/>
          <w:sz w:val="24"/>
          <w:szCs w:val="24"/>
        </w:rPr>
        <w:t xml:space="preserve"> https://doi.org/10.1016/S0168-1591(99)00017-9</w:t>
      </w:r>
    </w:p>
    <w:p w14:paraId="69718F5D" w14:textId="21C1BBF6" w:rsidR="00536F29" w:rsidRPr="004701E2" w:rsidRDefault="00536F2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Murphy, M. J., &amp; Harrop, A. (1994). Observer error in the use of momentary time sampling and partial interval recording. </w:t>
      </w:r>
      <w:r w:rsidRPr="004701E2">
        <w:rPr>
          <w:rFonts w:ascii="Times New Roman" w:hAnsi="Times New Roman" w:cs="Times New Roman"/>
          <w:i/>
          <w:iCs/>
          <w:sz w:val="24"/>
          <w:szCs w:val="24"/>
        </w:rPr>
        <w:t>British Journal of Psychology</w:t>
      </w:r>
      <w:r w:rsidRPr="004701E2">
        <w:rPr>
          <w:rFonts w:ascii="Times New Roman" w:hAnsi="Times New Roman" w:cs="Times New Roman"/>
          <w:sz w:val="24"/>
          <w:szCs w:val="24"/>
        </w:rPr>
        <w:t>, 85(2), 169-179. https://doi.org/10.1111/j.2044-8295.1994.tb02517.x</w:t>
      </w:r>
    </w:p>
    <w:p w14:paraId="493B04AE" w14:textId="5A46CE9F" w:rsidR="00D83CF8" w:rsidRPr="004701E2" w:rsidRDefault="00D83CF8"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D. R., Fiedler, M. L., &amp; Marvin, R. S. (1976). Dominance hierarchies: observational techniques applied to the study of children at play. </w:t>
      </w:r>
      <w:r w:rsidRPr="004701E2">
        <w:rPr>
          <w:rFonts w:ascii="Times New Roman" w:hAnsi="Times New Roman" w:cs="Times New Roman"/>
          <w:i/>
          <w:iCs/>
          <w:sz w:val="24"/>
          <w:szCs w:val="24"/>
        </w:rPr>
        <w:t>Instructional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(4), 403-423.</w:t>
      </w:r>
      <w:r w:rsidR="005C3C96" w:rsidRPr="004701E2">
        <w:rPr>
          <w:rFonts w:ascii="Times New Roman" w:hAnsi="Times New Roman" w:cs="Times New Roman"/>
          <w:sz w:val="24"/>
          <w:szCs w:val="24"/>
        </w:rPr>
        <w:t xml:space="preserve"> https://doi.org/10.1007/BF00051807</w:t>
      </w:r>
    </w:p>
    <w:p w14:paraId="17C3C1ED" w14:textId="5D18E8F1" w:rsidR="005135CF" w:rsidRPr="004701E2" w:rsidRDefault="005135C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Pierce, W. D., &amp; Cheney, C. D. (2013). </w:t>
      </w:r>
      <w:r w:rsidRPr="004701E2">
        <w:rPr>
          <w:rFonts w:ascii="Times New Roman" w:hAnsi="Times New Roman" w:cs="Times New Roman"/>
          <w:i/>
          <w:iCs/>
          <w:sz w:val="24"/>
          <w:szCs w:val="24"/>
        </w:rPr>
        <w:t>Behavior analysis and learning</w:t>
      </w:r>
      <w:r w:rsidRPr="004701E2">
        <w:rPr>
          <w:rFonts w:ascii="Times New Roman" w:hAnsi="Times New Roman" w:cs="Times New Roman"/>
          <w:sz w:val="24"/>
          <w:szCs w:val="24"/>
        </w:rPr>
        <w:t>. Psychology Press.</w:t>
      </w:r>
    </w:p>
    <w:p w14:paraId="4CF7F936" w14:textId="11FB146A" w:rsidR="006350CD" w:rsidRPr="004701E2" w:rsidRDefault="006350CD"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Poling, A., </w:t>
      </w:r>
      <w:proofErr w:type="spellStart"/>
      <w:r w:rsidRPr="004701E2">
        <w:rPr>
          <w:rFonts w:ascii="Times New Roman" w:hAnsi="Times New Roman" w:cs="Times New Roman"/>
          <w:sz w:val="24"/>
          <w:szCs w:val="24"/>
        </w:rPr>
        <w:t>Methot</w:t>
      </w:r>
      <w:proofErr w:type="spellEnd"/>
      <w:r w:rsidRPr="004701E2">
        <w:rPr>
          <w:rFonts w:ascii="Times New Roman" w:hAnsi="Times New Roman" w:cs="Times New Roman"/>
          <w:sz w:val="24"/>
          <w:szCs w:val="24"/>
        </w:rPr>
        <w:t xml:space="preserve">, L. L., &amp; </w:t>
      </w:r>
      <w:proofErr w:type="spellStart"/>
      <w:r w:rsidRPr="004701E2">
        <w:rPr>
          <w:rFonts w:ascii="Times New Roman" w:hAnsi="Times New Roman" w:cs="Times New Roman"/>
          <w:sz w:val="24"/>
          <w:szCs w:val="24"/>
        </w:rPr>
        <w:t>LeSage</w:t>
      </w:r>
      <w:proofErr w:type="spellEnd"/>
      <w:r w:rsidRPr="004701E2">
        <w:rPr>
          <w:rFonts w:ascii="Times New Roman" w:hAnsi="Times New Roman" w:cs="Times New Roman"/>
          <w:sz w:val="24"/>
          <w:szCs w:val="24"/>
        </w:rPr>
        <w:t>, M. G. (1995). </w:t>
      </w:r>
      <w:r w:rsidRPr="004701E2">
        <w:rPr>
          <w:rFonts w:ascii="Times New Roman" w:hAnsi="Times New Roman" w:cs="Times New Roman"/>
          <w:i/>
          <w:iCs/>
          <w:sz w:val="24"/>
          <w:szCs w:val="24"/>
        </w:rPr>
        <w:t>Fundamentals of behavior analytic research</w:t>
      </w:r>
      <w:r w:rsidRPr="004701E2">
        <w:rPr>
          <w:rFonts w:ascii="Times New Roman" w:hAnsi="Times New Roman" w:cs="Times New Roman"/>
          <w:sz w:val="24"/>
          <w:szCs w:val="24"/>
        </w:rPr>
        <w:t>. Springer Science &amp; Business Media.</w:t>
      </w:r>
    </w:p>
    <w:p w14:paraId="782F5C54" w14:textId="39FD7ED8"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Pullin, A. N., </w:t>
      </w:r>
      <w:proofErr w:type="spellStart"/>
      <w:r w:rsidRPr="004701E2">
        <w:rPr>
          <w:rFonts w:ascii="Times New Roman" w:hAnsi="Times New Roman" w:cs="Times New Roman"/>
          <w:sz w:val="24"/>
          <w:szCs w:val="24"/>
        </w:rPr>
        <w:t>Pairis</w:t>
      </w:r>
      <w:proofErr w:type="spellEnd"/>
      <w:r w:rsidRPr="004701E2">
        <w:rPr>
          <w:rFonts w:ascii="Times New Roman" w:hAnsi="Times New Roman" w:cs="Times New Roman"/>
          <w:sz w:val="24"/>
          <w:szCs w:val="24"/>
        </w:rPr>
        <w:t xml:space="preserve">-Garcia, M. D., Campbell, B. J., </w:t>
      </w:r>
      <w:proofErr w:type="spellStart"/>
      <w:r w:rsidRPr="004701E2">
        <w:rPr>
          <w:rFonts w:ascii="Times New Roman" w:hAnsi="Times New Roman" w:cs="Times New Roman"/>
          <w:sz w:val="24"/>
          <w:szCs w:val="24"/>
        </w:rPr>
        <w:t>Campler</w:t>
      </w:r>
      <w:proofErr w:type="spellEnd"/>
      <w:r w:rsidRPr="004701E2">
        <w:rPr>
          <w:rFonts w:ascii="Times New Roman" w:hAnsi="Times New Roman" w:cs="Times New Roman"/>
          <w:sz w:val="24"/>
          <w:szCs w:val="24"/>
        </w:rPr>
        <w:t xml:space="preserve">, M. R., &amp; Proudfoot, K. L. (2017). Instantaneous sampling intervals validated from continuous video observation for behavioral recording of feedlot lambs.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95</w:t>
      </w:r>
      <w:r w:rsidRPr="004701E2">
        <w:rPr>
          <w:rFonts w:ascii="Times New Roman" w:hAnsi="Times New Roman" w:cs="Times New Roman"/>
          <w:sz w:val="24"/>
          <w:szCs w:val="24"/>
        </w:rPr>
        <w:t>(11), 4703-4707.</w:t>
      </w:r>
      <w:r w:rsidR="005C3C96" w:rsidRPr="004701E2">
        <w:rPr>
          <w:rFonts w:ascii="Times New Roman" w:hAnsi="Times New Roman" w:cs="Times New Roman"/>
          <w:sz w:val="24"/>
          <w:szCs w:val="24"/>
        </w:rPr>
        <w:t xml:space="preserve"> https://doi.org/10.2527/jas2017.1835</w:t>
      </w:r>
    </w:p>
    <w:p w14:paraId="2B78CE1B" w14:textId="114EF5F3" w:rsidR="00891112" w:rsidRPr="004701E2" w:rsidRDefault="00891112" w:rsidP="00891112">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R Core Team (2020). R: A language and environment for statistical computing. R Foundation for Statistical Computing, Vienna, Austria. URL https://www.R-project.org/.</w:t>
      </w:r>
    </w:p>
    <w:p w14:paraId="1EE80755" w14:textId="6CAF9463" w:rsidR="00CD365A" w:rsidRPr="004701E2" w:rsidRDefault="005759B3"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Radley, K. C., </w:t>
      </w:r>
      <w:proofErr w:type="spellStart"/>
      <w:r w:rsidRPr="004701E2">
        <w:rPr>
          <w:rFonts w:ascii="Times New Roman" w:hAnsi="Times New Roman" w:cs="Times New Roman"/>
          <w:color w:val="222222"/>
          <w:sz w:val="24"/>
          <w:szCs w:val="24"/>
        </w:rPr>
        <w:t>O'Handley</w:t>
      </w:r>
      <w:proofErr w:type="spellEnd"/>
      <w:r w:rsidRPr="004701E2">
        <w:rPr>
          <w:rFonts w:ascii="Times New Roman" w:hAnsi="Times New Roman" w:cs="Times New Roman"/>
          <w:color w:val="222222"/>
          <w:sz w:val="24"/>
          <w:szCs w:val="24"/>
        </w:rPr>
        <w:t xml:space="preserve">, R. D., &amp; </w:t>
      </w:r>
      <w:proofErr w:type="spellStart"/>
      <w:r w:rsidRPr="004701E2">
        <w:rPr>
          <w:rFonts w:ascii="Times New Roman" w:hAnsi="Times New Roman" w:cs="Times New Roman"/>
          <w:color w:val="222222"/>
          <w:sz w:val="24"/>
          <w:szCs w:val="24"/>
        </w:rPr>
        <w:t>Labrot</w:t>
      </w:r>
      <w:proofErr w:type="spellEnd"/>
      <w:r w:rsidRPr="004701E2">
        <w:rPr>
          <w:rFonts w:ascii="Times New Roman" w:hAnsi="Times New Roman" w:cs="Times New Roman"/>
          <w:color w:val="222222"/>
          <w:sz w:val="24"/>
          <w:szCs w:val="24"/>
        </w:rPr>
        <w:t xml:space="preserve">, Z. C. (2015). A comparison of momentary time sampling and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for assessment of effects of social skills training. </w:t>
      </w:r>
      <w:r w:rsidRPr="004701E2">
        <w:rPr>
          <w:rFonts w:ascii="Times New Roman" w:hAnsi="Times New Roman" w:cs="Times New Roman"/>
          <w:i/>
          <w:iCs/>
          <w:color w:val="222222"/>
          <w:sz w:val="24"/>
          <w:szCs w:val="24"/>
        </w:rPr>
        <w:t>Psychology in the Schools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52</w:t>
      </w:r>
      <w:r w:rsidRPr="004701E2">
        <w:rPr>
          <w:rFonts w:ascii="Times New Roman" w:hAnsi="Times New Roman" w:cs="Times New Roman"/>
          <w:color w:val="222222"/>
          <w:sz w:val="24"/>
          <w:szCs w:val="24"/>
        </w:rPr>
        <w:t>(4), 363-378.</w:t>
      </w:r>
    </w:p>
    <w:p w14:paraId="0DCF8485" w14:textId="59409D86" w:rsidR="00681F00" w:rsidRPr="004701E2" w:rsidRDefault="00681F00"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lastRenderedPageBreak/>
        <w:t xml:space="preserve">Rapp, J. T., Colby, A. M., Vollmer, T. R., </w:t>
      </w:r>
      <w:proofErr w:type="spellStart"/>
      <w:r w:rsidRPr="004701E2">
        <w:rPr>
          <w:rFonts w:ascii="Times New Roman" w:hAnsi="Times New Roman" w:cs="Times New Roman"/>
          <w:color w:val="222222"/>
          <w:sz w:val="24"/>
          <w:szCs w:val="24"/>
        </w:rPr>
        <w:t>Roane</w:t>
      </w:r>
      <w:proofErr w:type="spellEnd"/>
      <w:r w:rsidRPr="004701E2">
        <w:rPr>
          <w:rFonts w:ascii="Times New Roman" w:hAnsi="Times New Roman" w:cs="Times New Roman"/>
          <w:color w:val="222222"/>
          <w:sz w:val="24"/>
          <w:szCs w:val="24"/>
        </w:rPr>
        <w:t>, H. S., Lomas, J., &amp; Britton, L. N. (2007). Interval recording for duration events: a re‐evaluation.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22</w:t>
      </w:r>
      <w:r w:rsidRPr="004701E2">
        <w:rPr>
          <w:rFonts w:ascii="Times New Roman" w:hAnsi="Times New Roman" w:cs="Times New Roman"/>
          <w:color w:val="222222"/>
          <w:sz w:val="24"/>
          <w:szCs w:val="24"/>
        </w:rPr>
        <w:t>(4), 319-345.</w:t>
      </w:r>
    </w:p>
    <w:p w14:paraId="0B5D27F3" w14:textId="43FDA12A" w:rsidR="0063764B" w:rsidRPr="004701E2" w:rsidRDefault="0063764B"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Rapp, J. T., Colby‐Dirksen, A. M., Michalski, D. N., Carroll, R. A., &amp; Lindenberg, A. M. (2008). Detecting changes in simulated events using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and momentary time sampling.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23</w:t>
      </w:r>
      <w:r w:rsidRPr="004701E2">
        <w:rPr>
          <w:rFonts w:ascii="Times New Roman" w:hAnsi="Times New Roman" w:cs="Times New Roman"/>
          <w:color w:val="222222"/>
          <w:sz w:val="24"/>
          <w:szCs w:val="24"/>
        </w:rPr>
        <w:t>(4), 237-269.</w:t>
      </w:r>
    </w:p>
    <w:p w14:paraId="1E25E2BF" w14:textId="62950E94" w:rsidR="00BE06D0" w:rsidRPr="004701E2" w:rsidRDefault="00BE06D0"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A. C., Roberts, D. M., Slack, D. J., </w:t>
      </w: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C. F., &amp; </w:t>
      </w:r>
      <w:proofErr w:type="spellStart"/>
      <w:r w:rsidRPr="004701E2">
        <w:rPr>
          <w:rFonts w:ascii="Times New Roman" w:hAnsi="Times New Roman" w:cs="Times New Roman"/>
          <w:color w:val="222222"/>
          <w:sz w:val="24"/>
          <w:szCs w:val="24"/>
        </w:rPr>
        <w:t>Berkler</w:t>
      </w:r>
      <w:proofErr w:type="spellEnd"/>
      <w:r w:rsidRPr="004701E2">
        <w:rPr>
          <w:rFonts w:ascii="Times New Roman" w:hAnsi="Times New Roman" w:cs="Times New Roman"/>
          <w:color w:val="222222"/>
          <w:sz w:val="24"/>
          <w:szCs w:val="24"/>
        </w:rPr>
        <w:t xml:space="preserve">, M. S. (1976). A comparison of frequency, interval, and time‐sampling methods of data collection.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9</w:t>
      </w:r>
      <w:r w:rsidRPr="004701E2">
        <w:rPr>
          <w:rFonts w:ascii="Times New Roman" w:hAnsi="Times New Roman" w:cs="Times New Roman"/>
          <w:color w:val="222222"/>
          <w:sz w:val="24"/>
          <w:szCs w:val="24"/>
        </w:rPr>
        <w:t>(4), 501-508. https://doi.org/10.1901/jaba.1976.9-501</w:t>
      </w:r>
    </w:p>
    <w:p w14:paraId="4BF5E98B" w14:textId="16A452A0" w:rsidR="009D66FA" w:rsidRPr="004701E2" w:rsidRDefault="009D66F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Ender, P. B. (1983). Comparability of methods used in the sampling of primate behavior.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(1), 1-15.</w:t>
      </w:r>
      <w:r w:rsidR="005C3C96" w:rsidRPr="004701E2">
        <w:rPr>
          <w:rFonts w:ascii="Times New Roman" w:hAnsi="Times New Roman" w:cs="Times New Roman"/>
          <w:sz w:val="24"/>
          <w:szCs w:val="24"/>
        </w:rPr>
        <w:t xml:space="preserve"> https://doi.org/10.1002/ajp.1350050102|</w:t>
      </w:r>
    </w:p>
    <w:p w14:paraId="340D4A0C" w14:textId="49A049AC"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w:t>
      </w:r>
      <w:proofErr w:type="spellStart"/>
      <w:r w:rsidRPr="004701E2">
        <w:rPr>
          <w:rFonts w:ascii="Times New Roman" w:hAnsi="Times New Roman" w:cs="Times New Roman"/>
          <w:sz w:val="24"/>
          <w:szCs w:val="24"/>
        </w:rPr>
        <w:t>Flanigon</w:t>
      </w:r>
      <w:proofErr w:type="spellEnd"/>
      <w:r w:rsidRPr="004701E2">
        <w:rPr>
          <w:rFonts w:ascii="Times New Roman" w:hAnsi="Times New Roman" w:cs="Times New Roman"/>
          <w:sz w:val="24"/>
          <w:szCs w:val="24"/>
        </w:rPr>
        <w:t xml:space="preserve">, M. (1978). An empirical comparison of one-zero, focal-animal, and instantaneous methods of sampling spontaneous primate social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w:t>
      </w:r>
      <w:r w:rsidRPr="004701E2">
        <w:rPr>
          <w:rFonts w:ascii="Times New Roman" w:hAnsi="Times New Roman" w:cs="Times New Roman"/>
          <w:sz w:val="24"/>
          <w:szCs w:val="24"/>
        </w:rPr>
        <w:t>(2), 353-361.</w:t>
      </w:r>
      <w:r w:rsidR="005C3C96" w:rsidRPr="004701E2">
        <w:rPr>
          <w:rFonts w:ascii="Times New Roman" w:hAnsi="Times New Roman" w:cs="Times New Roman"/>
          <w:sz w:val="24"/>
          <w:szCs w:val="24"/>
        </w:rPr>
        <w:t xml:space="preserve"> https://doi.org/10.1007/BF02382803</w:t>
      </w:r>
    </w:p>
    <w:p w14:paraId="7CDE6BF2" w14:textId="1E7E6765"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Linville, A. K. (1980). Properties of one-zero scores in observational studies of primate social behavior: The effect of assumptions on empirical analyses.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111-122.</w:t>
      </w:r>
      <w:r w:rsidR="005C3C96" w:rsidRPr="004701E2">
        <w:rPr>
          <w:rFonts w:ascii="Times New Roman" w:hAnsi="Times New Roman" w:cs="Times New Roman"/>
          <w:sz w:val="24"/>
          <w:szCs w:val="24"/>
        </w:rPr>
        <w:t xml:space="preserve"> https://doi.org/10.1007/BF02383828</w:t>
      </w:r>
    </w:p>
    <w:p w14:paraId="7BE02EF4" w14:textId="577E6952" w:rsidR="00D10A50" w:rsidRPr="004701E2" w:rsidRDefault="00D10A5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Rhine, R. J., Norton, G. W., Wynn, G. M., &amp; Wynn, R. D. (1985). Weaning of free-ranging infant baboons (</w:t>
      </w:r>
      <w:proofErr w:type="spellStart"/>
      <w:r w:rsidRPr="004701E2">
        <w:rPr>
          <w:rFonts w:ascii="Times New Roman" w:hAnsi="Times New Roman" w:cs="Times New Roman"/>
          <w:i/>
          <w:sz w:val="24"/>
          <w:szCs w:val="24"/>
        </w:rPr>
        <w:t>Papio</w:t>
      </w:r>
      <w:proofErr w:type="spellEnd"/>
      <w:r w:rsidRPr="004701E2">
        <w:rPr>
          <w:rFonts w:ascii="Times New Roman" w:hAnsi="Times New Roman" w:cs="Times New Roman"/>
          <w:i/>
          <w:sz w:val="24"/>
          <w:szCs w:val="24"/>
        </w:rPr>
        <w:t xml:space="preserve"> cynocephalus</w:t>
      </w:r>
      <w:r w:rsidRPr="004701E2">
        <w:rPr>
          <w:rFonts w:ascii="Times New Roman" w:hAnsi="Times New Roman" w:cs="Times New Roman"/>
          <w:sz w:val="24"/>
          <w:szCs w:val="24"/>
        </w:rPr>
        <w:t xml:space="preserve">) as indicated by one-zero and instantaneous sampling of feeding. </w:t>
      </w:r>
      <w:r w:rsidRPr="004701E2">
        <w:rPr>
          <w:rFonts w:ascii="Times New Roman" w:hAnsi="Times New Roman" w:cs="Times New Roman"/>
          <w:i/>
          <w:iCs/>
          <w:sz w:val="24"/>
          <w:szCs w:val="24"/>
        </w:rPr>
        <w:t>International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(5), 491-499.</w:t>
      </w:r>
      <w:r w:rsidR="005C3C96" w:rsidRPr="004701E2">
        <w:rPr>
          <w:rFonts w:ascii="Times New Roman" w:hAnsi="Times New Roman" w:cs="Times New Roman"/>
          <w:sz w:val="24"/>
          <w:szCs w:val="24"/>
        </w:rPr>
        <w:t xml:space="preserve"> https://doi.org/10.1007/BF02735572</w:t>
      </w:r>
    </w:p>
    <w:p w14:paraId="62763336" w14:textId="4036FFC4"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Saibaba, P., Sales, G. D., </w:t>
      </w:r>
      <w:proofErr w:type="spellStart"/>
      <w:r w:rsidRPr="004701E2">
        <w:rPr>
          <w:rFonts w:ascii="Times New Roman" w:hAnsi="Times New Roman" w:cs="Times New Roman"/>
          <w:sz w:val="24"/>
          <w:szCs w:val="24"/>
        </w:rPr>
        <w:t>Stodulski</w:t>
      </w:r>
      <w:proofErr w:type="spellEnd"/>
      <w:r w:rsidRPr="004701E2">
        <w:rPr>
          <w:rFonts w:ascii="Times New Roman" w:hAnsi="Times New Roman" w:cs="Times New Roman"/>
          <w:sz w:val="24"/>
          <w:szCs w:val="24"/>
        </w:rPr>
        <w:t xml:space="preserve">, G., &amp; </w:t>
      </w:r>
      <w:proofErr w:type="spellStart"/>
      <w:r w:rsidRPr="004701E2">
        <w:rPr>
          <w:rFonts w:ascii="Times New Roman" w:hAnsi="Times New Roman" w:cs="Times New Roman"/>
          <w:sz w:val="24"/>
          <w:szCs w:val="24"/>
        </w:rPr>
        <w:t>Hau</w:t>
      </w:r>
      <w:proofErr w:type="spellEnd"/>
      <w:r w:rsidRPr="004701E2">
        <w:rPr>
          <w:rFonts w:ascii="Times New Roman" w:hAnsi="Times New Roman" w:cs="Times New Roman"/>
          <w:sz w:val="24"/>
          <w:szCs w:val="24"/>
        </w:rPr>
        <w:t xml:space="preserve">, J. (1996). Behaviour of rats in their home cages: daytime variations and effects of routine husbandry procedures analysed by time sampling techniques. </w:t>
      </w:r>
      <w:r w:rsidRPr="004701E2">
        <w:rPr>
          <w:rFonts w:ascii="Times New Roman" w:hAnsi="Times New Roman" w:cs="Times New Roman"/>
          <w:i/>
          <w:iCs/>
          <w:sz w:val="24"/>
          <w:szCs w:val="24"/>
        </w:rPr>
        <w:t>Laboratory Animals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30</w:t>
      </w:r>
      <w:r w:rsidRPr="004701E2">
        <w:rPr>
          <w:rFonts w:ascii="Times New Roman" w:hAnsi="Times New Roman" w:cs="Times New Roman"/>
          <w:sz w:val="24"/>
          <w:szCs w:val="24"/>
        </w:rPr>
        <w:t>(1), 13-21.</w:t>
      </w:r>
      <w:r w:rsidR="0094249E" w:rsidRPr="004701E2">
        <w:rPr>
          <w:rFonts w:ascii="Times New Roman" w:hAnsi="Times New Roman" w:cs="Times New Roman"/>
          <w:sz w:val="24"/>
          <w:szCs w:val="24"/>
        </w:rPr>
        <w:t xml:space="preserve"> https://doi.org/10.1258/002367796780744875</w:t>
      </w:r>
    </w:p>
    <w:p w14:paraId="6B978019" w14:textId="4013935E"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Sands, J., &amp; Creel, S. (2004). Social dominance, aggression and faecal glucocorticoid levels in a wild population of wolves, </w:t>
      </w:r>
      <w:r w:rsidRPr="004701E2">
        <w:rPr>
          <w:rFonts w:ascii="Times New Roman" w:hAnsi="Times New Roman" w:cs="Times New Roman"/>
          <w:i/>
          <w:sz w:val="24"/>
          <w:szCs w:val="24"/>
        </w:rPr>
        <w:t>Canis lupus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67</w:t>
      </w:r>
      <w:r w:rsidRPr="004701E2">
        <w:rPr>
          <w:rFonts w:ascii="Times New Roman" w:hAnsi="Times New Roman" w:cs="Times New Roman"/>
          <w:sz w:val="24"/>
          <w:szCs w:val="24"/>
        </w:rPr>
        <w:t>(3), 387-396.</w:t>
      </w:r>
      <w:r w:rsidR="0094249E" w:rsidRPr="004701E2">
        <w:rPr>
          <w:rFonts w:ascii="Times New Roman" w:hAnsi="Times New Roman" w:cs="Times New Roman"/>
          <w:sz w:val="24"/>
          <w:szCs w:val="24"/>
        </w:rPr>
        <w:t xml:space="preserve"> https://doi.org/10.1016/j.anbehav.2003.03.019</w:t>
      </w:r>
    </w:p>
    <w:p w14:paraId="2E1A24FC" w14:textId="77777777" w:rsidR="00236A43" w:rsidRPr="004701E2" w:rsidRDefault="00236A4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Seyfarth, R. M., Cheney, D. L.,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xml:space="preserve">, P. (1980). Vervet monkey alarm calls: semantic communication in a free-ranging primate.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28</w:t>
      </w:r>
      <w:r w:rsidRPr="004701E2">
        <w:rPr>
          <w:rFonts w:ascii="Times New Roman" w:hAnsi="Times New Roman" w:cs="Times New Roman"/>
          <w:sz w:val="24"/>
          <w:szCs w:val="24"/>
        </w:rPr>
        <w:t>(4), 1070-1094.</w:t>
      </w:r>
    </w:p>
    <w:p w14:paraId="3C09B296" w14:textId="197B12C1" w:rsidR="00114386" w:rsidRPr="004701E2" w:rsidRDefault="0011438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Simpson, M. J. A., &amp; Simpson, A. E. (1977). One-zero and scan methods for sampling behaviour.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 726-731.</w:t>
      </w:r>
      <w:r w:rsidR="0094249E" w:rsidRPr="004701E2">
        <w:rPr>
          <w:rFonts w:ascii="Times New Roman" w:hAnsi="Times New Roman" w:cs="Times New Roman"/>
          <w:sz w:val="24"/>
          <w:szCs w:val="24"/>
        </w:rPr>
        <w:t xml:space="preserve"> https://doi.org/10.1016/0003-3472(77)90122-1</w:t>
      </w:r>
    </w:p>
    <w:p w14:paraId="5B14F291" w14:textId="4BD15FAF" w:rsidR="0053742F" w:rsidRPr="004701E2" w:rsidRDefault="000E26F9"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Shora</w:t>
      </w:r>
      <w:proofErr w:type="spellEnd"/>
      <w:r w:rsidRPr="004701E2">
        <w:rPr>
          <w:rFonts w:ascii="Times New Roman" w:hAnsi="Times New Roman" w:cs="Times New Roman"/>
          <w:sz w:val="24"/>
          <w:szCs w:val="24"/>
        </w:rPr>
        <w:t xml:space="preserve">, J., </w:t>
      </w:r>
      <w:proofErr w:type="spellStart"/>
      <w:r w:rsidRPr="004701E2">
        <w:rPr>
          <w:rFonts w:ascii="Times New Roman" w:hAnsi="Times New Roman" w:cs="Times New Roman"/>
          <w:sz w:val="24"/>
          <w:szCs w:val="24"/>
        </w:rPr>
        <w:t>Myhill</w:t>
      </w:r>
      <w:proofErr w:type="spellEnd"/>
      <w:r w:rsidRPr="004701E2">
        <w:rPr>
          <w:rFonts w:ascii="Times New Roman" w:hAnsi="Times New Roman" w:cs="Times New Roman"/>
          <w:sz w:val="24"/>
          <w:szCs w:val="24"/>
        </w:rPr>
        <w:t xml:space="preserve">, M., &amp; Brereton, J. E. (2018). Should zoo foods be coati chopped.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(1), 22-25.</w:t>
      </w:r>
      <w:r w:rsidR="0094249E" w:rsidRPr="004701E2">
        <w:rPr>
          <w:rFonts w:ascii="Times New Roman" w:hAnsi="Times New Roman" w:cs="Times New Roman"/>
          <w:sz w:val="24"/>
          <w:szCs w:val="24"/>
        </w:rPr>
        <w:t xml:space="preserve"> https://doi.org/10.19227/jzar.v6i1.309</w:t>
      </w:r>
    </w:p>
    <w:p w14:paraId="4DAA88DB" w14:textId="61863D36" w:rsidR="00266CF2" w:rsidRPr="004701E2" w:rsidRDefault="00266CF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Smith, P. K. (1985). The Reliability and Validity of One‐zero Sampling: misconceived criticisms and unacknowledged assumptions. </w:t>
      </w:r>
      <w:r w:rsidRPr="004701E2">
        <w:rPr>
          <w:rFonts w:ascii="Times New Roman" w:hAnsi="Times New Roman" w:cs="Times New Roman"/>
          <w:i/>
          <w:iCs/>
          <w:sz w:val="24"/>
          <w:szCs w:val="24"/>
        </w:rPr>
        <w:t>British Educational Research Journal</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w:t>
      </w:r>
      <w:r w:rsidRPr="004701E2">
        <w:rPr>
          <w:rFonts w:ascii="Times New Roman" w:hAnsi="Times New Roman" w:cs="Times New Roman"/>
          <w:sz w:val="24"/>
          <w:szCs w:val="24"/>
        </w:rPr>
        <w:t>(3), 215-220.</w:t>
      </w:r>
      <w:r w:rsidR="0094249E" w:rsidRPr="004701E2">
        <w:rPr>
          <w:rFonts w:ascii="Times New Roman" w:hAnsi="Times New Roman" w:cs="Times New Roman"/>
          <w:sz w:val="24"/>
          <w:szCs w:val="24"/>
        </w:rPr>
        <w:t xml:space="preserve"> https://doi.org/10.1080/0141192850110302|</w:t>
      </w:r>
    </w:p>
    <w:p w14:paraId="22510DC8" w14:textId="73DBD656"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Stevens, J., Thyssen, A., </w:t>
      </w:r>
      <w:proofErr w:type="spellStart"/>
      <w:r w:rsidRPr="004701E2">
        <w:rPr>
          <w:rFonts w:ascii="Times New Roman" w:hAnsi="Times New Roman" w:cs="Times New Roman"/>
          <w:sz w:val="24"/>
          <w:szCs w:val="24"/>
        </w:rPr>
        <w:t>Laevens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Vervaecke</w:t>
      </w:r>
      <w:proofErr w:type="spellEnd"/>
      <w:r w:rsidRPr="004701E2">
        <w:rPr>
          <w:rFonts w:ascii="Times New Roman" w:hAnsi="Times New Roman" w:cs="Times New Roman"/>
          <w:sz w:val="24"/>
          <w:szCs w:val="24"/>
        </w:rPr>
        <w:t>, H. (2013). The influence of zoo visitor numbers on the behaviour of harbour seals (</w:t>
      </w:r>
      <w:proofErr w:type="spellStart"/>
      <w:r w:rsidRPr="004701E2">
        <w:rPr>
          <w:rFonts w:ascii="Times New Roman" w:hAnsi="Times New Roman" w:cs="Times New Roman"/>
          <w:i/>
          <w:sz w:val="24"/>
          <w:szCs w:val="24"/>
        </w:rPr>
        <w:t>Phoca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vitulina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w:t>
      </w:r>
      <w:r w:rsidRPr="004701E2">
        <w:rPr>
          <w:rFonts w:ascii="Times New Roman" w:hAnsi="Times New Roman" w:cs="Times New Roman"/>
          <w:sz w:val="24"/>
          <w:szCs w:val="24"/>
        </w:rPr>
        <w:t>(1), 31-34.</w:t>
      </w:r>
      <w:r w:rsidR="0094249E" w:rsidRPr="004701E2">
        <w:rPr>
          <w:rFonts w:ascii="Times New Roman" w:hAnsi="Times New Roman" w:cs="Times New Roman"/>
          <w:sz w:val="24"/>
          <w:szCs w:val="24"/>
        </w:rPr>
        <w:t xml:space="preserve"> https://doi.org/10.19227/jzar.v1i1.20</w:t>
      </w:r>
    </w:p>
    <w:p w14:paraId="1A8A6B6E" w14:textId="7A0E3E4D" w:rsidR="001A2318" w:rsidRPr="004701E2" w:rsidRDefault="001A231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Suen, H. K. (1986). On the utility of a</w:t>
      </w:r>
      <w:r w:rsidR="0094249E"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Post Hoc correction procedure for one-zero sampling duration estimates.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(2), 237-244.</w:t>
      </w:r>
      <w:r w:rsidR="0094249E" w:rsidRPr="004701E2">
        <w:rPr>
          <w:rFonts w:ascii="Times New Roman" w:hAnsi="Times New Roman" w:cs="Times New Roman"/>
          <w:sz w:val="24"/>
          <w:szCs w:val="24"/>
        </w:rPr>
        <w:t xml:space="preserve"> https://doi.org/10.1007/BF02382602</w:t>
      </w:r>
    </w:p>
    <w:p w14:paraId="4B481029" w14:textId="056D58AF"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Suen, H. K., &amp; </w:t>
      </w:r>
      <w:proofErr w:type="spellStart"/>
      <w:r w:rsidRPr="004701E2">
        <w:rPr>
          <w:rFonts w:ascii="Times New Roman" w:hAnsi="Times New Roman" w:cs="Times New Roman"/>
          <w:sz w:val="24"/>
          <w:szCs w:val="24"/>
        </w:rPr>
        <w:t>Ary</w:t>
      </w:r>
      <w:proofErr w:type="spellEnd"/>
      <w:r w:rsidRPr="004701E2">
        <w:rPr>
          <w:rFonts w:ascii="Times New Roman" w:hAnsi="Times New Roman" w:cs="Times New Roman"/>
          <w:sz w:val="24"/>
          <w:szCs w:val="24"/>
        </w:rPr>
        <w:t xml:space="preserve">, D. (1984). Variables influencing one-zero and instantaneous time sampling outcomes.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(1), 89-94.</w:t>
      </w:r>
      <w:r w:rsidR="0094249E" w:rsidRPr="004701E2">
        <w:rPr>
          <w:rFonts w:ascii="Times New Roman" w:hAnsi="Times New Roman" w:cs="Times New Roman"/>
          <w:sz w:val="24"/>
          <w:szCs w:val="24"/>
        </w:rPr>
        <w:t xml:space="preserve"> https://doi.org/10.1007/BF02382298</w:t>
      </w:r>
    </w:p>
    <w:p w14:paraId="26A0CD63" w14:textId="4DB1075A" w:rsidR="00152383"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Tamaki, N., </w:t>
      </w:r>
      <w:proofErr w:type="spellStart"/>
      <w:r w:rsidRPr="004701E2">
        <w:rPr>
          <w:rFonts w:ascii="Times New Roman" w:hAnsi="Times New Roman" w:cs="Times New Roman"/>
          <w:sz w:val="24"/>
          <w:szCs w:val="24"/>
        </w:rPr>
        <w:t>Morisaka</w:t>
      </w:r>
      <w:proofErr w:type="spellEnd"/>
      <w:r w:rsidRPr="004701E2">
        <w:rPr>
          <w:rFonts w:ascii="Times New Roman" w:hAnsi="Times New Roman" w:cs="Times New Roman"/>
          <w:sz w:val="24"/>
          <w:szCs w:val="24"/>
        </w:rPr>
        <w:t>, T., &amp; Taki, M. (2006). Does body contact contribute t</w:t>
      </w:r>
      <w:r w:rsidR="007C3A40" w:rsidRPr="004701E2">
        <w:rPr>
          <w:rFonts w:ascii="Times New Roman" w:hAnsi="Times New Roman" w:cs="Times New Roman"/>
          <w:sz w:val="24"/>
          <w:szCs w:val="24"/>
        </w:rPr>
        <w:t>owards repairing relationships?</w:t>
      </w:r>
      <w:r w:rsidRPr="004701E2">
        <w:rPr>
          <w:rFonts w:ascii="Times New Roman" w:hAnsi="Times New Roman" w:cs="Times New Roman"/>
          <w:sz w:val="24"/>
          <w:szCs w:val="24"/>
        </w:rPr>
        <w:t xml:space="preserve"> The association between flipper-rubbing and aggressive behavior in captive bottlenose dolphins. </w:t>
      </w:r>
      <w:r w:rsidRPr="004701E2">
        <w:rPr>
          <w:rFonts w:ascii="Times New Roman" w:hAnsi="Times New Roman" w:cs="Times New Roman"/>
          <w:i/>
          <w:iCs/>
          <w:sz w:val="24"/>
          <w:szCs w:val="24"/>
        </w:rPr>
        <w:t>Behavioural Processes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73</w:t>
      </w:r>
      <w:r w:rsidRPr="004701E2">
        <w:rPr>
          <w:rFonts w:ascii="Times New Roman" w:hAnsi="Times New Roman" w:cs="Times New Roman"/>
          <w:sz w:val="24"/>
          <w:szCs w:val="24"/>
        </w:rPr>
        <w:t>(2), 209-215.</w:t>
      </w:r>
      <w:r w:rsidR="0094249E" w:rsidRPr="004701E2">
        <w:rPr>
          <w:rFonts w:ascii="Times New Roman" w:hAnsi="Times New Roman" w:cs="Times New Roman"/>
          <w:sz w:val="24"/>
          <w:szCs w:val="24"/>
        </w:rPr>
        <w:t xml:space="preserve"> https://doi.org/10.1016/j.beproc.2006.05.010</w:t>
      </w:r>
    </w:p>
    <w:p w14:paraId="01F4164D" w14:textId="7ECBDE1D"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Teixeira, D. L., Machado Filho, L. C. P., </w:t>
      </w:r>
      <w:proofErr w:type="spellStart"/>
      <w:r w:rsidRPr="004701E2">
        <w:rPr>
          <w:rFonts w:ascii="Times New Roman" w:hAnsi="Times New Roman" w:cs="Times New Roman"/>
          <w:sz w:val="24"/>
          <w:szCs w:val="24"/>
        </w:rPr>
        <w:t>Hötzel</w:t>
      </w:r>
      <w:proofErr w:type="spellEnd"/>
      <w:r w:rsidRPr="004701E2">
        <w:rPr>
          <w:rFonts w:ascii="Times New Roman" w:hAnsi="Times New Roman" w:cs="Times New Roman"/>
          <w:sz w:val="24"/>
          <w:szCs w:val="24"/>
        </w:rPr>
        <w:t xml:space="preserve">, M. J., &amp; </w:t>
      </w:r>
      <w:proofErr w:type="spellStart"/>
      <w:r w:rsidRPr="004701E2">
        <w:rPr>
          <w:rFonts w:ascii="Times New Roman" w:hAnsi="Times New Roman" w:cs="Times New Roman"/>
          <w:sz w:val="24"/>
          <w:szCs w:val="24"/>
        </w:rPr>
        <w:t>Enríquez</w:t>
      </w:r>
      <w:proofErr w:type="spellEnd"/>
      <w:r w:rsidRPr="004701E2">
        <w:rPr>
          <w:rFonts w:ascii="Times New Roman" w:hAnsi="Times New Roman" w:cs="Times New Roman"/>
          <w:sz w:val="24"/>
          <w:szCs w:val="24"/>
        </w:rPr>
        <w:t xml:space="preserve">-Hidalgo, D. (2017). Effects of instantaneous stocking rate, paddock shape and fence with electric shock on dairy cows' behaviour. </w:t>
      </w:r>
      <w:r w:rsidRPr="004701E2">
        <w:rPr>
          <w:rFonts w:ascii="Times New Roman" w:hAnsi="Times New Roman" w:cs="Times New Roman"/>
          <w:i/>
          <w:iCs/>
          <w:sz w:val="24"/>
          <w:szCs w:val="24"/>
        </w:rPr>
        <w:t>Livestock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198</w:t>
      </w:r>
      <w:r w:rsidRPr="004701E2">
        <w:rPr>
          <w:rFonts w:ascii="Times New Roman" w:hAnsi="Times New Roman" w:cs="Times New Roman"/>
          <w:sz w:val="24"/>
          <w:szCs w:val="24"/>
        </w:rPr>
        <w:t>, 170-173.</w:t>
      </w:r>
      <w:r w:rsidR="00EE6093" w:rsidRPr="004701E2">
        <w:rPr>
          <w:rFonts w:ascii="Times New Roman" w:hAnsi="Times New Roman" w:cs="Times New Roman"/>
          <w:sz w:val="24"/>
          <w:szCs w:val="24"/>
        </w:rPr>
        <w:t xml:space="preserve"> https://doi.org/10.1016/j.livsci.2017.01.007</w:t>
      </w:r>
    </w:p>
    <w:p w14:paraId="0C083874" w14:textId="5B3C6AB7" w:rsidR="00553462" w:rsidRPr="004701E2" w:rsidRDefault="0055346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Tyler, S. (1979). Time-sampling: a matter of convention.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 801-810.</w:t>
      </w:r>
      <w:r w:rsidR="00EE6093" w:rsidRPr="004701E2">
        <w:rPr>
          <w:rFonts w:ascii="Times New Roman" w:hAnsi="Times New Roman" w:cs="Times New Roman"/>
          <w:sz w:val="24"/>
          <w:szCs w:val="24"/>
        </w:rPr>
        <w:t xml:space="preserve"> https://doi.org/10.1016/0003-3472(79)90016-2</w:t>
      </w:r>
    </w:p>
    <w:p w14:paraId="326A81A0" w14:textId="5604273D"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Ward, S. J., </w:t>
      </w:r>
      <w:proofErr w:type="spellStart"/>
      <w:r w:rsidRPr="004701E2">
        <w:rPr>
          <w:rFonts w:ascii="Times New Roman" w:hAnsi="Times New Roman" w:cs="Times New Roman"/>
          <w:sz w:val="24"/>
          <w:szCs w:val="24"/>
        </w:rPr>
        <w:t>Sherwen</w:t>
      </w:r>
      <w:proofErr w:type="spellEnd"/>
      <w:r w:rsidRPr="004701E2">
        <w:rPr>
          <w:rFonts w:ascii="Times New Roman" w:hAnsi="Times New Roman" w:cs="Times New Roman"/>
          <w:sz w:val="24"/>
          <w:szCs w:val="24"/>
        </w:rPr>
        <w:t xml:space="preserve">, S., &amp; Clark, F. E. (2018). Advances in applied zoo animal welfare science. </w:t>
      </w:r>
      <w:r w:rsidRPr="004701E2">
        <w:rPr>
          <w:rFonts w:ascii="Times New Roman" w:hAnsi="Times New Roman" w:cs="Times New Roman"/>
          <w:i/>
          <w:iCs/>
          <w:sz w:val="24"/>
          <w:szCs w:val="24"/>
        </w:rPr>
        <w:t>Journal of Applied Animal Welfare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23-33.</w:t>
      </w:r>
      <w:r w:rsidR="00EE6093" w:rsidRPr="004701E2">
        <w:rPr>
          <w:rFonts w:ascii="Times New Roman" w:hAnsi="Times New Roman" w:cs="Times New Roman"/>
          <w:sz w:val="24"/>
          <w:szCs w:val="24"/>
        </w:rPr>
        <w:t xml:space="preserve"> https://doi.org/10.1016/0003-3472(79)90016-2</w:t>
      </w:r>
    </w:p>
    <w:p w14:paraId="5B60F8DA" w14:textId="2C0C8B0D" w:rsidR="00BE06D0" w:rsidRPr="004701E2" w:rsidRDefault="00BE06D0" w:rsidP="0053742F">
      <w:pPr>
        <w:spacing w:line="480" w:lineRule="auto"/>
        <w:rPr>
          <w:rFonts w:ascii="Times New Roman" w:hAnsi="Times New Roman" w:cs="Times New Roman"/>
          <w:sz w:val="24"/>
          <w:szCs w:val="24"/>
        </w:rPr>
      </w:pPr>
      <w:r w:rsidRPr="004701E2">
        <w:rPr>
          <w:rFonts w:ascii="Times New Roman" w:hAnsi="Times New Roman" w:cs="Times New Roman"/>
          <w:color w:val="222222"/>
          <w:sz w:val="24"/>
          <w:szCs w:val="24"/>
        </w:rPr>
        <w:t xml:space="preserve">Wirth, O., Slaven, J., &amp; Taylor, M. A. (2014). Interval sampling methods and measurement error: A computer simulation.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47</w:t>
      </w:r>
      <w:r w:rsidRPr="004701E2">
        <w:rPr>
          <w:rFonts w:ascii="Times New Roman" w:hAnsi="Times New Roman" w:cs="Times New Roman"/>
          <w:color w:val="222222"/>
          <w:sz w:val="24"/>
          <w:szCs w:val="24"/>
        </w:rPr>
        <w:t xml:space="preserve">(1), 83-100. </w:t>
      </w:r>
      <w:r w:rsidRPr="004701E2">
        <w:rPr>
          <w:rFonts w:ascii="Times New Roman" w:hAnsi="Times New Roman" w:cs="Times New Roman"/>
          <w:sz w:val="24"/>
          <w:szCs w:val="24"/>
        </w:rPr>
        <w:t>https://doi.org/10.1002/jaba.93|</w:t>
      </w:r>
    </w:p>
    <w:p w14:paraId="3AFBAC89" w14:textId="3CB7345F"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Xiao, J., Wang, K., &amp; Wang, D. (2005). Diurnal changes of behavior and respiration of Yangtze finless porpoises (</w:t>
      </w:r>
      <w:proofErr w:type="spellStart"/>
      <w:r w:rsidRPr="004701E2">
        <w:rPr>
          <w:rFonts w:ascii="Times New Roman" w:hAnsi="Times New Roman" w:cs="Times New Roman"/>
          <w:i/>
          <w:sz w:val="24"/>
          <w:szCs w:val="24"/>
        </w:rPr>
        <w:t>Neophocaena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phocaenoides</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asiaeorientalis</w:t>
      </w:r>
      <w:proofErr w:type="spellEnd"/>
      <w:r w:rsidRPr="004701E2">
        <w:rPr>
          <w:rFonts w:ascii="Times New Roman" w:hAnsi="Times New Roman" w:cs="Times New Roman"/>
          <w:sz w:val="24"/>
          <w:szCs w:val="24"/>
        </w:rPr>
        <w:t xml:space="preserve">) in captivity.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24</w:t>
      </w:r>
      <w:r w:rsidRPr="004701E2">
        <w:rPr>
          <w:rFonts w:ascii="Times New Roman" w:hAnsi="Times New Roman" w:cs="Times New Roman"/>
          <w:sz w:val="24"/>
          <w:szCs w:val="24"/>
        </w:rPr>
        <w:t>(6), 531-541.</w:t>
      </w:r>
      <w:r w:rsidR="00EE6093" w:rsidRPr="004701E2">
        <w:rPr>
          <w:rFonts w:ascii="Times New Roman" w:hAnsi="Times New Roman" w:cs="Times New Roman"/>
          <w:sz w:val="24"/>
          <w:szCs w:val="24"/>
        </w:rPr>
        <w:t xml:space="preserve"> https://doi.org/10.1002/zoo.20070</w:t>
      </w:r>
    </w:p>
    <w:sectPr w:rsidR="00D83CF8" w:rsidRPr="004701E2" w:rsidSect="0053742F">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8" w:author="Eddie F" w:date="2020-12-24T11:23:00Z" w:initials="EF">
    <w:p w14:paraId="1CC03EC5" w14:textId="001BFCD2" w:rsidR="002345A3" w:rsidRDefault="002345A3">
      <w:pPr>
        <w:pStyle w:val="CommentText"/>
      </w:pPr>
      <w:r>
        <w:rPr>
          <w:rStyle w:val="CommentReference"/>
        </w:rPr>
        <w:annotationRef/>
      </w:r>
      <w:r>
        <w:t xml:space="preserve">The error rate for pinpoint sampling did not increase (the mean did not change); just the measure of variability associated with it. </w:t>
      </w:r>
      <w:r>
        <w:br/>
      </w:r>
      <w:r>
        <w:br/>
        <w:t>Jono, the x bars on the graph represent standard error of the mean or some other measure of variance?</w:t>
      </w:r>
    </w:p>
  </w:comment>
  <w:comment w:id="99" w:author="Eddie F" w:date="2020-12-24T11:09:00Z" w:initials="EF">
    <w:p w14:paraId="2A44D38E" w14:textId="33B007A3" w:rsidR="002345A3" w:rsidRDefault="002345A3">
      <w:pPr>
        <w:pStyle w:val="CommentText"/>
        <w:rPr>
          <w:lang w:val="en-US"/>
        </w:rPr>
      </w:pPr>
      <w:r>
        <w:rPr>
          <w:rStyle w:val="CommentReference"/>
        </w:rPr>
        <w:annotationRef/>
      </w:r>
      <w:r>
        <w:t>I would suggest using the figures to describe the overall trend, and the tables to describe the specific p-values. You can order them whichever first</w:t>
      </w:r>
      <w:r w:rsidR="00B25579">
        <w:t xml:space="preserve"> (see my example below)</w:t>
      </w:r>
      <w:r>
        <w:t>, but we need to report the specific p-values for each test as such:</w:t>
      </w:r>
      <w:r>
        <w:br/>
      </w:r>
      <w:r>
        <w:br/>
      </w:r>
      <w:r w:rsidRPr="00760711">
        <w:rPr>
          <w:lang w:val="en-US"/>
        </w:rPr>
        <w:t>(</w:t>
      </w:r>
      <w:proofErr w:type="spellStart"/>
      <w:r w:rsidRPr="00760711">
        <w:rPr>
          <w:i/>
          <w:iCs/>
          <w:lang w:val="en-US"/>
        </w:rPr>
        <w:t>F</w:t>
      </w:r>
      <w:r>
        <w:rPr>
          <w:vertAlign w:val="subscript"/>
          <w:lang w:val="en-US"/>
        </w:rPr>
        <w:t>x</w:t>
      </w:r>
      <w:proofErr w:type="spellEnd"/>
      <w:r w:rsidRPr="00760711">
        <w:rPr>
          <w:vertAlign w:val="subscript"/>
          <w:lang w:val="en-US"/>
        </w:rPr>
        <w:t xml:space="preserve">, </w:t>
      </w:r>
      <w:r>
        <w:rPr>
          <w:vertAlign w:val="subscript"/>
          <w:lang w:val="en-US"/>
        </w:rPr>
        <w:t>y</w:t>
      </w:r>
      <w:r w:rsidRPr="00760711">
        <w:rPr>
          <w:vertAlign w:val="subscript"/>
          <w:lang w:val="en-US"/>
        </w:rPr>
        <w:t xml:space="preserve"> </w:t>
      </w:r>
      <w:r w:rsidRPr="00760711">
        <w:rPr>
          <w:lang w:val="en-US"/>
        </w:rPr>
        <w:t xml:space="preserve">= </w:t>
      </w:r>
      <w:proofErr w:type="spellStart"/>
      <w:r>
        <w:rPr>
          <w:lang w:val="en-US"/>
        </w:rPr>
        <w:t>x.xxx</w:t>
      </w:r>
      <w:proofErr w:type="spellEnd"/>
      <w:r w:rsidRPr="00760711">
        <w:rPr>
          <w:lang w:val="en-US"/>
        </w:rPr>
        <w:t xml:space="preserve">, </w:t>
      </w:r>
      <w:r w:rsidRPr="00760711">
        <w:rPr>
          <w:i/>
          <w:iCs/>
          <w:lang w:val="en-US"/>
        </w:rPr>
        <w:t xml:space="preserve">p </w:t>
      </w:r>
      <w:r w:rsidRPr="00760711">
        <w:rPr>
          <w:lang w:val="en-US"/>
        </w:rPr>
        <w:t xml:space="preserve">= </w:t>
      </w:r>
      <w:r>
        <w:rPr>
          <w:lang w:val="en-US"/>
        </w:rPr>
        <w:t>0.xxx</w:t>
      </w:r>
      <w:r w:rsidRPr="00760711">
        <w:rPr>
          <w:lang w:val="en-US"/>
        </w:rPr>
        <w:t xml:space="preserve">, </w:t>
      </w:r>
      <w:r w:rsidRPr="00760711">
        <w:rPr>
          <w:i/>
          <w:iCs/>
          <w:lang w:val="en-US"/>
        </w:rPr>
        <w:t>η</w:t>
      </w:r>
      <w:r w:rsidRPr="00760711">
        <w:rPr>
          <w:i/>
          <w:iCs/>
          <w:vertAlign w:val="superscript"/>
          <w:lang w:val="en-US"/>
        </w:rPr>
        <w:t>2</w:t>
      </w:r>
      <w:r>
        <w:rPr>
          <w:i/>
          <w:iCs/>
          <w:vertAlign w:val="subscript"/>
          <w:lang w:val="en-US"/>
        </w:rPr>
        <w:t>p</w:t>
      </w:r>
      <w:r w:rsidRPr="00760711">
        <w:rPr>
          <w:i/>
          <w:iCs/>
          <w:lang w:val="en-US"/>
        </w:rPr>
        <w:t xml:space="preserve"> </w:t>
      </w:r>
      <w:r w:rsidRPr="00760711">
        <w:rPr>
          <w:lang w:val="en-US"/>
        </w:rPr>
        <w:t xml:space="preserve">= </w:t>
      </w:r>
      <w:r>
        <w:rPr>
          <w:lang w:val="en-US"/>
        </w:rPr>
        <w:t>0.xxx</w:t>
      </w:r>
      <w:r w:rsidRPr="00760711">
        <w:rPr>
          <w:lang w:val="en-US"/>
        </w:rPr>
        <w:t>)</w:t>
      </w:r>
    </w:p>
    <w:p w14:paraId="2B1257F9" w14:textId="77777777" w:rsidR="002345A3" w:rsidRDefault="002345A3">
      <w:pPr>
        <w:pStyle w:val="CommentText"/>
        <w:rPr>
          <w:lang w:val="en-US"/>
        </w:rPr>
      </w:pPr>
    </w:p>
    <w:p w14:paraId="17289527" w14:textId="17AC13BE" w:rsidR="002345A3" w:rsidRPr="00A2165D" w:rsidRDefault="002345A3">
      <w:pPr>
        <w:pStyle w:val="CommentText"/>
      </w:pPr>
      <w:r w:rsidRPr="00A2165D">
        <w:rPr>
          <w:i/>
          <w:iCs/>
          <w:lang w:val="en-US"/>
        </w:rPr>
        <w:t>η</w:t>
      </w:r>
      <w:r w:rsidRPr="00A2165D">
        <w:rPr>
          <w:i/>
          <w:iCs/>
          <w:vertAlign w:val="superscript"/>
          <w:lang w:val="en-US"/>
        </w:rPr>
        <w:t>2</w:t>
      </w:r>
      <w:r w:rsidRPr="00A2165D">
        <w:rPr>
          <w:i/>
          <w:iCs/>
          <w:vertAlign w:val="subscript"/>
          <w:lang w:val="en-US"/>
        </w:rPr>
        <w:t>p</w:t>
      </w:r>
      <w:r>
        <w:rPr>
          <w:i/>
          <w:iCs/>
          <w:vertAlign w:val="subscript"/>
          <w:lang w:val="en-US"/>
        </w:rPr>
        <w:t xml:space="preserve"> </w:t>
      </w:r>
      <w:r w:rsidRPr="00A2165D">
        <w:rPr>
          <w:lang w:val="en-US"/>
        </w:rPr>
        <w:t>is a measure of effect size, like Cohen’s</w:t>
      </w:r>
      <w:r>
        <w:rPr>
          <w:i/>
          <w:iCs/>
          <w:lang w:val="en-US"/>
        </w:rPr>
        <w:t xml:space="preserve"> d</w:t>
      </w:r>
      <w:r>
        <w:rPr>
          <w:lang w:val="en-US"/>
        </w:rPr>
        <w:t>, but this is really Jono’s territory. Jono, can you give the specific p-values that we can report, including the degrees of freedom, along with what you think we should report based on the above?</w:t>
      </w:r>
    </w:p>
  </w:comment>
  <w:comment w:id="100" w:author="Simon Tuke" w:date="2020-12-27T09:10:00Z" w:initials="ST">
    <w:p w14:paraId="691C1D14" w14:textId="05A6E6B6" w:rsidR="00A56020" w:rsidRDefault="00A56020">
      <w:pPr>
        <w:pStyle w:val="CommentText"/>
      </w:pPr>
      <w:r>
        <w:rPr>
          <w:rStyle w:val="CommentReference"/>
        </w:rPr>
        <w:annotationRef/>
      </w:r>
      <w:r>
        <w:t xml:space="preserve">Added </w:t>
      </w:r>
      <w:proofErr w:type="spellStart"/>
      <w:r>
        <w:t>pv</w:t>
      </w:r>
      <w:proofErr w:type="spellEnd"/>
      <w:r>
        <w:t xml:space="preserve">, test stat, df, and ES for both. The fact they are the same is not a mistake, but due to the fact we are using a rank sum method. </w:t>
      </w:r>
    </w:p>
  </w:comment>
  <w:comment w:id="242" w:author="Eddie F" w:date="2020-12-24T11:45:00Z" w:initials="EF">
    <w:p w14:paraId="230866C1" w14:textId="585E79C7" w:rsidR="002345A3" w:rsidRDefault="002345A3">
      <w:pPr>
        <w:pStyle w:val="CommentText"/>
      </w:pPr>
      <w:r>
        <w:rPr>
          <w:rStyle w:val="CommentReference"/>
        </w:rPr>
        <w:annotationRef/>
      </w:r>
      <w:r>
        <w:t xml:space="preserve">This is the general results description. So, if you explain the general first, you would only </w:t>
      </w:r>
      <w:r w:rsidR="00B25579">
        <w:t>state “</w:t>
      </w:r>
      <w:r>
        <w:t>(Figure 4)</w:t>
      </w:r>
      <w:r w:rsidR="00B25579">
        <w:t>”</w:t>
      </w:r>
      <w:r>
        <w:t xml:space="preserve"> above, and then describe the general trends after that. In terms of the general trends:</w:t>
      </w:r>
      <w:r>
        <w:br/>
      </w:r>
      <w:r>
        <w:br/>
        <w:t xml:space="preserve">Again, pinpoint sampling is accurate at every duration and recording interval. As the recording interval increases, ONLY the variability in the error rate (not the error rate itself) increases for pinpoint sampling, while the error rate and variability in error rate both increase for 1-0 sampling methods. </w:t>
      </w:r>
      <w:r w:rsidR="002C0165">
        <w:t>Duration length did not seem to influence either error rate or variability.</w:t>
      </w:r>
      <w:r w:rsidR="002C0165">
        <w:br/>
      </w:r>
      <w:r w:rsidR="002C0165">
        <w:br/>
      </w:r>
      <w:r w:rsidR="00B25579">
        <w:t>Part</w:t>
      </w:r>
      <w:r w:rsidR="002C0165">
        <w:t xml:space="preserve"> of this is dependent on the bars themselves, so Jono, can you confirm what the error bars represent?</w:t>
      </w:r>
    </w:p>
  </w:comment>
  <w:comment w:id="243" w:author="Simon Tuke" w:date="2020-12-27T09:12:00Z" w:initials="ST">
    <w:p w14:paraId="453EE38F" w14:textId="035CF554" w:rsidR="00A56020" w:rsidRDefault="00A56020">
      <w:pPr>
        <w:pStyle w:val="CommentText"/>
      </w:pPr>
      <w:r>
        <w:rPr>
          <w:rStyle w:val="CommentReference"/>
        </w:rPr>
        <w:annotationRef/>
      </w:r>
      <w:r>
        <w:t xml:space="preserve">The error bars are the empirical 95% percentile intervals of the errors, i.e., we order the errors and the lowest one is the 2.5% percentile error, while the larger one is the 97.5% percentile error. This was used rather than a standard error, due to the skewness of the errors. </w:t>
      </w:r>
    </w:p>
  </w:comment>
  <w:comment w:id="245" w:author="Eddie F" w:date="2020-12-24T12:00:00Z" w:initials="EF">
    <w:p w14:paraId="3BD33B19" w14:textId="3E0941D8" w:rsidR="00B25579" w:rsidRDefault="00B25579">
      <w:pPr>
        <w:pStyle w:val="CommentText"/>
      </w:pPr>
      <w:r>
        <w:rPr>
          <w:rStyle w:val="CommentReference"/>
        </w:rPr>
        <w:annotationRef/>
      </w:r>
      <w:r>
        <w:t xml:space="preserve">This way of presenting the results is general (figure) first, then specific (table) next. It’s my preference, but you decide. Just make sure it is consistent for both simulations. </w:t>
      </w:r>
    </w:p>
  </w:comment>
  <w:comment w:id="382" w:author="Simon Tuke" w:date="2020-12-27T09:40:00Z" w:initials="ST">
    <w:p w14:paraId="3B32290E" w14:textId="4A812F44" w:rsidR="00105CDA" w:rsidRDefault="00105CDA">
      <w:pPr>
        <w:pStyle w:val="CommentText"/>
      </w:pPr>
      <w:r>
        <w:rPr>
          <w:rStyle w:val="CommentReference"/>
        </w:rPr>
        <w:annotationRef/>
      </w:r>
      <w:r>
        <w:t xml:space="preserve">Might be best to discuss bias and variability rather than accuracy. We find that pin-point sampling is unbiased in all cases, i.e., the average error is zero, while one-zero is biased as the sampling parameters increase. </w:t>
      </w:r>
      <w:r>
        <w:t xml:space="preserve">In both sampling methods, we see an increased variability in the error as the sampling parameters increase. </w:t>
      </w:r>
    </w:p>
  </w:comment>
  <w:comment w:id="487" w:author="Eddie F" w:date="2020-12-25T01:58:00Z" w:initials="EF">
    <w:p w14:paraId="5C88A729" w14:textId="5EBE3FE5" w:rsidR="003F56C6" w:rsidRDefault="003F56C6">
      <w:pPr>
        <w:pStyle w:val="CommentText"/>
      </w:pPr>
      <w:r>
        <w:rPr>
          <w:rStyle w:val="CommentReference"/>
        </w:rPr>
        <w:annotationRef/>
      </w:r>
      <w:r>
        <w:t>I took parts of this and incorporated it into the general summary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C03EC5" w15:done="0"/>
  <w15:commentEx w15:paraId="17289527" w15:done="0"/>
  <w15:commentEx w15:paraId="691C1D14" w15:paraIdParent="17289527" w15:done="0"/>
  <w15:commentEx w15:paraId="230866C1" w15:done="0"/>
  <w15:commentEx w15:paraId="453EE38F" w15:paraIdParent="230866C1" w15:done="0"/>
  <w15:commentEx w15:paraId="3BD33B19" w15:done="0"/>
  <w15:commentEx w15:paraId="3B32290E" w15:done="0"/>
  <w15:commentEx w15:paraId="5C88A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EF896" w16cex:dateUtc="2020-12-24T19:23:00Z"/>
  <w16cex:commentExtensible w16cex:durableId="238EF57F" w16cex:dateUtc="2020-12-24T19:09:00Z"/>
  <w16cex:commentExtensible w16cex:durableId="2392CE1E" w16cex:dateUtc="2020-12-26T22:40:00Z"/>
  <w16cex:commentExtensible w16cex:durableId="238EFDBF" w16cex:dateUtc="2020-12-24T19:45:00Z"/>
  <w16cex:commentExtensible w16cex:durableId="2392CE71" w16cex:dateUtc="2020-12-26T22:42:00Z"/>
  <w16cex:commentExtensible w16cex:durableId="238F0177" w16cex:dateUtc="2020-12-24T20:00:00Z"/>
  <w16cex:commentExtensible w16cex:durableId="2392D517" w16cex:dateUtc="2020-12-26T23:10:00Z"/>
  <w16cex:commentExtensible w16cex:durableId="238FC5D4" w16cex:dateUtc="2020-12-25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C03EC5" w16cid:durableId="238EF896"/>
  <w16cid:commentId w16cid:paraId="17289527" w16cid:durableId="238EF57F"/>
  <w16cid:commentId w16cid:paraId="691C1D14" w16cid:durableId="2392CE1E"/>
  <w16cid:commentId w16cid:paraId="230866C1" w16cid:durableId="238EFDBF"/>
  <w16cid:commentId w16cid:paraId="453EE38F" w16cid:durableId="2392CE71"/>
  <w16cid:commentId w16cid:paraId="3BD33B19" w16cid:durableId="238F0177"/>
  <w16cid:commentId w16cid:paraId="3B32290E" w16cid:durableId="2392D517"/>
  <w16cid:commentId w16cid:paraId="5C88A729" w16cid:durableId="238FC5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580F" w14:textId="77777777" w:rsidR="00795F85" w:rsidRDefault="00795F85" w:rsidP="0053742F">
      <w:pPr>
        <w:spacing w:after="0" w:line="240" w:lineRule="auto"/>
      </w:pPr>
      <w:r>
        <w:separator/>
      </w:r>
    </w:p>
  </w:endnote>
  <w:endnote w:type="continuationSeparator" w:id="0">
    <w:p w14:paraId="48E51697" w14:textId="77777777" w:rsidR="00795F85" w:rsidRDefault="00795F85"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2345A3" w:rsidRDefault="002345A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2345A3" w:rsidRDefault="0023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C2D" w14:textId="77777777" w:rsidR="00795F85" w:rsidRDefault="00795F85" w:rsidP="0053742F">
      <w:pPr>
        <w:spacing w:after="0" w:line="240" w:lineRule="auto"/>
      </w:pPr>
      <w:r>
        <w:separator/>
      </w:r>
    </w:p>
  </w:footnote>
  <w:footnote w:type="continuationSeparator" w:id="0">
    <w:p w14:paraId="2857981C" w14:textId="77777777" w:rsidR="00795F85" w:rsidRDefault="00795F85" w:rsidP="0053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807720"/>
      <w:docPartObj>
        <w:docPartGallery w:val="Page Numbers (Top of Page)"/>
        <w:docPartUnique/>
      </w:docPartObj>
    </w:sdtPr>
    <w:sdtEndPr>
      <w:rPr>
        <w:noProof/>
      </w:rPr>
    </w:sdtEndPr>
    <w:sdtContent>
      <w:p w14:paraId="6357D960" w14:textId="25677E91" w:rsidR="002345A3" w:rsidRPr="00F609AA" w:rsidRDefault="002345A3" w:rsidP="00F609AA">
        <w:pPr>
          <w:spacing w:line="480" w:lineRule="auto"/>
          <w:rPr>
            <w:rFonts w:ascii="Times New Roman" w:hAnsi="Times New Roman" w:cs="Times New Roman"/>
            <w:i/>
            <w:sz w:val="24"/>
            <w:szCs w:val="24"/>
          </w:rPr>
        </w:pPr>
        <w:r>
          <w:fldChar w:fldCharType="begin"/>
        </w:r>
        <w:r>
          <w:instrText xml:space="preserve"> PAGE   \* MERGEFORMAT </w:instrText>
        </w:r>
        <w:r>
          <w:fldChar w:fldCharType="separate"/>
        </w:r>
        <w:r>
          <w:rPr>
            <w:noProof/>
          </w:rPr>
          <w:t>2</w:t>
        </w:r>
        <w:r>
          <w:rPr>
            <w:noProof/>
          </w:rPr>
          <w:fldChar w:fldCharType="end"/>
        </w:r>
        <w:r>
          <w:rPr>
            <w:noProof/>
          </w:rPr>
          <w:t xml:space="preserve"> </w:t>
        </w:r>
        <w:r w:rsidRPr="00F609AA">
          <w:rPr>
            <w:rFonts w:ascii="Times New Roman" w:hAnsi="Times New Roman" w:cs="Times New Roman"/>
            <w:i/>
            <w:iCs/>
            <w:sz w:val="24"/>
            <w:szCs w:val="24"/>
          </w:rPr>
          <w:t>Optimizing behavioural observations</w:t>
        </w:r>
        <w:r w:rsidRPr="00F609AA">
          <w:rPr>
            <w:rStyle w:val="CommentReference"/>
            <w:i/>
            <w:iCs/>
          </w:rPr>
          <w:annotationRef/>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rson w15:author="Simon Tuke">
    <w15:presenceInfo w15:providerId="AD" w15:userId="S::a1078881@adelaide.edu.au::f2f9eda8-051f-4368-a4a0-c13b4d30c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27AE"/>
    <w:rsid w:val="0000537E"/>
    <w:rsid w:val="00005C45"/>
    <w:rsid w:val="00005E81"/>
    <w:rsid w:val="00013647"/>
    <w:rsid w:val="000138AF"/>
    <w:rsid w:val="00014613"/>
    <w:rsid w:val="000214DB"/>
    <w:rsid w:val="00026DF1"/>
    <w:rsid w:val="00036775"/>
    <w:rsid w:val="0003786E"/>
    <w:rsid w:val="000402AC"/>
    <w:rsid w:val="00041B1C"/>
    <w:rsid w:val="000446EF"/>
    <w:rsid w:val="00044A0F"/>
    <w:rsid w:val="0004678F"/>
    <w:rsid w:val="00054E40"/>
    <w:rsid w:val="00063324"/>
    <w:rsid w:val="00063D2E"/>
    <w:rsid w:val="00070F05"/>
    <w:rsid w:val="000778B2"/>
    <w:rsid w:val="00085799"/>
    <w:rsid w:val="00085C2B"/>
    <w:rsid w:val="00086E7E"/>
    <w:rsid w:val="00091836"/>
    <w:rsid w:val="00091A86"/>
    <w:rsid w:val="00092B72"/>
    <w:rsid w:val="000938E9"/>
    <w:rsid w:val="00096196"/>
    <w:rsid w:val="000970E6"/>
    <w:rsid w:val="000A0666"/>
    <w:rsid w:val="000A0D31"/>
    <w:rsid w:val="000A241A"/>
    <w:rsid w:val="000A4408"/>
    <w:rsid w:val="000B422B"/>
    <w:rsid w:val="000B74D9"/>
    <w:rsid w:val="000C0EDA"/>
    <w:rsid w:val="000C1403"/>
    <w:rsid w:val="000C4FE8"/>
    <w:rsid w:val="000C6558"/>
    <w:rsid w:val="000C753A"/>
    <w:rsid w:val="000D101B"/>
    <w:rsid w:val="000D188A"/>
    <w:rsid w:val="000D5752"/>
    <w:rsid w:val="000E02F7"/>
    <w:rsid w:val="000E1572"/>
    <w:rsid w:val="000E24F1"/>
    <w:rsid w:val="000E26F9"/>
    <w:rsid w:val="000E3E01"/>
    <w:rsid w:val="000E3F61"/>
    <w:rsid w:val="000E69F3"/>
    <w:rsid w:val="000F0E4E"/>
    <w:rsid w:val="000F19C8"/>
    <w:rsid w:val="00104CA9"/>
    <w:rsid w:val="00105CDA"/>
    <w:rsid w:val="00107163"/>
    <w:rsid w:val="001074D8"/>
    <w:rsid w:val="001076EF"/>
    <w:rsid w:val="001102B1"/>
    <w:rsid w:val="0011223D"/>
    <w:rsid w:val="00113107"/>
    <w:rsid w:val="00114386"/>
    <w:rsid w:val="001256C3"/>
    <w:rsid w:val="00134DBC"/>
    <w:rsid w:val="0014426B"/>
    <w:rsid w:val="00151F5F"/>
    <w:rsid w:val="00152383"/>
    <w:rsid w:val="0016043F"/>
    <w:rsid w:val="001646BF"/>
    <w:rsid w:val="0016644C"/>
    <w:rsid w:val="0016691D"/>
    <w:rsid w:val="001701B0"/>
    <w:rsid w:val="00176264"/>
    <w:rsid w:val="0018228D"/>
    <w:rsid w:val="00187699"/>
    <w:rsid w:val="00193ED3"/>
    <w:rsid w:val="00196F2C"/>
    <w:rsid w:val="001A089E"/>
    <w:rsid w:val="001A2318"/>
    <w:rsid w:val="001A4AA7"/>
    <w:rsid w:val="001A62E5"/>
    <w:rsid w:val="001A62F5"/>
    <w:rsid w:val="001A6D63"/>
    <w:rsid w:val="001B0DCB"/>
    <w:rsid w:val="001B63D5"/>
    <w:rsid w:val="001B769E"/>
    <w:rsid w:val="001C4473"/>
    <w:rsid w:val="001C4B47"/>
    <w:rsid w:val="001D043F"/>
    <w:rsid w:val="001D30D4"/>
    <w:rsid w:val="001D3DD9"/>
    <w:rsid w:val="001E1205"/>
    <w:rsid w:val="001E1FCA"/>
    <w:rsid w:val="001E44D9"/>
    <w:rsid w:val="001E630D"/>
    <w:rsid w:val="001E7881"/>
    <w:rsid w:val="001F1CFB"/>
    <w:rsid w:val="00203373"/>
    <w:rsid w:val="00204698"/>
    <w:rsid w:val="00205580"/>
    <w:rsid w:val="00206541"/>
    <w:rsid w:val="00206575"/>
    <w:rsid w:val="00210C2B"/>
    <w:rsid w:val="00214412"/>
    <w:rsid w:val="00214AFD"/>
    <w:rsid w:val="00214D7F"/>
    <w:rsid w:val="00221D3E"/>
    <w:rsid w:val="00224ED8"/>
    <w:rsid w:val="00227A5F"/>
    <w:rsid w:val="00230EEE"/>
    <w:rsid w:val="002345A3"/>
    <w:rsid w:val="00236A43"/>
    <w:rsid w:val="00237745"/>
    <w:rsid w:val="00245162"/>
    <w:rsid w:val="00247009"/>
    <w:rsid w:val="00250616"/>
    <w:rsid w:val="00250A2C"/>
    <w:rsid w:val="002518CC"/>
    <w:rsid w:val="00256782"/>
    <w:rsid w:val="00264366"/>
    <w:rsid w:val="00266CF2"/>
    <w:rsid w:val="00271DF3"/>
    <w:rsid w:val="00282ACD"/>
    <w:rsid w:val="00291EEE"/>
    <w:rsid w:val="002958CD"/>
    <w:rsid w:val="00296480"/>
    <w:rsid w:val="002971CB"/>
    <w:rsid w:val="002A2B84"/>
    <w:rsid w:val="002A456C"/>
    <w:rsid w:val="002A5B06"/>
    <w:rsid w:val="002A6400"/>
    <w:rsid w:val="002A6B0E"/>
    <w:rsid w:val="002A6E7C"/>
    <w:rsid w:val="002C0165"/>
    <w:rsid w:val="002C6205"/>
    <w:rsid w:val="002D0AF7"/>
    <w:rsid w:val="002D303B"/>
    <w:rsid w:val="002D329D"/>
    <w:rsid w:val="002D3EDE"/>
    <w:rsid w:val="002D70DF"/>
    <w:rsid w:val="002F0983"/>
    <w:rsid w:val="002F2FC0"/>
    <w:rsid w:val="00304DDC"/>
    <w:rsid w:val="0030536B"/>
    <w:rsid w:val="003066A2"/>
    <w:rsid w:val="003121CB"/>
    <w:rsid w:val="00312F00"/>
    <w:rsid w:val="00314137"/>
    <w:rsid w:val="0031520B"/>
    <w:rsid w:val="00317E83"/>
    <w:rsid w:val="003223F7"/>
    <w:rsid w:val="003302FD"/>
    <w:rsid w:val="0033674A"/>
    <w:rsid w:val="00337530"/>
    <w:rsid w:val="0034071C"/>
    <w:rsid w:val="00343FD4"/>
    <w:rsid w:val="003449C5"/>
    <w:rsid w:val="003531F7"/>
    <w:rsid w:val="00353EA9"/>
    <w:rsid w:val="00355C3C"/>
    <w:rsid w:val="003564C8"/>
    <w:rsid w:val="00356E9D"/>
    <w:rsid w:val="0036250F"/>
    <w:rsid w:val="00367FA5"/>
    <w:rsid w:val="00377547"/>
    <w:rsid w:val="00377F17"/>
    <w:rsid w:val="00384A36"/>
    <w:rsid w:val="0039382A"/>
    <w:rsid w:val="003A0CB9"/>
    <w:rsid w:val="003A299C"/>
    <w:rsid w:val="003B057D"/>
    <w:rsid w:val="003B247D"/>
    <w:rsid w:val="003B4093"/>
    <w:rsid w:val="003B4E45"/>
    <w:rsid w:val="003B5B95"/>
    <w:rsid w:val="003B7151"/>
    <w:rsid w:val="003B7295"/>
    <w:rsid w:val="003C62FD"/>
    <w:rsid w:val="003C7033"/>
    <w:rsid w:val="003D1761"/>
    <w:rsid w:val="003D325F"/>
    <w:rsid w:val="003E0AF6"/>
    <w:rsid w:val="003E0FFA"/>
    <w:rsid w:val="003E2229"/>
    <w:rsid w:val="003E2718"/>
    <w:rsid w:val="003E772E"/>
    <w:rsid w:val="003F4B52"/>
    <w:rsid w:val="003F56C6"/>
    <w:rsid w:val="003F7B37"/>
    <w:rsid w:val="0040266C"/>
    <w:rsid w:val="004125C6"/>
    <w:rsid w:val="004164F6"/>
    <w:rsid w:val="00432905"/>
    <w:rsid w:val="00433621"/>
    <w:rsid w:val="0043587D"/>
    <w:rsid w:val="0044022D"/>
    <w:rsid w:val="00443465"/>
    <w:rsid w:val="00446120"/>
    <w:rsid w:val="004556BB"/>
    <w:rsid w:val="00456180"/>
    <w:rsid w:val="0045711F"/>
    <w:rsid w:val="004633C4"/>
    <w:rsid w:val="00463B6A"/>
    <w:rsid w:val="00463C74"/>
    <w:rsid w:val="004701E2"/>
    <w:rsid w:val="00471124"/>
    <w:rsid w:val="004714C3"/>
    <w:rsid w:val="00472E19"/>
    <w:rsid w:val="00473964"/>
    <w:rsid w:val="0048009C"/>
    <w:rsid w:val="004804C4"/>
    <w:rsid w:val="0048616B"/>
    <w:rsid w:val="00486198"/>
    <w:rsid w:val="00486761"/>
    <w:rsid w:val="004875EF"/>
    <w:rsid w:val="00495A90"/>
    <w:rsid w:val="004A3FB6"/>
    <w:rsid w:val="004A5A16"/>
    <w:rsid w:val="004B4B98"/>
    <w:rsid w:val="004B7078"/>
    <w:rsid w:val="004C1A96"/>
    <w:rsid w:val="004C5FEC"/>
    <w:rsid w:val="004C60E4"/>
    <w:rsid w:val="004C7805"/>
    <w:rsid w:val="004D0A4C"/>
    <w:rsid w:val="004D14D8"/>
    <w:rsid w:val="004D3860"/>
    <w:rsid w:val="004D5DD2"/>
    <w:rsid w:val="004E0A57"/>
    <w:rsid w:val="004E32FA"/>
    <w:rsid w:val="004E374F"/>
    <w:rsid w:val="004E386F"/>
    <w:rsid w:val="004E4C47"/>
    <w:rsid w:val="004F1B34"/>
    <w:rsid w:val="004F3EDC"/>
    <w:rsid w:val="004F571E"/>
    <w:rsid w:val="004F6BA7"/>
    <w:rsid w:val="005009D5"/>
    <w:rsid w:val="00504E9F"/>
    <w:rsid w:val="0051157F"/>
    <w:rsid w:val="005135CF"/>
    <w:rsid w:val="00516166"/>
    <w:rsid w:val="00521D5C"/>
    <w:rsid w:val="00523745"/>
    <w:rsid w:val="005245EA"/>
    <w:rsid w:val="00524DB2"/>
    <w:rsid w:val="005257E5"/>
    <w:rsid w:val="005302FE"/>
    <w:rsid w:val="0053134A"/>
    <w:rsid w:val="0053292B"/>
    <w:rsid w:val="0053582D"/>
    <w:rsid w:val="0053642B"/>
    <w:rsid w:val="00536F29"/>
    <w:rsid w:val="0053742F"/>
    <w:rsid w:val="00540935"/>
    <w:rsid w:val="00544034"/>
    <w:rsid w:val="0054493D"/>
    <w:rsid w:val="00553462"/>
    <w:rsid w:val="0055687A"/>
    <w:rsid w:val="00557ABD"/>
    <w:rsid w:val="0056208D"/>
    <w:rsid w:val="00562BDC"/>
    <w:rsid w:val="00564BDB"/>
    <w:rsid w:val="00572F60"/>
    <w:rsid w:val="0057513B"/>
    <w:rsid w:val="005759B3"/>
    <w:rsid w:val="00576771"/>
    <w:rsid w:val="00576DB6"/>
    <w:rsid w:val="0057771F"/>
    <w:rsid w:val="00577F51"/>
    <w:rsid w:val="00581A10"/>
    <w:rsid w:val="005831D3"/>
    <w:rsid w:val="00594A6D"/>
    <w:rsid w:val="00596EFA"/>
    <w:rsid w:val="005A0320"/>
    <w:rsid w:val="005A0916"/>
    <w:rsid w:val="005A131A"/>
    <w:rsid w:val="005A3774"/>
    <w:rsid w:val="005A70D4"/>
    <w:rsid w:val="005B1AC5"/>
    <w:rsid w:val="005B72B6"/>
    <w:rsid w:val="005C0C9D"/>
    <w:rsid w:val="005C23E9"/>
    <w:rsid w:val="005C38B1"/>
    <w:rsid w:val="005C3C96"/>
    <w:rsid w:val="005D2294"/>
    <w:rsid w:val="005D5E38"/>
    <w:rsid w:val="005D6783"/>
    <w:rsid w:val="005E0576"/>
    <w:rsid w:val="005E2DED"/>
    <w:rsid w:val="005E40EC"/>
    <w:rsid w:val="005E6EAD"/>
    <w:rsid w:val="005E7B87"/>
    <w:rsid w:val="005F1DD6"/>
    <w:rsid w:val="005F56A6"/>
    <w:rsid w:val="005F6F20"/>
    <w:rsid w:val="00603A57"/>
    <w:rsid w:val="006051AA"/>
    <w:rsid w:val="006052A6"/>
    <w:rsid w:val="0060631C"/>
    <w:rsid w:val="0062155A"/>
    <w:rsid w:val="00623A38"/>
    <w:rsid w:val="00630CC9"/>
    <w:rsid w:val="00634C4B"/>
    <w:rsid w:val="006350CD"/>
    <w:rsid w:val="00635B3D"/>
    <w:rsid w:val="0063764B"/>
    <w:rsid w:val="0064431C"/>
    <w:rsid w:val="00645C5A"/>
    <w:rsid w:val="00645F52"/>
    <w:rsid w:val="00647953"/>
    <w:rsid w:val="00654324"/>
    <w:rsid w:val="00661B0C"/>
    <w:rsid w:val="00661B83"/>
    <w:rsid w:val="00661DEB"/>
    <w:rsid w:val="006659B3"/>
    <w:rsid w:val="00666E6B"/>
    <w:rsid w:val="0066735B"/>
    <w:rsid w:val="006701B1"/>
    <w:rsid w:val="006702A4"/>
    <w:rsid w:val="00677B0A"/>
    <w:rsid w:val="00680476"/>
    <w:rsid w:val="006816B8"/>
    <w:rsid w:val="00681F00"/>
    <w:rsid w:val="00682A4B"/>
    <w:rsid w:val="006846D2"/>
    <w:rsid w:val="00687A98"/>
    <w:rsid w:val="006913FD"/>
    <w:rsid w:val="00696F64"/>
    <w:rsid w:val="006A43BD"/>
    <w:rsid w:val="006A4DB2"/>
    <w:rsid w:val="006A722D"/>
    <w:rsid w:val="006B1EB4"/>
    <w:rsid w:val="006B21CF"/>
    <w:rsid w:val="006B6528"/>
    <w:rsid w:val="006B6AEA"/>
    <w:rsid w:val="006B714A"/>
    <w:rsid w:val="006C4645"/>
    <w:rsid w:val="006D011F"/>
    <w:rsid w:val="006D066E"/>
    <w:rsid w:val="006D53D7"/>
    <w:rsid w:val="006D767D"/>
    <w:rsid w:val="006F437D"/>
    <w:rsid w:val="00702304"/>
    <w:rsid w:val="00703D5F"/>
    <w:rsid w:val="007048D1"/>
    <w:rsid w:val="00705490"/>
    <w:rsid w:val="0070730B"/>
    <w:rsid w:val="007175D7"/>
    <w:rsid w:val="00721284"/>
    <w:rsid w:val="007239B3"/>
    <w:rsid w:val="0072759E"/>
    <w:rsid w:val="00727754"/>
    <w:rsid w:val="007311F2"/>
    <w:rsid w:val="007436F1"/>
    <w:rsid w:val="00750FC1"/>
    <w:rsid w:val="00754084"/>
    <w:rsid w:val="00760711"/>
    <w:rsid w:val="0076305F"/>
    <w:rsid w:val="00766FBA"/>
    <w:rsid w:val="007675E8"/>
    <w:rsid w:val="007760C1"/>
    <w:rsid w:val="00781F47"/>
    <w:rsid w:val="007875D0"/>
    <w:rsid w:val="00793A8B"/>
    <w:rsid w:val="00795F85"/>
    <w:rsid w:val="0079626D"/>
    <w:rsid w:val="007A4B43"/>
    <w:rsid w:val="007A591E"/>
    <w:rsid w:val="007A5BE7"/>
    <w:rsid w:val="007B2B70"/>
    <w:rsid w:val="007B33D5"/>
    <w:rsid w:val="007B42B8"/>
    <w:rsid w:val="007B433E"/>
    <w:rsid w:val="007B6BF2"/>
    <w:rsid w:val="007B6D91"/>
    <w:rsid w:val="007B7499"/>
    <w:rsid w:val="007C1355"/>
    <w:rsid w:val="007C2C37"/>
    <w:rsid w:val="007C3A40"/>
    <w:rsid w:val="007C551E"/>
    <w:rsid w:val="007C7EF6"/>
    <w:rsid w:val="007D52C0"/>
    <w:rsid w:val="007E7307"/>
    <w:rsid w:val="007F016D"/>
    <w:rsid w:val="007F140A"/>
    <w:rsid w:val="007F512B"/>
    <w:rsid w:val="00806B34"/>
    <w:rsid w:val="00810A4B"/>
    <w:rsid w:val="0082390E"/>
    <w:rsid w:val="00832232"/>
    <w:rsid w:val="00832A4F"/>
    <w:rsid w:val="008404CD"/>
    <w:rsid w:val="008421F8"/>
    <w:rsid w:val="00844726"/>
    <w:rsid w:val="00846447"/>
    <w:rsid w:val="0085206B"/>
    <w:rsid w:val="00861B1D"/>
    <w:rsid w:val="00864A67"/>
    <w:rsid w:val="0086608B"/>
    <w:rsid w:val="00870273"/>
    <w:rsid w:val="0087204B"/>
    <w:rsid w:val="008771FB"/>
    <w:rsid w:val="00877581"/>
    <w:rsid w:val="00880047"/>
    <w:rsid w:val="00881D5C"/>
    <w:rsid w:val="00882666"/>
    <w:rsid w:val="008830CF"/>
    <w:rsid w:val="00891112"/>
    <w:rsid w:val="00893B8F"/>
    <w:rsid w:val="00894F88"/>
    <w:rsid w:val="00896086"/>
    <w:rsid w:val="00896206"/>
    <w:rsid w:val="008967A6"/>
    <w:rsid w:val="008A0F91"/>
    <w:rsid w:val="008A5BC5"/>
    <w:rsid w:val="008A6BF8"/>
    <w:rsid w:val="008B172B"/>
    <w:rsid w:val="008B424D"/>
    <w:rsid w:val="008C17B7"/>
    <w:rsid w:val="008C56B6"/>
    <w:rsid w:val="008C5AFB"/>
    <w:rsid w:val="008D416B"/>
    <w:rsid w:val="008D53C3"/>
    <w:rsid w:val="008D67B6"/>
    <w:rsid w:val="008D7EEE"/>
    <w:rsid w:val="008E5F12"/>
    <w:rsid w:val="008E699E"/>
    <w:rsid w:val="008F2576"/>
    <w:rsid w:val="008F453F"/>
    <w:rsid w:val="008F6326"/>
    <w:rsid w:val="0090072F"/>
    <w:rsid w:val="0090549C"/>
    <w:rsid w:val="00915802"/>
    <w:rsid w:val="00916F6D"/>
    <w:rsid w:val="00917065"/>
    <w:rsid w:val="009226E2"/>
    <w:rsid w:val="009232A8"/>
    <w:rsid w:val="009317EC"/>
    <w:rsid w:val="00933F8F"/>
    <w:rsid w:val="009351C9"/>
    <w:rsid w:val="0093779F"/>
    <w:rsid w:val="0094249E"/>
    <w:rsid w:val="00952646"/>
    <w:rsid w:val="009536EA"/>
    <w:rsid w:val="00957033"/>
    <w:rsid w:val="009602FB"/>
    <w:rsid w:val="00960433"/>
    <w:rsid w:val="00960808"/>
    <w:rsid w:val="009634D9"/>
    <w:rsid w:val="00966C4F"/>
    <w:rsid w:val="00971A6E"/>
    <w:rsid w:val="00981286"/>
    <w:rsid w:val="00981308"/>
    <w:rsid w:val="00985BB5"/>
    <w:rsid w:val="009871D1"/>
    <w:rsid w:val="00990868"/>
    <w:rsid w:val="0099306F"/>
    <w:rsid w:val="00993E5E"/>
    <w:rsid w:val="009958E4"/>
    <w:rsid w:val="009A17C5"/>
    <w:rsid w:val="009A67AC"/>
    <w:rsid w:val="009B08E2"/>
    <w:rsid w:val="009C6A7A"/>
    <w:rsid w:val="009C6AB3"/>
    <w:rsid w:val="009C6C8F"/>
    <w:rsid w:val="009C782E"/>
    <w:rsid w:val="009D0E47"/>
    <w:rsid w:val="009D5569"/>
    <w:rsid w:val="009D60E2"/>
    <w:rsid w:val="009D66FA"/>
    <w:rsid w:val="009D7B05"/>
    <w:rsid w:val="009E262B"/>
    <w:rsid w:val="009E620B"/>
    <w:rsid w:val="009E7EA5"/>
    <w:rsid w:val="009F3D19"/>
    <w:rsid w:val="009F3E48"/>
    <w:rsid w:val="009F4475"/>
    <w:rsid w:val="009F4721"/>
    <w:rsid w:val="009F5390"/>
    <w:rsid w:val="009F6A79"/>
    <w:rsid w:val="00A10DD9"/>
    <w:rsid w:val="00A148B0"/>
    <w:rsid w:val="00A1562C"/>
    <w:rsid w:val="00A17015"/>
    <w:rsid w:val="00A2165D"/>
    <w:rsid w:val="00A37E5B"/>
    <w:rsid w:val="00A418E7"/>
    <w:rsid w:val="00A41C93"/>
    <w:rsid w:val="00A4774A"/>
    <w:rsid w:val="00A47E8D"/>
    <w:rsid w:val="00A50249"/>
    <w:rsid w:val="00A53B73"/>
    <w:rsid w:val="00A558A2"/>
    <w:rsid w:val="00A56020"/>
    <w:rsid w:val="00A642C6"/>
    <w:rsid w:val="00A66296"/>
    <w:rsid w:val="00A66E90"/>
    <w:rsid w:val="00A67745"/>
    <w:rsid w:val="00A710F9"/>
    <w:rsid w:val="00A717C1"/>
    <w:rsid w:val="00A71F11"/>
    <w:rsid w:val="00A7267F"/>
    <w:rsid w:val="00A74DDC"/>
    <w:rsid w:val="00A75FE7"/>
    <w:rsid w:val="00A7798B"/>
    <w:rsid w:val="00A8429E"/>
    <w:rsid w:val="00A9079D"/>
    <w:rsid w:val="00A91DE7"/>
    <w:rsid w:val="00AA02C1"/>
    <w:rsid w:val="00AA0DDE"/>
    <w:rsid w:val="00AA67B2"/>
    <w:rsid w:val="00AA7639"/>
    <w:rsid w:val="00AB21EE"/>
    <w:rsid w:val="00AB2B70"/>
    <w:rsid w:val="00AB4FDB"/>
    <w:rsid w:val="00AB6BD0"/>
    <w:rsid w:val="00AB7CA5"/>
    <w:rsid w:val="00AB7FB5"/>
    <w:rsid w:val="00AC38EF"/>
    <w:rsid w:val="00AD6272"/>
    <w:rsid w:val="00AD70F4"/>
    <w:rsid w:val="00AE418C"/>
    <w:rsid w:val="00AE69C0"/>
    <w:rsid w:val="00AE69F3"/>
    <w:rsid w:val="00AE72F5"/>
    <w:rsid w:val="00AF009E"/>
    <w:rsid w:val="00AF570E"/>
    <w:rsid w:val="00AF64A2"/>
    <w:rsid w:val="00B01ECD"/>
    <w:rsid w:val="00B0281F"/>
    <w:rsid w:val="00B04A1D"/>
    <w:rsid w:val="00B04ADA"/>
    <w:rsid w:val="00B06D9C"/>
    <w:rsid w:val="00B108A2"/>
    <w:rsid w:val="00B138A5"/>
    <w:rsid w:val="00B13F40"/>
    <w:rsid w:val="00B14CAC"/>
    <w:rsid w:val="00B15FF4"/>
    <w:rsid w:val="00B170F6"/>
    <w:rsid w:val="00B22729"/>
    <w:rsid w:val="00B239C2"/>
    <w:rsid w:val="00B24A6F"/>
    <w:rsid w:val="00B25579"/>
    <w:rsid w:val="00B30E42"/>
    <w:rsid w:val="00B31225"/>
    <w:rsid w:val="00B431A9"/>
    <w:rsid w:val="00B44C71"/>
    <w:rsid w:val="00B4541A"/>
    <w:rsid w:val="00B514CA"/>
    <w:rsid w:val="00B52FC3"/>
    <w:rsid w:val="00B53159"/>
    <w:rsid w:val="00B62669"/>
    <w:rsid w:val="00B659C8"/>
    <w:rsid w:val="00B72FB6"/>
    <w:rsid w:val="00B73995"/>
    <w:rsid w:val="00B9340E"/>
    <w:rsid w:val="00B94DC4"/>
    <w:rsid w:val="00BA2684"/>
    <w:rsid w:val="00BA3827"/>
    <w:rsid w:val="00BA5A3B"/>
    <w:rsid w:val="00BB294F"/>
    <w:rsid w:val="00BB368E"/>
    <w:rsid w:val="00BB4550"/>
    <w:rsid w:val="00BB45A3"/>
    <w:rsid w:val="00BC169E"/>
    <w:rsid w:val="00BC1E47"/>
    <w:rsid w:val="00BC563F"/>
    <w:rsid w:val="00BC5F89"/>
    <w:rsid w:val="00BD2A4D"/>
    <w:rsid w:val="00BE06D0"/>
    <w:rsid w:val="00BE2E56"/>
    <w:rsid w:val="00BE6B6E"/>
    <w:rsid w:val="00BE772E"/>
    <w:rsid w:val="00BF5A72"/>
    <w:rsid w:val="00BF6CB6"/>
    <w:rsid w:val="00BF7A64"/>
    <w:rsid w:val="00C02AC5"/>
    <w:rsid w:val="00C02E71"/>
    <w:rsid w:val="00C05E61"/>
    <w:rsid w:val="00C10C02"/>
    <w:rsid w:val="00C12873"/>
    <w:rsid w:val="00C12A48"/>
    <w:rsid w:val="00C139E9"/>
    <w:rsid w:val="00C1557C"/>
    <w:rsid w:val="00C20FF9"/>
    <w:rsid w:val="00C27F8D"/>
    <w:rsid w:val="00C45CAF"/>
    <w:rsid w:val="00C46FC3"/>
    <w:rsid w:val="00C556E9"/>
    <w:rsid w:val="00C57137"/>
    <w:rsid w:val="00C57F65"/>
    <w:rsid w:val="00C609DA"/>
    <w:rsid w:val="00C61F3D"/>
    <w:rsid w:val="00C62CC7"/>
    <w:rsid w:val="00C645E9"/>
    <w:rsid w:val="00C70685"/>
    <w:rsid w:val="00C73C5A"/>
    <w:rsid w:val="00C7763A"/>
    <w:rsid w:val="00C854E5"/>
    <w:rsid w:val="00C86E32"/>
    <w:rsid w:val="00C91468"/>
    <w:rsid w:val="00C91F30"/>
    <w:rsid w:val="00C91F42"/>
    <w:rsid w:val="00C9738C"/>
    <w:rsid w:val="00CA1363"/>
    <w:rsid w:val="00CA4085"/>
    <w:rsid w:val="00CA57CB"/>
    <w:rsid w:val="00CA6092"/>
    <w:rsid w:val="00CB0E76"/>
    <w:rsid w:val="00CB2376"/>
    <w:rsid w:val="00CB34E3"/>
    <w:rsid w:val="00CB5FB3"/>
    <w:rsid w:val="00CB63EE"/>
    <w:rsid w:val="00CC0C2B"/>
    <w:rsid w:val="00CC0EBD"/>
    <w:rsid w:val="00CC29AD"/>
    <w:rsid w:val="00CC2A3D"/>
    <w:rsid w:val="00CC6502"/>
    <w:rsid w:val="00CC7082"/>
    <w:rsid w:val="00CD365A"/>
    <w:rsid w:val="00CE262C"/>
    <w:rsid w:val="00CE5624"/>
    <w:rsid w:val="00CF2422"/>
    <w:rsid w:val="00CF2A5A"/>
    <w:rsid w:val="00CF54D0"/>
    <w:rsid w:val="00CF7E7C"/>
    <w:rsid w:val="00D00D1C"/>
    <w:rsid w:val="00D03F49"/>
    <w:rsid w:val="00D0445E"/>
    <w:rsid w:val="00D07F0C"/>
    <w:rsid w:val="00D10A50"/>
    <w:rsid w:val="00D12EE6"/>
    <w:rsid w:val="00D14D3A"/>
    <w:rsid w:val="00D16865"/>
    <w:rsid w:val="00D17924"/>
    <w:rsid w:val="00D21964"/>
    <w:rsid w:val="00D23B1D"/>
    <w:rsid w:val="00D24A63"/>
    <w:rsid w:val="00D24CD3"/>
    <w:rsid w:val="00D256B6"/>
    <w:rsid w:val="00D25A96"/>
    <w:rsid w:val="00D26B05"/>
    <w:rsid w:val="00D3127B"/>
    <w:rsid w:val="00D3438B"/>
    <w:rsid w:val="00D40344"/>
    <w:rsid w:val="00D4094B"/>
    <w:rsid w:val="00D414C8"/>
    <w:rsid w:val="00D42E51"/>
    <w:rsid w:val="00D46433"/>
    <w:rsid w:val="00D46C94"/>
    <w:rsid w:val="00D506E5"/>
    <w:rsid w:val="00D50BD5"/>
    <w:rsid w:val="00D56C8D"/>
    <w:rsid w:val="00D67C81"/>
    <w:rsid w:val="00D72947"/>
    <w:rsid w:val="00D73D28"/>
    <w:rsid w:val="00D75419"/>
    <w:rsid w:val="00D8058D"/>
    <w:rsid w:val="00D818C4"/>
    <w:rsid w:val="00D82EE7"/>
    <w:rsid w:val="00D831D3"/>
    <w:rsid w:val="00D83CF8"/>
    <w:rsid w:val="00D87E83"/>
    <w:rsid w:val="00D902BC"/>
    <w:rsid w:val="00D90BE8"/>
    <w:rsid w:val="00D91EA4"/>
    <w:rsid w:val="00D93F57"/>
    <w:rsid w:val="00D94001"/>
    <w:rsid w:val="00D94334"/>
    <w:rsid w:val="00D94EE8"/>
    <w:rsid w:val="00DA2971"/>
    <w:rsid w:val="00DA4A66"/>
    <w:rsid w:val="00DB0725"/>
    <w:rsid w:val="00DB0C82"/>
    <w:rsid w:val="00DC31F8"/>
    <w:rsid w:val="00DC5D24"/>
    <w:rsid w:val="00DC64DF"/>
    <w:rsid w:val="00DD2137"/>
    <w:rsid w:val="00DD28CB"/>
    <w:rsid w:val="00DD2F02"/>
    <w:rsid w:val="00DD70AF"/>
    <w:rsid w:val="00DE34CF"/>
    <w:rsid w:val="00DE4298"/>
    <w:rsid w:val="00DE5540"/>
    <w:rsid w:val="00DE7235"/>
    <w:rsid w:val="00E049C1"/>
    <w:rsid w:val="00E04C38"/>
    <w:rsid w:val="00E056FD"/>
    <w:rsid w:val="00E05BAE"/>
    <w:rsid w:val="00E07CC1"/>
    <w:rsid w:val="00E11C4F"/>
    <w:rsid w:val="00E21195"/>
    <w:rsid w:val="00E231F5"/>
    <w:rsid w:val="00E25DA3"/>
    <w:rsid w:val="00E30627"/>
    <w:rsid w:val="00E316A2"/>
    <w:rsid w:val="00E31BAF"/>
    <w:rsid w:val="00E35865"/>
    <w:rsid w:val="00E358D4"/>
    <w:rsid w:val="00E40496"/>
    <w:rsid w:val="00E42022"/>
    <w:rsid w:val="00E5768B"/>
    <w:rsid w:val="00E70A9E"/>
    <w:rsid w:val="00E71396"/>
    <w:rsid w:val="00E74A68"/>
    <w:rsid w:val="00E74EA1"/>
    <w:rsid w:val="00E76A33"/>
    <w:rsid w:val="00E77F68"/>
    <w:rsid w:val="00E81BF0"/>
    <w:rsid w:val="00E828AE"/>
    <w:rsid w:val="00E844F4"/>
    <w:rsid w:val="00E853BD"/>
    <w:rsid w:val="00E87EC9"/>
    <w:rsid w:val="00E9418A"/>
    <w:rsid w:val="00EB03AC"/>
    <w:rsid w:val="00EB270A"/>
    <w:rsid w:val="00EC0DCF"/>
    <w:rsid w:val="00EC48AA"/>
    <w:rsid w:val="00EC6A20"/>
    <w:rsid w:val="00EC7A61"/>
    <w:rsid w:val="00ED133D"/>
    <w:rsid w:val="00ED3773"/>
    <w:rsid w:val="00ED3C35"/>
    <w:rsid w:val="00ED44B8"/>
    <w:rsid w:val="00ED5620"/>
    <w:rsid w:val="00EE6093"/>
    <w:rsid w:val="00EE6CA9"/>
    <w:rsid w:val="00EE7DE9"/>
    <w:rsid w:val="00EF40B9"/>
    <w:rsid w:val="00F02F13"/>
    <w:rsid w:val="00F04CBE"/>
    <w:rsid w:val="00F113DF"/>
    <w:rsid w:val="00F140DF"/>
    <w:rsid w:val="00F20711"/>
    <w:rsid w:val="00F22332"/>
    <w:rsid w:val="00F22431"/>
    <w:rsid w:val="00F230E3"/>
    <w:rsid w:val="00F31D39"/>
    <w:rsid w:val="00F330FC"/>
    <w:rsid w:val="00F37E97"/>
    <w:rsid w:val="00F53499"/>
    <w:rsid w:val="00F55866"/>
    <w:rsid w:val="00F561C3"/>
    <w:rsid w:val="00F561D2"/>
    <w:rsid w:val="00F609AA"/>
    <w:rsid w:val="00F60B2D"/>
    <w:rsid w:val="00F61327"/>
    <w:rsid w:val="00F6327B"/>
    <w:rsid w:val="00F6363A"/>
    <w:rsid w:val="00F6460B"/>
    <w:rsid w:val="00F67205"/>
    <w:rsid w:val="00F7026C"/>
    <w:rsid w:val="00F72A57"/>
    <w:rsid w:val="00F7453A"/>
    <w:rsid w:val="00F91480"/>
    <w:rsid w:val="00F91F70"/>
    <w:rsid w:val="00F9229A"/>
    <w:rsid w:val="00F932C8"/>
    <w:rsid w:val="00F95294"/>
    <w:rsid w:val="00F9533E"/>
    <w:rsid w:val="00F966C9"/>
    <w:rsid w:val="00FA7718"/>
    <w:rsid w:val="00FC10D4"/>
    <w:rsid w:val="00FD08D8"/>
    <w:rsid w:val="00FD71B9"/>
    <w:rsid w:val="00FE4BC3"/>
    <w:rsid w:val="00FE4D45"/>
    <w:rsid w:val="00FE5B8E"/>
    <w:rsid w:val="00FE7FAB"/>
    <w:rsid w:val="00FF1E13"/>
    <w:rsid w:val="00FF3BC2"/>
    <w:rsid w:val="00FF6D26"/>
    <w:rsid w:val="00F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1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F33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 w:id="1378092593">
      <w:bodyDiv w:val="1"/>
      <w:marLeft w:val="0"/>
      <w:marRight w:val="0"/>
      <w:marTop w:val="0"/>
      <w:marBottom w:val="0"/>
      <w:divBdr>
        <w:top w:val="none" w:sz="0" w:space="0" w:color="auto"/>
        <w:left w:val="none" w:sz="0" w:space="0" w:color="auto"/>
        <w:bottom w:val="none" w:sz="0" w:space="0" w:color="auto"/>
        <w:right w:val="none" w:sz="0" w:space="0" w:color="auto"/>
      </w:divBdr>
    </w:div>
    <w:div w:id="15885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openxmlformats.org/officeDocument/2006/relationships/comments" Target="comments.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FA810-0A80-4A09-9FD6-AA603B51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29</Pages>
  <Words>6879</Words>
  <Characters>39213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Simon Tuke</cp:lastModifiedBy>
  <cp:revision>173</cp:revision>
  <dcterms:created xsi:type="dcterms:W3CDTF">2020-12-24T20:04:00Z</dcterms:created>
  <dcterms:modified xsi:type="dcterms:W3CDTF">2020-12-26T23:12:00Z</dcterms:modified>
</cp:coreProperties>
</file>