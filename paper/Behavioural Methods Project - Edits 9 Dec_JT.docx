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3D24D042" w:rsidR="0053742F" w:rsidRPr="00005C45" w:rsidRDefault="00FD08D8" w:rsidP="00721284">
      <w:pPr>
        <w:pStyle w:val="Title"/>
        <w:pBdr>
          <w:bottom w:val="single" w:sz="4" w:space="1" w:color="auto"/>
        </w:pBdr>
        <w:jc w:val="center"/>
        <w:rPr>
          <w:sz w:val="20"/>
          <w:szCs w:val="20"/>
        </w:rPr>
      </w:pPr>
      <w:r>
        <w:rPr>
          <w:sz w:val="44"/>
          <w:szCs w:val="44"/>
        </w:rPr>
        <w:t xml:space="preserve">One-zero or pinpoint: which sampling method provides the most accurate assessment of behaviour? </w:t>
      </w:r>
    </w:p>
    <w:p w14:paraId="1F6AB364" w14:textId="595D8822"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0" w:author="Simon Tuke" w:date="2020-12-11T09:57:00Z">
        <w:r w:rsidR="005F1DD6">
          <w:t>a</w:t>
        </w:r>
      </w:ins>
      <w:del w:id="1" w:author="Simon Tuke" w:date="2020-12-11T09:57:00Z">
        <w:r w:rsidR="00864A67" w:rsidRPr="00864A67" w:rsidDel="005F1DD6">
          <w:delText>o</w:delText>
        </w:r>
      </w:del>
      <w:r w:rsidR="00864A67" w:rsidRPr="00864A67">
        <w:t>n Tuke</w:t>
      </w:r>
      <w:r w:rsidR="00864A67">
        <w:rPr>
          <w:vertAlign w:val="superscript"/>
        </w:rPr>
        <w:t>2</w:t>
      </w:r>
      <w:r w:rsidRPr="0053742F">
        <w:t xml:space="preserve"> and Eduardo J Fernandez</w:t>
      </w:r>
      <w:ins w:id="2" w:author="Simon Tuke" w:date="2020-12-11T09:52:00Z">
        <w:r w:rsidR="005F1DD6">
          <w:rPr>
            <w:vertAlign w:val="superscript"/>
          </w:rPr>
          <w:t>3</w:t>
        </w:r>
      </w:ins>
      <w:del w:id="3" w:author="Simon Tuke" w:date="2020-12-11T09:52:00Z">
        <w:r w:rsidR="00864A67" w:rsidDel="005F1DD6">
          <w:rPr>
            <w:vertAlign w:val="superscript"/>
          </w:rPr>
          <w:delText>2</w:delText>
        </w:r>
      </w:del>
    </w:p>
    <w:p w14:paraId="5B70BC92" w14:textId="73EEE1E9" w:rsidR="0053742F" w:rsidRDefault="0053742F" w:rsidP="0053742F">
      <w:pPr>
        <w:spacing w:line="480" w:lineRule="auto"/>
        <w:rPr>
          <w:ins w:id="4" w:author="Simon Tuke" w:date="2020-12-11T09:52:00Z"/>
        </w:rPr>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ins w:id="5" w:author="Simon Tuke" w:date="2020-12-11T09:57:00Z">
        <w:r w:rsidRPr="0053742F">
          <w:rPr>
            <w:vertAlign w:val="superscript"/>
          </w:rPr>
          <w:t>2</w:t>
        </w:r>
        <w:r w:rsidRPr="0053742F">
          <w:t xml:space="preserve">School of </w:t>
        </w:r>
        <w:r>
          <w:t xml:space="preserve">Mathematical </w:t>
        </w:r>
        <w:r w:rsidRPr="0053742F">
          <w:t>Sciences, The University of Adelaide, SA 5005, Australia</w:t>
        </w:r>
      </w:ins>
    </w:p>
    <w:p w14:paraId="0EFF248E" w14:textId="4E071FB9" w:rsidR="0053742F" w:rsidRPr="0053742F" w:rsidRDefault="005F1DD6" w:rsidP="0053742F">
      <w:pPr>
        <w:spacing w:line="480" w:lineRule="auto"/>
      </w:pPr>
      <w:ins w:id="6" w:author="Simon Tuke" w:date="2020-12-11T09:57:00Z">
        <w:r>
          <w:rPr>
            <w:vertAlign w:val="superscript"/>
          </w:rPr>
          <w:t>3</w:t>
        </w:r>
      </w:ins>
      <w:del w:id="7" w:author="Simon Tuke" w:date="2020-12-11T09:57:00Z">
        <w:r w:rsidR="0053742F" w:rsidRPr="0053742F" w:rsidDel="005F1DD6">
          <w:rPr>
            <w:vertAlign w:val="superscript"/>
          </w:rPr>
          <w:delText>2</w:delText>
        </w:r>
      </w:del>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77777777" w:rsidR="00BA3827" w:rsidRPr="00AE69F3" w:rsidRDefault="00BA3827" w:rsidP="0053742F">
      <w:pPr>
        <w:spacing w:line="480" w:lineRule="auto"/>
      </w:pPr>
      <w:r>
        <w:rPr>
          <w:i/>
        </w:rPr>
        <w:t xml:space="preserve">Keywords: </w:t>
      </w:r>
      <w:r w:rsidR="00AE69F3">
        <w:t>continuous recording, pinpoint sampling, one-zero sampling, measuring behaviour</w:t>
      </w:r>
    </w:p>
    <w:p w14:paraId="67A7D1FB" w14:textId="77777777" w:rsidR="00BA3827" w:rsidRPr="00BA3827" w:rsidRDefault="00BA3827" w:rsidP="0053742F">
      <w:pPr>
        <w:spacing w:line="480" w:lineRule="auto"/>
        <w:rPr>
          <w:b/>
        </w:rPr>
      </w:pPr>
      <w:r>
        <w:rPr>
          <w:b/>
        </w:rPr>
        <w:t>INTRODUCTION</w:t>
      </w:r>
    </w:p>
    <w:p w14:paraId="2C2F8225" w14:textId="659BEF13" w:rsidR="000E26F9" w:rsidRPr="00085C2B" w:rsidRDefault="009A67AC" w:rsidP="00005C45">
      <w:pPr>
        <w:spacing w:line="480" w:lineRule="auto"/>
        <w:ind w:firstLine="720"/>
        <w:rPr>
          <w:i/>
        </w:rPr>
      </w:pPr>
      <w:r>
        <w:t>The measurement of behaviour has become a m</w:t>
      </w:r>
      <w:r w:rsidR="0086608B">
        <w:t>ajor area of scientific study 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t>
      </w:r>
      <w:proofErr w:type="gramStart"/>
      <w:r w:rsidR="000E26F9">
        <w:t>welfare, and</w:t>
      </w:r>
      <w:proofErr w:type="gramEnd"/>
      <w:r w:rsidR="000E26F9">
        <w:t xml:space="preserve">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 xml:space="preserve">For captive animals, behavioural research may also be used to investigate the prevalence of positive </w:t>
      </w:r>
      <w:proofErr w:type="spellStart"/>
      <w:r w:rsidR="00091836">
        <w:t>behaviors</w:t>
      </w:r>
      <w:proofErr w:type="spellEnd"/>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 </w:t>
      </w:r>
      <w:r w:rsidR="00C62CC7">
        <w:t>to</w:t>
      </w:r>
      <w:r w:rsidR="00091836">
        <w:t xml:space="preserve"> better understand natural history or investigate the impact of human disturbance (</w:t>
      </w:r>
      <w:r w:rsidR="007A591E">
        <w:t xml:space="preserve">Lehner, 1998; </w:t>
      </w:r>
      <w:r w:rsidR="00091836">
        <w:t>Sand &amp; Creel, 2004).</w:t>
      </w:r>
      <w:r w:rsidR="00085C2B">
        <w:t xml:space="preserve"> Research on animal behaviour is now so well </w:t>
      </w:r>
      <w:r w:rsidR="00085C2B">
        <w:lastRenderedPageBreak/>
        <w:t xml:space="preserve">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 xml:space="preserve">The methods used in animal </w:t>
      </w:r>
      <w:proofErr w:type="spellStart"/>
      <w:r>
        <w:t>behavior</w:t>
      </w:r>
      <w:proofErr w:type="spellEnd"/>
      <w:r>
        <w:t xml:space="preserve">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However</w:t>
      </w:r>
      <w:r w:rsidR="008F453F" w:rsidRPr="00F230E3">
        <w:rPr>
          <w:i/>
          <w:iCs/>
          <w:rPrChange w:id="8" w:author="Simon Tuke" w:date="2020-12-11T09:59:00Z">
            <w:rPr/>
          </w:rPrChange>
        </w:rPr>
        <w:t>, ad libitum</w:t>
      </w:r>
      <w:r w:rsidR="008F453F">
        <w:t xml:space="preserve"> 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4C36FD7C" w:rsidR="00634C4B" w:rsidRDefault="00634C4B" w:rsidP="00634C4B">
      <w:pPr>
        <w:spacing w:line="480" w:lineRule="auto"/>
        <w:ind w:firstLine="720"/>
      </w:pPr>
      <w:r>
        <w:t>Continuous recording, or focal sampling, is considered the gold standard for behaviour sampling, as this method records all occurrences of behaviour and their durations (</w:t>
      </w:r>
      <w:proofErr w:type="spellStart"/>
      <w:r w:rsidRPr="00DE4298">
        <w:t>Hämäläinen</w:t>
      </w:r>
      <w:proofErr w:type="spellEnd"/>
      <w:r>
        <w:t xml:space="preserve"> </w:t>
      </w:r>
      <w:commentRangeStart w:id="9"/>
      <w:r w:rsidRPr="00F230E3">
        <w:rPr>
          <w:i/>
          <w:iCs/>
          <w:rPrChange w:id="10" w:author="Simon Tuke" w:date="2020-12-11T09:59:00Z">
            <w:rPr/>
          </w:rPrChange>
        </w:rPr>
        <w:t>et al</w:t>
      </w:r>
      <w:commentRangeEnd w:id="9"/>
      <w:r w:rsidR="00210C2B">
        <w:rPr>
          <w:rStyle w:val="CommentReference"/>
        </w:rPr>
        <w:commentReference w:id="9"/>
      </w:r>
      <w:r>
        <w:t xml:space="preserve">.,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challenging to record accurately, hence why the method is considered synonymous </w:t>
      </w:r>
      <w:r>
        <w:lastRenderedPageBreak/>
        <w:t xml:space="preserve">with focal sampling of one individual (Altmann, 1974; Martin &amp; Bateson, 2007). Use of modern technology has in part ameliorated some of these issues by allowing behaviour to be recorded and analysed later (Amato </w:t>
      </w:r>
      <w:r w:rsidRPr="00F230E3">
        <w:rPr>
          <w:i/>
          <w:iCs/>
          <w:rPrChange w:id="11" w:author="Simon Tuke" w:date="2020-12-11T09:59:00Z">
            <w:rPr/>
          </w:rPrChange>
        </w:rPr>
        <w:t>et al.</w:t>
      </w:r>
      <w:r>
        <w:t xml:space="preserve">,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54649FCE" w:rsidR="00FE4D45" w:rsidRDefault="008F453F" w:rsidP="00005C45">
      <w:pPr>
        <w:spacing w:line="480" w:lineRule="auto"/>
        <w:ind w:firstLine="720"/>
      </w:pPr>
      <w:r>
        <w:t>T</w:t>
      </w:r>
      <w:r w:rsidR="00FE4D45">
        <w:t xml:space="preserve">he use of pinpoint sampling, also </w:t>
      </w:r>
      <w:r w:rsidR="00B24A6F">
        <w:t xml:space="preserve">referred to </w:t>
      </w:r>
      <w:r w:rsidR="00104CA9">
        <w:t xml:space="preserve">as instantaneous </w:t>
      </w:r>
      <w:r w:rsidR="000D5752">
        <w:t xml:space="preserve">or momentary time </w:t>
      </w:r>
      <w:r w:rsidR="00104CA9">
        <w:t>sampling, is a commonly used method for observational study (Fernandez, Kinley &amp; Timberlake, 2019</w:t>
      </w:r>
      <w:r>
        <w:t xml:space="preserve">; Stevens </w:t>
      </w:r>
      <w:r w:rsidRPr="00F230E3">
        <w:rPr>
          <w:i/>
          <w:iCs/>
          <w:rPrChange w:id="12" w:author="Simon Tuke" w:date="2020-12-11T10:00:00Z">
            <w:rPr/>
          </w:rPrChange>
        </w:rPr>
        <w:t>et al.</w:t>
      </w:r>
      <w:r>
        <w:t>,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The benefits of instantaneous sampling are that it is less intensive than continuous sampling, and therefore may be more feasible for researchers to conduct (</w:t>
      </w:r>
      <w:proofErr w:type="spellStart"/>
      <w:r w:rsidR="003B4E45">
        <w:t>Grenier</w:t>
      </w:r>
      <w:proofErr w:type="spellEnd"/>
      <w:r w:rsidR="003B4E45">
        <w:t xml:space="preserve"> </w:t>
      </w:r>
      <w:r w:rsidR="003B4E45" w:rsidRPr="00F230E3">
        <w:rPr>
          <w:i/>
          <w:iCs/>
          <w:rPrChange w:id="13" w:author="Simon Tuke" w:date="2020-12-11T10:00:00Z">
            <w:rPr/>
          </w:rPrChange>
        </w:rPr>
        <w:t>et al.</w:t>
      </w:r>
      <w:r w:rsidR="003B4E45">
        <w:t xml:space="preserve">,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proofErr w:type="gramStart"/>
      <w:r w:rsidR="00966C4F">
        <w:t>one, two or five minute</w:t>
      </w:r>
      <w:proofErr w:type="gramEnd"/>
      <w:r w:rsidR="00966C4F">
        <w:t xml:space="preserv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w:t>
      </w:r>
      <w:r w:rsidR="003B4E45" w:rsidRPr="00F230E3">
        <w:rPr>
          <w:i/>
          <w:iCs/>
          <w:rPrChange w:id="14" w:author="Simon Tuke" w:date="2020-12-11T10:01:00Z">
            <w:rPr/>
          </w:rPrChange>
        </w:rPr>
        <w:t>et al.</w:t>
      </w:r>
      <w:r w:rsidR="003B4E45">
        <w:t>,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 xml:space="preserve">ne-zero sampling has some of the same </w:t>
      </w:r>
      <w:r w:rsidR="0085206B">
        <w:lastRenderedPageBreak/>
        <w:t xml:space="preserve">benefits of instantaneous sampling,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w:t>
      </w:r>
      <w:proofErr w:type="gramStart"/>
      <w:r w:rsidR="00634C4B">
        <w:t xml:space="preserve">interval </w:t>
      </w:r>
      <w:r w:rsidR="00521D5C">
        <w:t xml:space="preserve"> (</w:t>
      </w:r>
      <w:proofErr w:type="gramEnd"/>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one-zero (interval) sampling is</w:t>
      </w:r>
      <w:del w:id="15" w:author="Simon Tuke" w:date="2020-12-11T10:02:00Z">
        <w:r w:rsidR="00C139E9" w:rsidDel="00343FD4">
          <w:delText xml:space="preserve"> </w:delText>
        </w:r>
      </w:del>
      <w:r w:rsidR="003B4E45">
        <w:t xml:space="preserve"> also frequently used in studies on human behaviour, for example in the classroom (Dunkerton, 1981; </w:t>
      </w:r>
      <w:proofErr w:type="spellStart"/>
      <w:r w:rsidR="003B4E45">
        <w:t>Omark</w:t>
      </w:r>
      <w:proofErr w:type="spellEnd"/>
      <w:r w:rsidR="003B4E45">
        <w:t xml:space="preserve"> et al., 1976).</w:t>
      </w:r>
    </w:p>
    <w:p w14:paraId="5FF93EB4" w14:textId="68F7882C"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w:t>
      </w:r>
      <w:r w:rsidR="008F453F" w:rsidRPr="00882666">
        <w:rPr>
          <w:i/>
          <w:iCs/>
          <w:rPrChange w:id="16" w:author="Simon Tuke" w:date="2020-12-11T10:03:00Z">
            <w:rPr/>
          </w:rPrChange>
        </w:rPr>
        <w:t>et al.</w:t>
      </w:r>
      <w:r w:rsidR="008F453F">
        <w:t>,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r>
        <w:t xml:space="preserve">Instantaneous 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ml:space="preserve">; Xiao </w:t>
      </w:r>
      <w:r w:rsidR="002A6B0E" w:rsidRPr="00882666">
        <w:rPr>
          <w:i/>
          <w:iCs/>
          <w:rPrChange w:id="17" w:author="Simon Tuke" w:date="2020-12-11T10:03:00Z">
            <w:rPr/>
          </w:rPrChange>
        </w:rPr>
        <w:t>et al.</w:t>
      </w:r>
      <w:r w:rsidR="002A6B0E">
        <w:t>,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w:t>
      </w:r>
      <w:r w:rsidR="002A6B0E" w:rsidRPr="00107163">
        <w:rPr>
          <w:i/>
          <w:iCs/>
          <w:rPrChange w:id="18" w:author="Simon Tuke" w:date="2020-12-11T10:04:00Z">
            <w:rPr/>
          </w:rPrChange>
        </w:rPr>
        <w:t>et al.</w:t>
      </w:r>
      <w:r w:rsidR="002A6B0E">
        <w:t>, 1996)</w:t>
      </w:r>
      <w:r>
        <w:t>.</w:t>
      </w:r>
    </w:p>
    <w:p w14:paraId="011E1797" w14:textId="666F0FD8" w:rsidR="003C7033" w:rsidRDefault="000D5752">
      <w:pPr>
        <w:spacing w:line="480" w:lineRule="auto"/>
        <w:ind w:firstLine="720"/>
      </w:pPr>
      <w:r>
        <w:t xml:space="preserve">The following study proposes to compare simulated occurrence of both low, medium, and high frequency/duration behaviours, as well as similar observation periods and for both 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w:t>
      </w:r>
      <w:proofErr w:type="spellStart"/>
      <w:r w:rsidR="003C7033">
        <w:t>behaviors</w:t>
      </w:r>
      <w:proofErr w:type="spellEnd"/>
      <w:r w:rsidR="00B13F40">
        <w:t xml:space="preserve"> than one-zero sampling</w:t>
      </w:r>
      <w:r>
        <w:t>, and (2)</w:t>
      </w:r>
      <w:ins w:id="19" w:author="Simon Tuke" w:date="2020-12-11T12:35:00Z">
        <w:r w:rsidR="00D50BD5">
          <w:t xml:space="preserve"> </w:t>
        </w:r>
      </w:ins>
      <w:r w:rsidR="003C7033">
        <w:t>one-zero sampling w</w:t>
      </w:r>
      <w:r>
        <w:t xml:space="preserve">ould </w:t>
      </w:r>
      <w:r w:rsidR="003C7033">
        <w:t xml:space="preserve">be better suited for </w:t>
      </w:r>
      <w:r w:rsidR="00D46C94">
        <w:lastRenderedPageBreak/>
        <w:t xml:space="preserve">detecting </w:t>
      </w:r>
      <w:r w:rsidR="003C7033">
        <w:t xml:space="preserve">the occurrence of low frequency </w:t>
      </w:r>
      <w:proofErr w:type="spellStart"/>
      <w:r w:rsidR="003C7033">
        <w:t>behaviors</w:t>
      </w:r>
      <w:proofErr w:type="spellEnd"/>
      <w:r w:rsidR="00D46C94">
        <w:t>, particularly when comparing less frequent pinpoint and one-zero observation methods (e.g., 5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1930D4E8"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 xml:space="preserve">to measure the ability of the methods in assessing long 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5 s, 50 s, and 500 s, in order to compare the effect of interval length on test accuracy. </w:t>
      </w:r>
    </w:p>
    <w:p w14:paraId="5BFC59E3" w14:textId="77777777" w:rsidR="00ED133D" w:rsidRPr="00E76A33" w:rsidRDefault="00ED133D"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0A26B177"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ation (Martin &amp; Bateson, 2007). For the purpose of the simulation, the duration of all event behaviours was set to exactly one second. Next, three different frequencies of event behaviour were selected: these consisted of frequent (occurs</w:t>
      </w:r>
      <w:r w:rsidR="00F22332" w:rsidRPr="00504E9F">
        <w:t xml:space="preserve"> every three</w:t>
      </w:r>
      <w:r w:rsidR="00A10DD9" w:rsidRPr="00504E9F">
        <w:t xml:space="preserve"> seconds), moderate (occurs once every</w:t>
      </w:r>
      <w:r w:rsidR="00F22332" w:rsidRPr="00504E9F">
        <w:t xml:space="preserve"> 30</w:t>
      </w:r>
      <w:r w:rsidR="00A10DD9" w:rsidRPr="00504E9F">
        <w:t xml:space="preserve"> seconds) and infrequent (occurs every 30</w:t>
      </w:r>
      <w:r w:rsidR="00F22332" w:rsidRPr="00504E9F">
        <w:t>0</w:t>
      </w:r>
      <w:r w:rsidR="00A10DD9" w:rsidRPr="00504E9F">
        <w:t xml:space="preserve"> seconds). Simulated data </w:t>
      </w:r>
      <w:r w:rsidR="00E76A33" w:rsidRPr="00504E9F">
        <w:t xml:space="preserve">sets were </w:t>
      </w:r>
      <w:r w:rsidR="00A10DD9" w:rsidRPr="00504E9F">
        <w:t>developed for each of the three behavioural frequencies. These simulated data sets were 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r w:rsidR="00EE7DE9" w:rsidRPr="00EE7DE9">
        <w:rPr>
          <w:highlight w:val="yellow"/>
        </w:rPr>
        <w:t>Figure XXX)</w:t>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566142C" w14:textId="77777777" w:rsidR="00504E9F" w:rsidRDefault="00504E9F" w:rsidP="0053742F">
      <w:pPr>
        <w:spacing w:line="480" w:lineRule="auto"/>
        <w:rPr>
          <w:i/>
          <w:iCs/>
          <w:highlight w:val="yellow"/>
        </w:rPr>
      </w:pPr>
      <w:r>
        <w:rPr>
          <w:b/>
          <w:bCs/>
          <w:i/>
          <w:iCs/>
          <w:highlight w:val="yellow"/>
        </w:rPr>
        <w:t xml:space="preserve">Figure XXX. </w:t>
      </w:r>
      <w:r w:rsidRPr="00504E9F">
        <w:rPr>
          <w:i/>
          <w:iCs/>
        </w:rPr>
        <w:t>Example of simulated data set to show how each event was presented. This figure shows the location of each event when events were set to infrequent (occurs once per 300 seconds). The exact location of each event within its 300 second window was selected using at random.</w:t>
      </w:r>
    </w:p>
    <w:p w14:paraId="558A06D3" w14:textId="005FC71B" w:rsidR="00504E9F" w:rsidRPr="00504E9F" w:rsidRDefault="00504E9F" w:rsidP="0053742F">
      <w:pPr>
        <w:spacing w:line="480" w:lineRule="auto"/>
        <w:rPr>
          <w:i/>
          <w:iCs/>
          <w:highlight w:val="yellow"/>
        </w:rPr>
      </w:pPr>
      <w:r>
        <w:rPr>
          <w:i/>
          <w:iCs/>
          <w:highlight w:val="yellow"/>
        </w:rPr>
        <w:t xml:space="preserve"> </w:t>
      </w:r>
    </w:p>
    <w:p w14:paraId="0A66D1CB" w14:textId="16EE9719" w:rsidR="00250616" w:rsidRPr="008D7EEE" w:rsidRDefault="00250616" w:rsidP="0053742F">
      <w:pPr>
        <w:spacing w:line="480" w:lineRule="auto"/>
      </w:pPr>
      <w:r w:rsidRPr="008D7EEE">
        <w:t>A</w:t>
      </w:r>
      <w:r w:rsidR="00F22332" w:rsidRPr="008D7EEE">
        <w:t xml:space="preserve"> continuous data set was</w:t>
      </w:r>
      <w:r w:rsidRPr="008D7EEE">
        <w:t xml:space="preserve"> developed by </w:t>
      </w:r>
      <w:r w:rsidR="00504E9F" w:rsidRPr="008D7EEE">
        <w:t>calculating the number of seconds of event behaviour that occurred in</w:t>
      </w:r>
      <w:r w:rsidRPr="008D7EEE">
        <w:t xml:space="preserve"> simulated hour of data</w:t>
      </w:r>
      <w:r w:rsidR="00504E9F" w:rsidRPr="008D7EEE">
        <w:t xml:space="preserve"> (1200 s for the frequent behaviour, 120 s for moderate behaviour, and 12 s for the infrequent behaviour respectively)</w:t>
      </w:r>
      <w:r w:rsidRPr="008D7EEE">
        <w:t xml:space="preserve">. The </w:t>
      </w:r>
      <w:r w:rsidR="00504E9F" w:rsidRPr="008D7EEE">
        <w:t xml:space="preserve">event </w:t>
      </w:r>
      <w:r w:rsidRPr="008D7EEE">
        <w:t>behaviour</w:t>
      </w:r>
      <w:r w:rsidR="00504E9F" w:rsidRPr="008D7EEE">
        <w:t xml:space="preserve"> second</w:t>
      </w:r>
      <w:r w:rsidRPr="008D7EEE">
        <w:t>s were then transformed into a percentage of total time (as is often shown in behaviour studies in the form of an activity budget)</w:t>
      </w:r>
      <w:r w:rsidR="00D46C94" w:rsidRPr="008D7EEE">
        <w:t>, as well as frequency of occurrence.</w:t>
      </w:r>
    </w:p>
    <w:p w14:paraId="3F914B54" w14:textId="5934305A" w:rsidR="00D03F49" w:rsidRPr="008D7EEE" w:rsidRDefault="00504E9F" w:rsidP="0053742F">
      <w:pPr>
        <w:spacing w:line="480" w:lineRule="auto"/>
      </w:pPr>
      <w:r w:rsidRPr="008D7EEE">
        <w:t xml:space="preserve">To compare against this continuous data, or ‘actual behaviour’, one-zero and pinpoint sampling were used on the simulated data sets. </w:t>
      </w:r>
      <w:r w:rsidR="00250616" w:rsidRPr="008D7EEE">
        <w:t xml:space="preserve">Three </w:t>
      </w:r>
      <w:r w:rsidR="00D03F49" w:rsidRPr="008D7EEE">
        <w:t>interval</w:t>
      </w:r>
      <w:r w:rsidR="00250616" w:rsidRPr="008D7EEE">
        <w:t xml:space="preserve"> lengths </w:t>
      </w:r>
      <w:r w:rsidR="00D46C94" w:rsidRPr="008D7EEE">
        <w:t>(</w:t>
      </w:r>
      <w:r w:rsidRPr="008D7EEE">
        <w:t>5</w:t>
      </w:r>
      <w:r w:rsidR="00D46C94" w:rsidRPr="008D7EEE">
        <w:t xml:space="preserve"> s, </w:t>
      </w:r>
      <w:r w:rsidRPr="008D7EEE">
        <w:t>5</w:t>
      </w:r>
      <w:r w:rsidR="00D46C94" w:rsidRPr="008D7EEE">
        <w:t xml:space="preserve">0 s, and </w:t>
      </w:r>
      <w:r w:rsidRPr="008D7EEE">
        <w:t>5</w:t>
      </w:r>
      <w:r w:rsidR="00D46C94" w:rsidRPr="008D7EEE">
        <w:t xml:space="preserve">00 s) </w:t>
      </w:r>
      <w:r w:rsidR="00250616" w:rsidRPr="008D7EEE">
        <w:t>were used for both pinpoint and one-zero sampling</w:t>
      </w:r>
      <w:r w:rsidRPr="008D7EEE">
        <w:t>.</w:t>
      </w:r>
      <w:r w:rsidR="00D03F49" w:rsidRPr="008D7EEE">
        <w:t xml:space="preserve"> This resulted in </w:t>
      </w:r>
      <w:del w:id="20" w:author="Simon Tuke" w:date="2020-12-11T12:39:00Z">
        <w:r w:rsidR="00D03F49" w:rsidRPr="008D7EEE" w:rsidDel="00D50BD5">
          <w:delText xml:space="preserve">six </w:delText>
        </w:r>
      </w:del>
      <w:ins w:id="21" w:author="Simon Tuke" w:date="2020-12-11T12:39:00Z">
        <w:r w:rsidR="00D50BD5">
          <w:t>nine-hundred</w:t>
        </w:r>
        <w:r w:rsidR="00D50BD5" w:rsidRPr="008D7EEE">
          <w:t xml:space="preserve"> </w:t>
        </w:r>
      </w:ins>
      <w:r w:rsidR="00D03F49" w:rsidRPr="008D7EEE">
        <w:t xml:space="preserve">data sets </w:t>
      </w:r>
      <w:ins w:id="22" w:author="Simon Tuke" w:date="2020-12-11T12:39:00Z">
        <w:r w:rsidR="00D50BD5">
          <w:t xml:space="preserve">(nine combinations of simulation </w:t>
        </w:r>
      </w:ins>
      <w:ins w:id="23" w:author="Simon Tuke" w:date="2020-12-11T12:40:00Z">
        <w:r w:rsidR="00D50BD5">
          <w:t xml:space="preserve">parameters and sampling parameters, each combination simulated 100 times) </w:t>
        </w:r>
      </w:ins>
      <w:r w:rsidR="00D03F49" w:rsidRPr="008D7EEE">
        <w:t>being developed.</w:t>
      </w:r>
    </w:p>
    <w:p w14:paraId="3085F0CF" w14:textId="583592DA" w:rsidR="00504E9F" w:rsidRPr="008D7EEE" w:rsidRDefault="00D03F49" w:rsidP="0053742F">
      <w:pPr>
        <w:spacing w:line="480" w:lineRule="auto"/>
      </w:pPr>
      <w:r w:rsidRPr="008D7EEE">
        <w:lastRenderedPageBreak/>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0B0F3BE8"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 </w:t>
      </w:r>
      <w:r w:rsidR="008D7EEE" w:rsidRPr="008D7EEE">
        <w:t>Each of the behaviours was treated separately (only short, medium or long behaviours occurred in each simulation.</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7155BAD7"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six times during </w:t>
      </w:r>
      <w:r w:rsidRPr="008D7EEE">
        <w:t xml:space="preserve">each </w:t>
      </w:r>
      <w:r w:rsidR="009536EA" w:rsidRPr="008D7EEE">
        <w:t xml:space="preserve">hour </w:t>
      </w:r>
      <w:r w:rsidRPr="008D7EEE">
        <w:t>simulation</w:t>
      </w:r>
      <w:r w:rsidR="009536EA" w:rsidRPr="008D7EEE">
        <w:t>, with the long behaviour taking up 50% of the hour, the medium behaviour taking up 5%, and the short behaviour 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r w:rsidR="008D7EEE" w:rsidRPr="008D7EEE">
        <w:t xml:space="preserve">5 s, 50 s and 500 s, as had been selected for the </w:t>
      </w:r>
      <w:r w:rsidR="008D7EEE" w:rsidRPr="008D7EEE">
        <w:rPr>
          <w:i/>
          <w:iCs/>
        </w:rPr>
        <w:t xml:space="preserve">Response frequency </w:t>
      </w:r>
      <w:r w:rsidR="008D7EEE" w:rsidRPr="008D7EEE">
        <w:t>investigations</w:t>
      </w:r>
      <w:r w:rsidR="00EE7DE9">
        <w:t xml:space="preserve"> (</w:t>
      </w:r>
      <w:r w:rsidR="00EE7DE9" w:rsidRPr="00EE7DE9">
        <w:rPr>
          <w:highlight w:val="yellow"/>
        </w:rPr>
        <w:t>Figure XXX</w:t>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18A90927" w:rsidR="008D7EEE" w:rsidRDefault="008D7EEE" w:rsidP="008D7EEE">
      <w:pPr>
        <w:spacing w:line="480" w:lineRule="auto"/>
        <w:rPr>
          <w:i/>
          <w:iCs/>
          <w:highlight w:val="yellow"/>
        </w:rPr>
      </w:pPr>
      <w:r>
        <w:rPr>
          <w:b/>
          <w:bCs/>
          <w:i/>
          <w:iCs/>
          <w:highlight w:val="yellow"/>
        </w:rPr>
        <w:t xml:space="preserve">Figure XXX. </w:t>
      </w:r>
      <w:r w:rsidRPr="00504E9F">
        <w:rPr>
          <w:i/>
          <w:iCs/>
        </w:rPr>
        <w:t xml:space="preserve">Example of simulated data </w:t>
      </w:r>
      <w:r>
        <w:rPr>
          <w:i/>
          <w:iCs/>
        </w:rPr>
        <w:t>for the response duration for long (300 s behaviours). The location of each behaviour has been selected at random within its 600 s period. This results in the behaviour occurring for exactly 50% of the hour simulation.</w:t>
      </w:r>
    </w:p>
    <w:p w14:paraId="5467C069" w14:textId="77777777" w:rsidR="009536EA" w:rsidRPr="00E76A33" w:rsidRDefault="009536EA" w:rsidP="0053742F">
      <w:pPr>
        <w:spacing w:line="480" w:lineRule="auto"/>
        <w:rPr>
          <w:b/>
          <w:bCs/>
          <w:i/>
          <w:iCs/>
          <w:highlight w:val="yellow"/>
        </w:rPr>
      </w:pPr>
    </w:p>
    <w:p w14:paraId="3B7CEEA7" w14:textId="58FF4786" w:rsidR="009A17C5" w:rsidRPr="00005C45" w:rsidRDefault="009536EA" w:rsidP="0053742F">
      <w:pPr>
        <w:spacing w:line="480" w:lineRule="auto"/>
        <w:rPr>
          <w:b/>
          <w:bCs/>
          <w:i/>
          <w:iCs/>
        </w:rPr>
      </w:pPr>
      <w:r w:rsidRPr="00E76A33">
        <w:rPr>
          <w:b/>
          <w:bCs/>
          <w:i/>
          <w:iCs/>
          <w:highlight w:val="yellow"/>
        </w:rPr>
        <w:t>Simulations and Statistical Analysis</w:t>
      </w:r>
    </w:p>
    <w:p w14:paraId="6E0DA193" w14:textId="1F84A265" w:rsidR="00D50BD5" w:rsidRDefault="008D7EEE" w:rsidP="0053742F">
      <w:pPr>
        <w:spacing w:line="480" w:lineRule="auto"/>
        <w:rPr>
          <w:ins w:id="24" w:author="Simon Tuke" w:date="2020-12-11T12:45:00Z"/>
          <w:bCs/>
        </w:rPr>
      </w:pPr>
      <w:r>
        <w:rPr>
          <w:bCs/>
        </w:rPr>
        <w:t xml:space="preserve">Simulations were </w:t>
      </w:r>
      <w:r w:rsidR="00572F60">
        <w:rPr>
          <w:bCs/>
        </w:rPr>
        <w:t xml:space="preserve">computer-generated using the </w:t>
      </w:r>
      <w:commentRangeStart w:id="25"/>
      <w:ins w:id="26" w:author="Simon Tuke" w:date="2020-12-11T12:41:00Z">
        <w:r w:rsidR="00D50BD5">
          <w:rPr>
            <w:bCs/>
          </w:rPr>
          <w:t xml:space="preserve">R language </w:t>
        </w:r>
      </w:ins>
      <w:commentRangeEnd w:id="25"/>
      <w:ins w:id="27" w:author="Simon Tuke" w:date="2020-12-11T12:42:00Z">
        <w:r w:rsidR="00D50BD5">
          <w:rPr>
            <w:rStyle w:val="CommentReference"/>
          </w:rPr>
          <w:commentReference w:id="25"/>
        </w:r>
      </w:ins>
      <w:del w:id="28" w:author="Simon Tuke" w:date="2020-12-11T12:41:00Z">
        <w:r w:rsidR="00572F60" w:rsidRPr="00572F60" w:rsidDel="00D50BD5">
          <w:rPr>
            <w:bCs/>
            <w:highlight w:val="yellow"/>
          </w:rPr>
          <w:delText>GetHub?</w:delText>
        </w:r>
        <w:r w:rsidR="00572F60" w:rsidDel="00D50BD5">
          <w:rPr>
            <w:bCs/>
          </w:rPr>
          <w:delText xml:space="preserve"> </w:delText>
        </w:r>
      </w:del>
      <w:del w:id="29" w:author="Simon Tuke" w:date="2020-12-11T12:42:00Z">
        <w:r w:rsidR="00572F60" w:rsidDel="00D50BD5">
          <w:rPr>
            <w:bCs/>
          </w:rPr>
          <w:delText>programme</w:delText>
        </w:r>
      </w:del>
      <w:r w:rsidR="00572F60">
        <w:rPr>
          <w:bCs/>
        </w:rPr>
        <w:t xml:space="preserve">. Statistical analysis was conducted on the mean error scores for the one-zero and pinpoint sampling at each respective interval length. </w:t>
      </w:r>
      <w:del w:id="30" w:author="Simon Tuke" w:date="2020-12-11T12:42:00Z">
        <w:r w:rsidR="00572F60" w:rsidDel="00D50BD5">
          <w:rPr>
            <w:bCs/>
          </w:rPr>
          <w:delText>Linear regression</w:delText>
        </w:r>
      </w:del>
      <w:ins w:id="31" w:author="Simon Tuke" w:date="2020-12-11T12:42:00Z">
        <w:r w:rsidR="00D50BD5">
          <w:rPr>
            <w:bCs/>
          </w:rPr>
          <w:t xml:space="preserve">The Friedman </w:t>
        </w:r>
        <w:proofErr w:type="gramStart"/>
        <w:r w:rsidR="00D50BD5">
          <w:rPr>
            <w:bCs/>
          </w:rPr>
          <w:t xml:space="preserve">test </w:t>
        </w:r>
      </w:ins>
      <w:r w:rsidR="00572F60">
        <w:rPr>
          <w:bCs/>
        </w:rPr>
        <w:t xml:space="preserve"> was</w:t>
      </w:r>
      <w:proofErr w:type="gramEnd"/>
      <w:r w:rsidR="00572F60">
        <w:rPr>
          <w:bCs/>
        </w:rPr>
        <w:t xml:space="preserve"> used to investigate whether </w:t>
      </w:r>
      <w:ins w:id="32" w:author="Simon Tuke" w:date="2020-12-11T12:43:00Z">
        <w:r w:rsidR="00D50BD5">
          <w:rPr>
            <w:bCs/>
          </w:rPr>
          <w:t xml:space="preserve">there was a </w:t>
        </w:r>
        <w:r w:rsidR="00D50BD5" w:rsidRPr="00D50BD5">
          <w:rPr>
            <w:bCs/>
          </w:rPr>
          <w:t>statistic</w:t>
        </w:r>
        <w:r w:rsidR="00D50BD5">
          <w:rPr>
            <w:bCs/>
          </w:rPr>
          <w:t>ally significant effect of sampling method o</w:t>
        </w:r>
      </w:ins>
      <w:ins w:id="33" w:author="Simon Tuke" w:date="2020-12-11T12:44:00Z">
        <w:r w:rsidR="00D50BD5">
          <w:rPr>
            <w:bCs/>
          </w:rPr>
          <w:t>n the estimation error</w:t>
        </w:r>
      </w:ins>
      <w:ins w:id="34" w:author="Simon Tuke" w:date="2020-12-11T12:43:00Z">
        <w:r w:rsidR="00D50BD5">
          <w:rPr>
            <w:bCs/>
          </w:rPr>
          <w:t xml:space="preserve">. The sampling / simulation combination was used as a blocking factor. The non-parametric </w:t>
        </w:r>
      </w:ins>
      <w:ins w:id="35" w:author="Simon Tuke" w:date="2020-12-11T12:44:00Z">
        <w:r w:rsidR="00D50BD5">
          <w:rPr>
            <w:bCs/>
          </w:rPr>
          <w:t xml:space="preserve">Friedman test was used due to the non-normality of the errors and the observed </w:t>
        </w:r>
        <w:proofErr w:type="spellStart"/>
        <w:r w:rsidR="00D50BD5">
          <w:rPr>
            <w:bCs/>
          </w:rPr>
          <w:t>heteroscedascity</w:t>
        </w:r>
        <w:proofErr w:type="spellEnd"/>
        <w:r w:rsidR="00D50BD5">
          <w:rPr>
            <w:bCs/>
          </w:rPr>
          <w:t xml:space="preserve">. </w:t>
        </w:r>
      </w:ins>
    </w:p>
    <w:p w14:paraId="3A5DB215" w14:textId="66FC8794" w:rsidR="00D90BE8" w:rsidRDefault="00D90BE8" w:rsidP="0053742F">
      <w:pPr>
        <w:spacing w:line="480" w:lineRule="auto"/>
        <w:rPr>
          <w:ins w:id="36" w:author="Simon Tuke" w:date="2020-12-11T12:42:00Z"/>
          <w:bCs/>
        </w:rPr>
      </w:pPr>
      <w:ins w:id="37" w:author="Simon Tuke" w:date="2020-12-11T12:45:00Z">
        <w:r>
          <w:rPr>
            <w:bCs/>
          </w:rPr>
          <w:t xml:space="preserve">All code is available at </w:t>
        </w:r>
      </w:ins>
      <w:ins w:id="38" w:author="Simon Tuke" w:date="2020-12-11T12:47:00Z">
        <w:r w:rsidRPr="00D90BE8">
          <w:rPr>
            <w:bCs/>
          </w:rPr>
          <w:t>https://github.com/jonotuke/animal_simulation_2020</w:t>
        </w:r>
      </w:ins>
    </w:p>
    <w:p w14:paraId="65D2D62A" w14:textId="0832ACE4" w:rsidR="008D7EEE" w:rsidRPr="008D7EEE" w:rsidDel="00D50BD5" w:rsidRDefault="00572F60" w:rsidP="0053742F">
      <w:pPr>
        <w:spacing w:line="480" w:lineRule="auto"/>
        <w:rPr>
          <w:del w:id="39" w:author="Simon Tuke" w:date="2020-12-11T12:45:00Z"/>
          <w:bCs/>
        </w:rPr>
      </w:pPr>
      <w:del w:id="40" w:author="Simon Tuke" w:date="2020-12-11T12:45:00Z">
        <w:r w:rsidDel="00D50BD5">
          <w:rPr>
            <w:bCs/>
          </w:rPr>
          <w:delText>any of the behaviour methods and intervals were significantly more accurate.</w:delText>
        </w:r>
      </w:del>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lastRenderedPageBreak/>
        <w:t>Response frequency</w:t>
      </w:r>
    </w:p>
    <w:p w14:paraId="1CBA2A02" w14:textId="021B467F" w:rsidR="009871D1" w:rsidRDefault="00EE7DE9" w:rsidP="0055687A">
      <w:pPr>
        <w:spacing w:line="480" w:lineRule="auto"/>
        <w:rPr>
          <w:bCs/>
        </w:rPr>
      </w:pPr>
      <w:r w:rsidRPr="00EE7DE9">
        <w:rPr>
          <w:bCs/>
        </w:rPr>
        <w:t xml:space="preserve">The accuracy of </w:t>
      </w:r>
      <w:r>
        <w:rPr>
          <w:bCs/>
        </w:rPr>
        <w:t>both one-zero and pinpoint sampling was calculated for each interval length and each of the three behavioural frequencies) (</w:t>
      </w:r>
      <w:r w:rsidRPr="00EE7DE9">
        <w:rPr>
          <w:bCs/>
          <w:highlight w:val="yellow"/>
        </w:rPr>
        <w:t>Figure XXX, Table XXX</w:t>
      </w:r>
      <w:r>
        <w:rPr>
          <w:bCs/>
        </w:rPr>
        <w:t xml:space="preserve">). Overall, mean error rates were consistently lower for the pinpoint sampling method in comparison to the one-zero sampling method. 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9F94AE4" w:rsidR="00486198" w:rsidRDefault="001E7881" w:rsidP="0055687A">
      <w:pPr>
        <w:spacing w:line="480" w:lineRule="auto"/>
        <w:rPr>
          <w:i/>
          <w:iCs/>
        </w:rPr>
      </w:pPr>
      <w:r>
        <w:rPr>
          <w:b/>
          <w:bCs/>
          <w:i/>
          <w:iCs/>
          <w:highlight w:val="yellow"/>
        </w:rPr>
        <w:t xml:space="preserve">Figure XXX.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w:t>
      </w:r>
      <w:proofErr w:type="gramStart"/>
      <w:r w:rsidR="00486198">
        <w:rPr>
          <w:i/>
          <w:iCs/>
        </w:rPr>
        <w:t>periods, and</w:t>
      </w:r>
      <w:proofErr w:type="gramEnd"/>
      <w:r w:rsidR="00486198">
        <w:rPr>
          <w:i/>
          <w:iCs/>
        </w:rPr>
        <w:t xml:space="preserve">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lastRenderedPageBreak/>
        <w:t xml:space="preserve">The accuracy of </w:t>
      </w:r>
      <w:r>
        <w:rPr>
          <w:bCs/>
        </w:rPr>
        <w:t>both one-zero and pinpoint sampling was calculated for each interval length and all three behavioural durations (short, medium and long) (</w:t>
      </w:r>
      <w:r w:rsidRPr="00EE7DE9">
        <w:rPr>
          <w:bCs/>
          <w:highlight w:val="yellow"/>
        </w:rPr>
        <w:t>Figure XXX, Table XXX</w:t>
      </w:r>
      <w:r>
        <w:rPr>
          <w:bCs/>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7AFE3B2" w:rsidR="00486198" w:rsidRDefault="00486198" w:rsidP="00EE7DE9">
      <w:pPr>
        <w:spacing w:line="480" w:lineRule="auto"/>
        <w:rPr>
          <w:i/>
          <w:iCs/>
        </w:rPr>
      </w:pPr>
      <w:r>
        <w:rPr>
          <w:b/>
          <w:bCs/>
          <w:i/>
          <w:iCs/>
          <w:highlight w:val="yellow"/>
        </w:rPr>
        <w:t xml:space="preserve">Figure XXX.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62049989" w14:textId="77777777" w:rsidR="00EE7DE9" w:rsidRDefault="00EE7DE9" w:rsidP="0055687A">
      <w:pPr>
        <w:spacing w:line="480" w:lineRule="auto"/>
        <w:rPr>
          <w:i/>
          <w:iCs/>
        </w:rPr>
      </w:pPr>
    </w:p>
    <w:p w14:paraId="59E50AB9" w14:textId="14DB8B9A" w:rsidR="00486198" w:rsidRDefault="00486198" w:rsidP="0055687A">
      <w:pPr>
        <w:spacing w:line="480" w:lineRule="auto"/>
        <w:rPr>
          <w:b/>
        </w:rPr>
      </w:pPr>
      <w:r>
        <w:rPr>
          <w:b/>
          <w:bCs/>
          <w:i/>
          <w:iCs/>
          <w:highlight w:val="yellow"/>
        </w:rPr>
        <w:t xml:space="preserve">Table XXX. </w:t>
      </w:r>
      <w:r w:rsidR="00EE7DE9">
        <w:rPr>
          <w:i/>
          <w:iCs/>
        </w:rPr>
        <w:t>Mean error rates for each sampling method under 5 s, 50 s and 500 interval lengths.</w:t>
      </w:r>
      <w:r w:rsidR="00EE7DE9" w:rsidRPr="00EE7DE9">
        <w:rPr>
          <w:i/>
          <w:iCs/>
        </w:rPr>
        <w:t xml:space="preserve"> RD: Response duration</w:t>
      </w:r>
      <w:r w:rsidR="00EE7DE9">
        <w:rPr>
          <w:i/>
          <w:iCs/>
        </w:rPr>
        <w:t xml:space="preserve">, </w:t>
      </w:r>
      <w:r w:rsidR="00EE7DE9" w:rsidRPr="00EE7DE9">
        <w:rPr>
          <w:i/>
          <w:iCs/>
        </w:rPr>
        <w:t>RF: Response frequency</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lastRenderedPageBreak/>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- 01</w:t>
            </w:r>
            <w:r w:rsidRPr="00EE7DE9">
              <w:rPr>
                <w:rFonts w:cstheme="minorHAnsi"/>
              </w:rPr>
              <w:t xml:space="preserve"> </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B44BE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6.666667e-03 </w:t>
            </w:r>
          </w:p>
        </w:tc>
        <w:tc>
          <w:tcPr>
            <w:tcW w:w="1440" w:type="dxa"/>
          </w:tcPr>
          <w:p w14:paraId="073F66D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2659E27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0.010277778 </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6CEB92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8.236111e-02 </w:t>
            </w:r>
          </w:p>
        </w:tc>
        <w:tc>
          <w:tcPr>
            <w:tcW w:w="1440" w:type="dxa"/>
          </w:tcPr>
          <w:p w14:paraId="63A257D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0.078333333 </w:t>
            </w:r>
          </w:p>
        </w:tc>
        <w:tc>
          <w:tcPr>
            <w:tcW w:w="1440" w:type="dxa"/>
          </w:tcPr>
          <w:p w14:paraId="661106A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0.092222222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E70A0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6.837500e-01 </w:t>
            </w:r>
          </w:p>
        </w:tc>
        <w:tc>
          <w:tcPr>
            <w:tcW w:w="1440" w:type="dxa"/>
          </w:tcPr>
          <w:p w14:paraId="61B904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0.495000000 </w:t>
            </w:r>
          </w:p>
        </w:tc>
        <w:tc>
          <w:tcPr>
            <w:tcW w:w="1440" w:type="dxa"/>
          </w:tcPr>
          <w:p w14:paraId="11FB781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0.745000000 </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642A54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6.805556e-03 </w:t>
            </w:r>
          </w:p>
        </w:tc>
        <w:tc>
          <w:tcPr>
            <w:tcW w:w="1440" w:type="dxa"/>
          </w:tcPr>
          <w:p w14:paraId="46F2E04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0.004166667 </w:t>
            </w:r>
          </w:p>
        </w:tc>
        <w:tc>
          <w:tcPr>
            <w:tcW w:w="1440" w:type="dxa"/>
          </w:tcPr>
          <w:p w14:paraId="6E93E1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2C22DB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7.736111e-02 </w:t>
            </w:r>
          </w:p>
        </w:tc>
        <w:tc>
          <w:tcPr>
            <w:tcW w:w="1440" w:type="dxa"/>
          </w:tcPr>
          <w:p w14:paraId="5051E7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0.047222222 </w:t>
            </w:r>
          </w:p>
        </w:tc>
        <w:tc>
          <w:tcPr>
            <w:tcW w:w="1440" w:type="dxa"/>
          </w:tcPr>
          <w:p w14:paraId="712111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0.102777778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03BE52F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6.587500e-01 </w:t>
            </w:r>
          </w:p>
        </w:tc>
        <w:tc>
          <w:tcPr>
            <w:tcW w:w="1440" w:type="dxa"/>
          </w:tcPr>
          <w:p w14:paraId="3781B38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0.450000000 </w:t>
            </w:r>
          </w:p>
        </w:tc>
        <w:tc>
          <w:tcPr>
            <w:tcW w:w="1440" w:type="dxa"/>
          </w:tcPr>
          <w:p w14:paraId="05D249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0.825000000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43751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6.652778e-03 </w:t>
            </w:r>
          </w:p>
        </w:tc>
        <w:tc>
          <w:tcPr>
            <w:tcW w:w="1440" w:type="dxa"/>
          </w:tcPr>
          <w:p w14:paraId="7F150E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0.003437500 </w:t>
            </w:r>
          </w:p>
        </w:tc>
        <w:tc>
          <w:tcPr>
            <w:tcW w:w="1440" w:type="dxa"/>
          </w:tcPr>
          <w:p w14:paraId="65C9F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46C2AA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8.208333e-02 </w:t>
            </w:r>
          </w:p>
        </w:tc>
        <w:tc>
          <w:tcPr>
            <w:tcW w:w="1440" w:type="dxa"/>
          </w:tcPr>
          <w:p w14:paraId="34ACA4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0.069444444 </w:t>
            </w:r>
          </w:p>
        </w:tc>
        <w:tc>
          <w:tcPr>
            <w:tcW w:w="1440" w:type="dxa"/>
          </w:tcPr>
          <w:p w14:paraId="5E3D1FC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0.083333333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B6043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4.262500e-01 </w:t>
            </w:r>
          </w:p>
        </w:tc>
        <w:tc>
          <w:tcPr>
            <w:tcW w:w="1440" w:type="dxa"/>
          </w:tcPr>
          <w:p w14:paraId="771A58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0.375000000 </w:t>
            </w:r>
          </w:p>
        </w:tc>
        <w:tc>
          <w:tcPr>
            <w:tcW w:w="1440" w:type="dxa"/>
          </w:tcPr>
          <w:p w14:paraId="48AFCD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r>
      <w:tr w:rsidR="0079626D" w:rsidRPr="00F054F8" w14:paraId="0D7528F2" w14:textId="77777777" w:rsidTr="00EE7DE9">
        <w:tc>
          <w:tcPr>
            <w:tcW w:w="1271" w:type="dxa"/>
          </w:tcPr>
          <w:p w14:paraId="6F3F8899"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PP</w:t>
            </w:r>
            <w:r w:rsidRPr="00EE7DE9">
              <w:rPr>
                <w:rFonts w:cstheme="minorHAnsi"/>
              </w:rPr>
              <w:t xml:space="preserve"> </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117011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-9.108145e-20 </w:t>
            </w:r>
          </w:p>
        </w:tc>
        <w:tc>
          <w:tcPr>
            <w:tcW w:w="1440" w:type="dxa"/>
          </w:tcPr>
          <w:p w14:paraId="4A90E0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-0.002222222 </w:t>
            </w:r>
          </w:p>
        </w:tc>
        <w:tc>
          <w:tcPr>
            <w:tcW w:w="1440" w:type="dxa"/>
          </w:tcPr>
          <w:p w14:paraId="330E4EA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DC2F0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1.111111e-03 </w:t>
            </w:r>
          </w:p>
        </w:tc>
        <w:tc>
          <w:tcPr>
            <w:tcW w:w="1440" w:type="dxa"/>
          </w:tcPr>
          <w:p w14:paraId="6AA3AA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23BE5DC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0.022777778 </w:t>
            </w:r>
          </w:p>
        </w:tc>
      </w:tr>
      <w:tr w:rsidR="0079626D" w:rsidRPr="00F054F8" w14:paraId="65A94B6B" w14:textId="77777777" w:rsidTr="00EE7DE9">
        <w:tc>
          <w:tcPr>
            <w:tcW w:w="1271" w:type="dxa"/>
          </w:tcPr>
          <w:p w14:paraId="2A0120B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F4580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2.500000e-03 </w:t>
            </w:r>
          </w:p>
        </w:tc>
        <w:tc>
          <w:tcPr>
            <w:tcW w:w="1440" w:type="dxa"/>
          </w:tcPr>
          <w:p w14:paraId="486F7F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788D740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0.120000000 </w:t>
            </w:r>
          </w:p>
        </w:tc>
      </w:tr>
      <w:tr w:rsidR="0079626D" w:rsidRPr="00F054F8" w14:paraId="3A3D56DB" w14:textId="77777777" w:rsidTr="00EE7DE9">
        <w:tc>
          <w:tcPr>
            <w:tcW w:w="1271" w:type="dxa"/>
          </w:tcPr>
          <w:p w14:paraId="2ABF331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C69C33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0723B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097074C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EDEA215" w14:textId="77777777" w:rsidTr="00EE7DE9">
        <w:tc>
          <w:tcPr>
            <w:tcW w:w="1271" w:type="dxa"/>
          </w:tcPr>
          <w:p w14:paraId="5E39D17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76A08A0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-4.722222e-03 </w:t>
            </w:r>
          </w:p>
        </w:tc>
        <w:tc>
          <w:tcPr>
            <w:tcW w:w="1440" w:type="dxa"/>
          </w:tcPr>
          <w:p w14:paraId="07DD46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c>
          <w:tcPr>
            <w:tcW w:w="1440" w:type="dxa"/>
          </w:tcPr>
          <w:p w14:paraId="4ED365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0.019444444 </w:t>
            </w:r>
          </w:p>
        </w:tc>
      </w:tr>
      <w:tr w:rsidR="0079626D" w:rsidRPr="00F054F8" w14:paraId="16873B64" w14:textId="77777777" w:rsidTr="00EE7DE9">
        <w:tc>
          <w:tcPr>
            <w:tcW w:w="1271" w:type="dxa"/>
          </w:tcPr>
          <w:p w14:paraId="5DFCD4D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76FCE5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-1.500000e-02 </w:t>
            </w:r>
          </w:p>
        </w:tc>
        <w:tc>
          <w:tcPr>
            <w:tcW w:w="1440" w:type="dxa"/>
          </w:tcPr>
          <w:p w14:paraId="274CF8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440" w:type="dxa"/>
          </w:tcPr>
          <w:p w14:paraId="4EF134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0.200000000 </w:t>
            </w:r>
          </w:p>
        </w:tc>
      </w:tr>
      <w:tr w:rsidR="0079626D" w:rsidRPr="00F054F8" w14:paraId="40E7C38A" w14:textId="77777777" w:rsidTr="00EE7DE9">
        <w:tc>
          <w:tcPr>
            <w:tcW w:w="1271" w:type="dxa"/>
          </w:tcPr>
          <w:p w14:paraId="5CFE2B0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5495D6A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35978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A5E5B7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065EF27A" w14:textId="77777777" w:rsidTr="00EE7DE9">
        <w:tc>
          <w:tcPr>
            <w:tcW w:w="1271" w:type="dxa"/>
          </w:tcPr>
          <w:p w14:paraId="164560C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A1D23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0AE417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B6E6D2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3D62605" w14:textId="77777777" w:rsidTr="00EE7DE9">
        <w:tc>
          <w:tcPr>
            <w:tcW w:w="1271" w:type="dxa"/>
          </w:tcPr>
          <w:p w14:paraId="0388DC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98E3F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-7.500000e-02 </w:t>
            </w:r>
          </w:p>
        </w:tc>
        <w:tc>
          <w:tcPr>
            <w:tcW w:w="1440" w:type="dxa"/>
          </w:tcPr>
          <w:p w14:paraId="2124AC7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-0.250000000 </w:t>
            </w:r>
          </w:p>
        </w:tc>
        <w:tc>
          <w:tcPr>
            <w:tcW w:w="1440" w:type="dxa"/>
          </w:tcPr>
          <w:p w14:paraId="16FA1A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0.125000000 </w:t>
            </w:r>
          </w:p>
        </w:tc>
      </w:tr>
      <w:tr w:rsidR="0079626D" w:rsidRPr="00F054F8" w14:paraId="489F111A" w14:textId="77777777" w:rsidTr="00EE7DE9">
        <w:tc>
          <w:tcPr>
            <w:tcW w:w="1271" w:type="dxa"/>
          </w:tcPr>
          <w:p w14:paraId="197D38AE"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- 01</w:t>
            </w:r>
            <w:r w:rsidRPr="00EE7DE9">
              <w:rPr>
                <w:rFonts w:cstheme="minorHAnsi"/>
              </w:rPr>
              <w:t xml:space="preserve"> </w:t>
            </w:r>
          </w:p>
        </w:tc>
        <w:tc>
          <w:tcPr>
            <w:tcW w:w="1134" w:type="dxa"/>
          </w:tcPr>
          <w:p w14:paraId="73F41AC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76B49E5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0A2B12E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180CA5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4DE20D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2A25099" w14:textId="77777777" w:rsidTr="00EE7DE9">
        <w:tc>
          <w:tcPr>
            <w:tcW w:w="1271" w:type="dxa"/>
          </w:tcPr>
          <w:p w14:paraId="195FFE5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2AD3F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B57A6D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CA861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32C055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17924D0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51AC6541" w14:textId="77777777" w:rsidTr="00EE7DE9">
        <w:tc>
          <w:tcPr>
            <w:tcW w:w="1271" w:type="dxa"/>
          </w:tcPr>
          <w:p w14:paraId="07FAE0D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3E914B9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670E8A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33F34A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1774A25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085A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62F55E0B" w14:textId="77777777" w:rsidTr="00EE7DE9">
        <w:tc>
          <w:tcPr>
            <w:tcW w:w="1271" w:type="dxa"/>
          </w:tcPr>
          <w:p w14:paraId="5DB549A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ED759B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69AB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27B3491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2408974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8A16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43FBC33B" w14:textId="77777777" w:rsidTr="00EE7DE9">
        <w:tc>
          <w:tcPr>
            <w:tcW w:w="1271" w:type="dxa"/>
          </w:tcPr>
          <w:p w14:paraId="7A25B9C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45472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06A6C6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725FE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1.333333e-01 </w:t>
            </w:r>
          </w:p>
        </w:tc>
        <w:tc>
          <w:tcPr>
            <w:tcW w:w="1440" w:type="dxa"/>
          </w:tcPr>
          <w:p w14:paraId="17A994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c>
          <w:tcPr>
            <w:tcW w:w="1440" w:type="dxa"/>
          </w:tcPr>
          <w:p w14:paraId="5FB529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r>
      <w:tr w:rsidR="0079626D" w:rsidRPr="00F054F8" w14:paraId="56B06502" w14:textId="77777777" w:rsidTr="00EE7DE9">
        <w:tc>
          <w:tcPr>
            <w:tcW w:w="1271" w:type="dxa"/>
          </w:tcPr>
          <w:p w14:paraId="2C7D7F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591663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60BD4A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5EE8ED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28E24B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0C7DF1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17C211E4" w14:textId="77777777" w:rsidTr="00EE7DE9">
        <w:tc>
          <w:tcPr>
            <w:tcW w:w="1271" w:type="dxa"/>
          </w:tcPr>
          <w:p w14:paraId="481FED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BD982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60FB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D92F3D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19A0ED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4DBE474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43AD783A" w14:textId="77777777" w:rsidTr="00EE7DE9">
        <w:tc>
          <w:tcPr>
            <w:tcW w:w="1271" w:type="dxa"/>
          </w:tcPr>
          <w:p w14:paraId="0B35252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0DF34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5DE9B7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2D7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1.333333e-02 </w:t>
            </w:r>
          </w:p>
        </w:tc>
        <w:tc>
          <w:tcPr>
            <w:tcW w:w="1440" w:type="dxa"/>
          </w:tcPr>
          <w:p w14:paraId="6DB129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c>
          <w:tcPr>
            <w:tcW w:w="1440" w:type="dxa"/>
          </w:tcPr>
          <w:p w14:paraId="4098DEF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r>
      <w:tr w:rsidR="0079626D" w:rsidRPr="00F054F8" w14:paraId="4901C01E" w14:textId="77777777" w:rsidTr="00EE7DE9">
        <w:tc>
          <w:tcPr>
            <w:tcW w:w="1271" w:type="dxa"/>
          </w:tcPr>
          <w:p w14:paraId="70EA17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5F86CA9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1180A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2246A2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1.633333e-01 </w:t>
            </w:r>
          </w:p>
        </w:tc>
        <w:tc>
          <w:tcPr>
            <w:tcW w:w="1440" w:type="dxa"/>
          </w:tcPr>
          <w:p w14:paraId="0AC8E2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c>
          <w:tcPr>
            <w:tcW w:w="1440" w:type="dxa"/>
          </w:tcPr>
          <w:p w14:paraId="57B4AA9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r>
      <w:tr w:rsidR="0079626D" w:rsidRPr="00F054F8" w14:paraId="5D2BE121" w14:textId="77777777" w:rsidTr="00EE7DE9">
        <w:tc>
          <w:tcPr>
            <w:tcW w:w="1271" w:type="dxa"/>
          </w:tcPr>
          <w:p w14:paraId="6334277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62DC22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31FEB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4306173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9.016667e-01 </w:t>
            </w:r>
          </w:p>
        </w:tc>
        <w:tc>
          <w:tcPr>
            <w:tcW w:w="1440" w:type="dxa"/>
          </w:tcPr>
          <w:p w14:paraId="5BB647B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0.871666667 </w:t>
            </w:r>
          </w:p>
        </w:tc>
        <w:tc>
          <w:tcPr>
            <w:tcW w:w="1440" w:type="dxa"/>
          </w:tcPr>
          <w:p w14:paraId="7AE9248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0.996666667 </w:t>
            </w:r>
          </w:p>
        </w:tc>
      </w:tr>
      <w:tr w:rsidR="0079626D" w:rsidRPr="00F054F8" w14:paraId="34867356" w14:textId="77777777" w:rsidTr="00EE7DE9">
        <w:tc>
          <w:tcPr>
            <w:tcW w:w="1271" w:type="dxa"/>
          </w:tcPr>
          <w:p w14:paraId="776899E8"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PP</w:t>
            </w:r>
            <w:r w:rsidRPr="00EE7DE9">
              <w:rPr>
                <w:rFonts w:cstheme="minorHAnsi"/>
              </w:rPr>
              <w:t xml:space="preserve"> </w:t>
            </w:r>
          </w:p>
        </w:tc>
        <w:tc>
          <w:tcPr>
            <w:tcW w:w="1134" w:type="dxa"/>
          </w:tcPr>
          <w:p w14:paraId="02E5613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34CECE8D"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7CD6B5B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4060A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06D500A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2711891C" w14:textId="77777777" w:rsidTr="00EE7DE9">
        <w:tc>
          <w:tcPr>
            <w:tcW w:w="1271" w:type="dxa"/>
          </w:tcPr>
          <w:p w14:paraId="2503895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3B8224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A06B6B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E9C263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1.916667e-03 </w:t>
            </w:r>
          </w:p>
        </w:tc>
        <w:tc>
          <w:tcPr>
            <w:tcW w:w="1440" w:type="dxa"/>
          </w:tcPr>
          <w:p w14:paraId="17727A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-0.038888889 </w:t>
            </w:r>
          </w:p>
        </w:tc>
        <w:tc>
          <w:tcPr>
            <w:tcW w:w="1440" w:type="dxa"/>
          </w:tcPr>
          <w:p w14:paraId="1DD8F3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0.040277778 </w:t>
            </w:r>
          </w:p>
        </w:tc>
      </w:tr>
      <w:tr w:rsidR="0079626D" w:rsidRPr="00F054F8" w14:paraId="0B6B0C75" w14:textId="77777777" w:rsidTr="00EE7DE9">
        <w:tc>
          <w:tcPr>
            <w:tcW w:w="1271" w:type="dxa"/>
          </w:tcPr>
          <w:p w14:paraId="66C5C6B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C6663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F0334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8F6BC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6.944444e-03 </w:t>
            </w:r>
          </w:p>
        </w:tc>
        <w:tc>
          <w:tcPr>
            <w:tcW w:w="1440" w:type="dxa"/>
          </w:tcPr>
          <w:p w14:paraId="7CB8E59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c>
          <w:tcPr>
            <w:tcW w:w="1440" w:type="dxa"/>
          </w:tcPr>
          <w:p w14:paraId="5C4CDA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r>
      <w:tr w:rsidR="0079626D" w:rsidRPr="00F054F8" w14:paraId="483C89BC" w14:textId="77777777" w:rsidTr="00EE7DE9">
        <w:tc>
          <w:tcPr>
            <w:tcW w:w="1271" w:type="dxa"/>
          </w:tcPr>
          <w:p w14:paraId="24C9950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64682E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0BDC0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141A13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-1.583333e-02 </w:t>
            </w:r>
          </w:p>
        </w:tc>
        <w:tc>
          <w:tcPr>
            <w:tcW w:w="1440" w:type="dxa"/>
          </w:tcPr>
          <w:p w14:paraId="476E903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440" w:type="dxa"/>
          </w:tcPr>
          <w:p w14:paraId="779FCB0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0.291666667 </w:t>
            </w:r>
          </w:p>
        </w:tc>
      </w:tr>
      <w:tr w:rsidR="0079626D" w:rsidRPr="00F054F8" w14:paraId="25843C21" w14:textId="77777777" w:rsidTr="00EE7DE9">
        <w:tc>
          <w:tcPr>
            <w:tcW w:w="1271" w:type="dxa"/>
          </w:tcPr>
          <w:p w14:paraId="557CC2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30DE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3E43F7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0663F2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-4.166667e-04 </w:t>
            </w:r>
          </w:p>
        </w:tc>
        <w:tc>
          <w:tcPr>
            <w:tcW w:w="1440" w:type="dxa"/>
          </w:tcPr>
          <w:p w14:paraId="436C46F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c>
          <w:tcPr>
            <w:tcW w:w="1440" w:type="dxa"/>
          </w:tcPr>
          <w:p w14:paraId="2BEC5BA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r>
      <w:tr w:rsidR="0079626D" w:rsidRPr="00F054F8" w14:paraId="1CC277A5" w14:textId="77777777" w:rsidTr="00EE7DE9">
        <w:tc>
          <w:tcPr>
            <w:tcW w:w="1271" w:type="dxa"/>
          </w:tcPr>
          <w:p w14:paraId="5D039581"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D8B55B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56373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235B1C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9.722222e-04 </w:t>
            </w:r>
          </w:p>
        </w:tc>
        <w:tc>
          <w:tcPr>
            <w:tcW w:w="1440" w:type="dxa"/>
          </w:tcPr>
          <w:p w14:paraId="79653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3B71ED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r>
      <w:tr w:rsidR="0079626D" w:rsidRPr="00F054F8" w14:paraId="5181A2FA" w14:textId="77777777" w:rsidTr="00EE7DE9">
        <w:tc>
          <w:tcPr>
            <w:tcW w:w="1271" w:type="dxa"/>
          </w:tcPr>
          <w:p w14:paraId="6B74ABC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lastRenderedPageBreak/>
              <w:t xml:space="preserve"> </w:t>
            </w:r>
            <w:r w:rsidRPr="00EE7DE9">
              <w:rPr>
                <w:rFonts w:cstheme="minorHAnsi"/>
              </w:rPr>
              <w:t xml:space="preserve">30 </w:t>
            </w:r>
          </w:p>
        </w:tc>
        <w:tc>
          <w:tcPr>
            <w:tcW w:w="1134" w:type="dxa"/>
          </w:tcPr>
          <w:p w14:paraId="75EF3C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5F965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7BA616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5.416667e-03 </w:t>
            </w:r>
          </w:p>
        </w:tc>
        <w:tc>
          <w:tcPr>
            <w:tcW w:w="1440" w:type="dxa"/>
          </w:tcPr>
          <w:p w14:paraId="2DC400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5353D0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0.157291667 </w:t>
            </w:r>
          </w:p>
        </w:tc>
      </w:tr>
      <w:tr w:rsidR="0079626D" w:rsidRPr="00F054F8" w14:paraId="3FA428BF" w14:textId="77777777" w:rsidTr="00EE7DE9">
        <w:tc>
          <w:tcPr>
            <w:tcW w:w="1271" w:type="dxa"/>
          </w:tcPr>
          <w:p w14:paraId="75563D17"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87287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CBB91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32D02AC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2.916667e-04 </w:t>
            </w:r>
          </w:p>
        </w:tc>
        <w:tc>
          <w:tcPr>
            <w:tcW w:w="1440" w:type="dxa"/>
          </w:tcPr>
          <w:p w14:paraId="770616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3F97DA7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r>
      <w:tr w:rsidR="0079626D" w:rsidRPr="00F054F8" w14:paraId="1449830D" w14:textId="77777777" w:rsidTr="00EE7DE9">
        <w:tc>
          <w:tcPr>
            <w:tcW w:w="1271" w:type="dxa"/>
          </w:tcPr>
          <w:p w14:paraId="17BBFF5B"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24002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CBEFE2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1628BC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-2.777778e-04 </w:t>
            </w:r>
          </w:p>
        </w:tc>
        <w:tc>
          <w:tcPr>
            <w:tcW w:w="1440" w:type="dxa"/>
          </w:tcPr>
          <w:p w14:paraId="33DA9C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64BF270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0.024444444 </w:t>
            </w:r>
          </w:p>
        </w:tc>
      </w:tr>
      <w:tr w:rsidR="0079626D" w:rsidRPr="00F054F8" w14:paraId="3F2F8CCB" w14:textId="77777777" w:rsidTr="00EE7DE9">
        <w:tc>
          <w:tcPr>
            <w:tcW w:w="1271" w:type="dxa"/>
          </w:tcPr>
          <w:p w14:paraId="63354A1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E6808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482C661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5628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1.666667e-03 </w:t>
            </w:r>
          </w:p>
        </w:tc>
        <w:tc>
          <w:tcPr>
            <w:tcW w:w="1440" w:type="dxa"/>
          </w:tcPr>
          <w:p w14:paraId="065B7DC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7EF60520" w14:textId="77777777" w:rsidR="0079626D" w:rsidRPr="00EE7DE9" w:rsidRDefault="0079626D" w:rsidP="00E76A33">
            <w:pPr>
              <w:autoSpaceDE w:val="0"/>
              <w:autoSpaceDN w:val="0"/>
              <w:adjustRightInd w:val="0"/>
              <w:jc w:val="center"/>
              <w:rPr>
                <w:rFonts w:cstheme="minorHAnsi"/>
              </w:rPr>
            </w:pPr>
            <w:r w:rsidRPr="00EE7DE9">
              <w:rPr>
                <w:rFonts w:cstheme="minorHAnsi"/>
              </w:rPr>
              <w:t xml:space="preserve">0.121666667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0415F9F2" w14:textId="3289D4C1" w:rsidR="0055687A" w:rsidRPr="0055687A" w:rsidRDefault="0055687A" w:rsidP="0055687A">
      <w:pPr>
        <w:spacing w:line="480" w:lineRule="auto"/>
        <w:rPr>
          <w:b/>
          <w:highlight w:val="green"/>
        </w:rPr>
      </w:pPr>
      <w:r w:rsidRPr="0055687A">
        <w:rPr>
          <w:b/>
          <w:highlight w:val="green"/>
        </w:rPr>
        <w:t>https://r4ds.had.co.nz/</w:t>
      </w:r>
    </w:p>
    <w:p w14:paraId="47AAC958" w14:textId="77777777" w:rsidR="00BA3827" w:rsidRDefault="00BA3827" w:rsidP="0053742F">
      <w:pPr>
        <w:spacing w:line="480" w:lineRule="auto"/>
        <w:rPr>
          <w:b/>
        </w:rPr>
      </w:pPr>
      <w:commentRangeStart w:id="41"/>
      <w:r>
        <w:rPr>
          <w:b/>
        </w:rPr>
        <w:t>DISCUSSION</w:t>
      </w:r>
      <w:commentRangeEnd w:id="41"/>
      <w:r w:rsidR="006659B3">
        <w:rPr>
          <w:rStyle w:val="CommentReference"/>
        </w:rPr>
        <w:commentReference w:id="41"/>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5C4B7F7D" w:rsidR="00266CF2" w:rsidRDefault="00266CF2" w:rsidP="009A67AC">
      <w:pPr>
        <w:spacing w:line="480" w:lineRule="auto"/>
      </w:pPr>
      <w:r w:rsidRPr="00266CF2">
        <w:lastRenderedPageBreak/>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lastRenderedPageBreak/>
        <w:t xml:space="preserve">Google Scholar. (2020). </w:t>
      </w:r>
      <w:r>
        <w:rPr>
          <w:i/>
          <w:iCs/>
        </w:rPr>
        <w:t xml:space="preserve">Observational study of </w:t>
      </w:r>
      <w:proofErr w:type="spellStart"/>
      <w:r>
        <w:rPr>
          <w:i/>
          <w:iCs/>
        </w:rPr>
        <w:t>behavior</w:t>
      </w:r>
      <w:proofErr w:type="spellEnd"/>
      <w:r>
        <w:rPr>
          <w:i/>
          <w:iCs/>
        </w:rPr>
        <w:t xml:space="preserve">: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lastRenderedPageBreak/>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1BF4A1FD"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1E25E2BF" w14:textId="50394D92"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lastRenderedPageBreak/>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lastRenderedPageBreak/>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Simon Tuke" w:date="2020-12-11T10:04:00Z" w:initials="ST">
    <w:p w14:paraId="597DC8DB" w14:textId="5FF795ED" w:rsidR="00D90BE8" w:rsidRDefault="00D90BE8">
      <w:pPr>
        <w:pStyle w:val="CommentText"/>
      </w:pPr>
      <w:r>
        <w:rPr>
          <w:rStyle w:val="CommentReference"/>
        </w:rPr>
        <w:annotationRef/>
      </w:r>
      <w:r>
        <w:t xml:space="preserve">Please feel free to ignore, only did as Latin should be italics, but is a stylistic thing. </w:t>
      </w:r>
    </w:p>
  </w:comment>
  <w:comment w:id="25" w:author="Simon Tuke" w:date="2020-12-11T12:42:00Z" w:initials="ST">
    <w:p w14:paraId="6F886103" w14:textId="77777777" w:rsidR="00D90BE8" w:rsidRDefault="00D90BE8" w:rsidP="00D50BD5">
      <w:pPr>
        <w:pStyle w:val="CommentText"/>
      </w:pPr>
      <w:r>
        <w:rPr>
          <w:rStyle w:val="CommentReference"/>
        </w:rPr>
        <w:annotationRef/>
      </w:r>
      <w:r>
        <w:t>R Core Team (2020). R: A language and environment for statistical computing. R Foundation for Statistical Computing,</w:t>
      </w:r>
    </w:p>
    <w:p w14:paraId="38E2A690" w14:textId="5DFEB0AA" w:rsidR="00D90BE8" w:rsidRDefault="00D90BE8" w:rsidP="00D50BD5">
      <w:pPr>
        <w:pStyle w:val="CommentText"/>
      </w:pPr>
      <w:r>
        <w:t xml:space="preserve">  Vienna, Austria. URL https://www.R-project.org/.</w:t>
      </w:r>
    </w:p>
  </w:comment>
  <w:comment w:id="41" w:author="Eddie F" w:date="2020-11-05T20:55:00Z" w:initials="EF">
    <w:p w14:paraId="55977846" w14:textId="39DE5F86" w:rsidR="00D90BE8" w:rsidRDefault="00D90BE8">
      <w:pPr>
        <w:pStyle w:val="CommentText"/>
      </w:pPr>
      <w:r>
        <w:rPr>
          <w:rStyle w:val="CommentReference"/>
        </w:rPr>
        <w:annotationRef/>
      </w:r>
      <w:r>
        <w:t xml:space="preserve">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w:t>
      </w:r>
      <w:proofErr w:type="gramStart"/>
      <w:r>
        <w:t>So</w:t>
      </w:r>
      <w:proofErr w:type="gramEnd"/>
      <w:r>
        <w:t xml:space="preserve"> it’s worth digging up ref’s that talk about that, which can include Lehner and Altman.</w:t>
      </w:r>
      <w:r>
        <w:br/>
      </w:r>
      <w:r>
        <w:br/>
        <w:t>Also, I’ve included a couple references to some simulations done within the BA literature that people previously did, which are useful here. The short answer is that those simulations found pinpoint sampling to be more accurate, but they aren’t as expansive as our study. Plus, it’s in the BA literature, and as far as I know, this has never been done within the animal literature. Nonetheless, we want to cite those simulations here, and it will be worth knowing what they did exactly and letting that help guide our simulation.</w:t>
      </w:r>
      <w:r>
        <w:br/>
      </w:r>
      <w:r>
        <w:br/>
        <w:t xml:space="preserve">For now, clean up what we’ve got for the Title, Introduction, and Methods, and leave this comment here. We’ll come back to it once we’ve run the simulation.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7DC8DB" w15:done="0"/>
  <w15:commentEx w15:paraId="38E2A690" w15:done="0"/>
  <w15:commentEx w15:paraId="55977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C2AE" w16cex:dateUtc="2020-12-10T23:34:00Z"/>
  <w16cex:commentExtensible w16cex:durableId="237DE7AB" w16cex:dateUtc="2020-12-11T02:12:00Z"/>
  <w16cex:commentExtensible w16cex:durableId="234EE552" w16cex:dateUtc="2020-11-06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7DC8DB" w16cid:durableId="237DC2AE"/>
  <w16cid:commentId w16cid:paraId="38E2A690" w16cid:durableId="237DE7AB"/>
  <w16cid:commentId w16cid:paraId="55977846" w16cid:durableId="234EE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D4980" w14:textId="77777777" w:rsidR="00A67745" w:rsidRDefault="00A67745" w:rsidP="0053742F">
      <w:pPr>
        <w:spacing w:after="0" w:line="240" w:lineRule="auto"/>
      </w:pPr>
      <w:r>
        <w:separator/>
      </w:r>
    </w:p>
  </w:endnote>
  <w:endnote w:type="continuationSeparator" w:id="0">
    <w:p w14:paraId="294654BA" w14:textId="77777777" w:rsidR="00A67745" w:rsidRDefault="00A67745"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D90BE8" w:rsidRDefault="00D90BE8">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D90BE8" w:rsidRDefault="00D9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560A8" w14:textId="77777777" w:rsidR="00A67745" w:rsidRDefault="00A67745" w:rsidP="0053742F">
      <w:pPr>
        <w:spacing w:after="0" w:line="240" w:lineRule="auto"/>
      </w:pPr>
      <w:r>
        <w:separator/>
      </w:r>
    </w:p>
  </w:footnote>
  <w:footnote w:type="continuationSeparator" w:id="0">
    <w:p w14:paraId="37C33EDD" w14:textId="77777777" w:rsidR="00A67745" w:rsidRDefault="00A67745"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Tuke">
    <w15:presenceInfo w15:providerId="AD" w15:userId="S::a1078881@adelaide.edu.au::f2f9eda8-051f-4368-a4a0-c13b4d30cdaf"/>
  </w15:person>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4678F"/>
    <w:rsid w:val="00070F05"/>
    <w:rsid w:val="00085C2B"/>
    <w:rsid w:val="00091836"/>
    <w:rsid w:val="000938E9"/>
    <w:rsid w:val="000970E6"/>
    <w:rsid w:val="000A241A"/>
    <w:rsid w:val="000C1403"/>
    <w:rsid w:val="000D5752"/>
    <w:rsid w:val="000E1572"/>
    <w:rsid w:val="000E26F9"/>
    <w:rsid w:val="000E3E01"/>
    <w:rsid w:val="000F0E4E"/>
    <w:rsid w:val="00104CA9"/>
    <w:rsid w:val="00107163"/>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630D"/>
    <w:rsid w:val="001E7881"/>
    <w:rsid w:val="00203373"/>
    <w:rsid w:val="00205580"/>
    <w:rsid w:val="00206575"/>
    <w:rsid w:val="00210C2B"/>
    <w:rsid w:val="00214AFD"/>
    <w:rsid w:val="00236A43"/>
    <w:rsid w:val="00237745"/>
    <w:rsid w:val="00250616"/>
    <w:rsid w:val="00266CF2"/>
    <w:rsid w:val="00271DF3"/>
    <w:rsid w:val="002A6400"/>
    <w:rsid w:val="002A6B0E"/>
    <w:rsid w:val="002A6E7C"/>
    <w:rsid w:val="002D329D"/>
    <w:rsid w:val="002D70DF"/>
    <w:rsid w:val="002F2FC0"/>
    <w:rsid w:val="003066A2"/>
    <w:rsid w:val="0033674A"/>
    <w:rsid w:val="00343FD4"/>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6198"/>
    <w:rsid w:val="004875EF"/>
    <w:rsid w:val="004C1A96"/>
    <w:rsid w:val="004C60E4"/>
    <w:rsid w:val="004C7805"/>
    <w:rsid w:val="004D14D8"/>
    <w:rsid w:val="004D3860"/>
    <w:rsid w:val="004E0A57"/>
    <w:rsid w:val="004E32FA"/>
    <w:rsid w:val="004E4C47"/>
    <w:rsid w:val="004F1B34"/>
    <w:rsid w:val="004F3EDC"/>
    <w:rsid w:val="004F571E"/>
    <w:rsid w:val="005009D5"/>
    <w:rsid w:val="00504E9F"/>
    <w:rsid w:val="0051157F"/>
    <w:rsid w:val="005135CF"/>
    <w:rsid w:val="00521D5C"/>
    <w:rsid w:val="00524DB2"/>
    <w:rsid w:val="0053642B"/>
    <w:rsid w:val="00536F29"/>
    <w:rsid w:val="0053742F"/>
    <w:rsid w:val="00540935"/>
    <w:rsid w:val="00544034"/>
    <w:rsid w:val="0054493D"/>
    <w:rsid w:val="00553462"/>
    <w:rsid w:val="0055687A"/>
    <w:rsid w:val="00572F60"/>
    <w:rsid w:val="00576771"/>
    <w:rsid w:val="00594A6D"/>
    <w:rsid w:val="00596EFA"/>
    <w:rsid w:val="005A0320"/>
    <w:rsid w:val="005A0916"/>
    <w:rsid w:val="005A3774"/>
    <w:rsid w:val="005C0C9D"/>
    <w:rsid w:val="005C3C96"/>
    <w:rsid w:val="005D2294"/>
    <w:rsid w:val="005D5E38"/>
    <w:rsid w:val="005F1DD6"/>
    <w:rsid w:val="006052A6"/>
    <w:rsid w:val="00623A38"/>
    <w:rsid w:val="00634C4B"/>
    <w:rsid w:val="0064431C"/>
    <w:rsid w:val="00645C5A"/>
    <w:rsid w:val="00647953"/>
    <w:rsid w:val="00661B0C"/>
    <w:rsid w:val="006659B3"/>
    <w:rsid w:val="006702A4"/>
    <w:rsid w:val="00680476"/>
    <w:rsid w:val="00687A98"/>
    <w:rsid w:val="006D011F"/>
    <w:rsid w:val="006D066E"/>
    <w:rsid w:val="006F437D"/>
    <w:rsid w:val="00705490"/>
    <w:rsid w:val="0070730B"/>
    <w:rsid w:val="00721284"/>
    <w:rsid w:val="0072759E"/>
    <w:rsid w:val="00727754"/>
    <w:rsid w:val="007311F2"/>
    <w:rsid w:val="007436F1"/>
    <w:rsid w:val="00766FBA"/>
    <w:rsid w:val="00793A8B"/>
    <w:rsid w:val="0079626D"/>
    <w:rsid w:val="007A591E"/>
    <w:rsid w:val="007B33D5"/>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82666"/>
    <w:rsid w:val="008830CF"/>
    <w:rsid w:val="008A0F91"/>
    <w:rsid w:val="008B424D"/>
    <w:rsid w:val="008D67B6"/>
    <w:rsid w:val="008D7EEE"/>
    <w:rsid w:val="008F453F"/>
    <w:rsid w:val="00916F6D"/>
    <w:rsid w:val="00933F8F"/>
    <w:rsid w:val="009351C9"/>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67745"/>
    <w:rsid w:val="00A75FE7"/>
    <w:rsid w:val="00A7798B"/>
    <w:rsid w:val="00A8429E"/>
    <w:rsid w:val="00A9079D"/>
    <w:rsid w:val="00AA02C1"/>
    <w:rsid w:val="00AA67B2"/>
    <w:rsid w:val="00AB21EE"/>
    <w:rsid w:val="00AB2B70"/>
    <w:rsid w:val="00AB4FDB"/>
    <w:rsid w:val="00AB7FB5"/>
    <w:rsid w:val="00AE69F3"/>
    <w:rsid w:val="00AF009E"/>
    <w:rsid w:val="00B06D9C"/>
    <w:rsid w:val="00B138A5"/>
    <w:rsid w:val="00B13F40"/>
    <w:rsid w:val="00B14CAC"/>
    <w:rsid w:val="00B170F6"/>
    <w:rsid w:val="00B22729"/>
    <w:rsid w:val="00B24A6F"/>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D03F49"/>
    <w:rsid w:val="00D0445E"/>
    <w:rsid w:val="00D10A50"/>
    <w:rsid w:val="00D14D3A"/>
    <w:rsid w:val="00D24A63"/>
    <w:rsid w:val="00D3438B"/>
    <w:rsid w:val="00D40344"/>
    <w:rsid w:val="00D46C94"/>
    <w:rsid w:val="00D50BD5"/>
    <w:rsid w:val="00D56C8D"/>
    <w:rsid w:val="00D83CF8"/>
    <w:rsid w:val="00D90BE8"/>
    <w:rsid w:val="00D93F57"/>
    <w:rsid w:val="00DA4A66"/>
    <w:rsid w:val="00DD2137"/>
    <w:rsid w:val="00DD2F02"/>
    <w:rsid w:val="00DE4298"/>
    <w:rsid w:val="00E04C38"/>
    <w:rsid w:val="00E30627"/>
    <w:rsid w:val="00E31BAF"/>
    <w:rsid w:val="00E5768B"/>
    <w:rsid w:val="00E76A33"/>
    <w:rsid w:val="00EB270A"/>
    <w:rsid w:val="00EC48AA"/>
    <w:rsid w:val="00EC6A20"/>
    <w:rsid w:val="00ED133D"/>
    <w:rsid w:val="00ED3C35"/>
    <w:rsid w:val="00ED44B8"/>
    <w:rsid w:val="00ED5620"/>
    <w:rsid w:val="00EE6093"/>
    <w:rsid w:val="00EE7DE9"/>
    <w:rsid w:val="00F02F13"/>
    <w:rsid w:val="00F22332"/>
    <w:rsid w:val="00F230E3"/>
    <w:rsid w:val="00F31D39"/>
    <w:rsid w:val="00F55866"/>
    <w:rsid w:val="00F67205"/>
    <w:rsid w:val="00F7026C"/>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4D8F-8521-42C8-B8FA-145542C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Simon Tuke</cp:lastModifiedBy>
  <cp:revision>11</cp:revision>
  <dcterms:created xsi:type="dcterms:W3CDTF">2020-12-10T23:21:00Z</dcterms:created>
  <dcterms:modified xsi:type="dcterms:W3CDTF">2020-12-11T02:17:00Z</dcterms:modified>
</cp:coreProperties>
</file>