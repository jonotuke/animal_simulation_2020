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1C9E" w14:textId="3D24D042" w:rsidR="0053742F" w:rsidRPr="00005C45" w:rsidRDefault="00FD08D8" w:rsidP="00721284">
      <w:pPr>
        <w:pStyle w:val="Title"/>
        <w:pBdr>
          <w:bottom w:val="single" w:sz="4" w:space="1" w:color="auto"/>
        </w:pBdr>
        <w:jc w:val="center"/>
        <w:rPr>
          <w:sz w:val="20"/>
          <w:szCs w:val="20"/>
        </w:rPr>
      </w:pPr>
      <w:r>
        <w:rPr>
          <w:sz w:val="44"/>
          <w:szCs w:val="44"/>
        </w:rPr>
        <w:t xml:space="preserve">One-zero or pinpoint: which sampling method provides the most accurate assessment of behaviour? </w:t>
      </w:r>
    </w:p>
    <w:p w14:paraId="1F6AB364" w14:textId="77777777" w:rsidR="0053742F" w:rsidRPr="0053742F" w:rsidRDefault="0053742F" w:rsidP="0053742F">
      <w:pPr>
        <w:spacing w:line="480" w:lineRule="auto"/>
        <w:rPr>
          <w:vertAlign w:val="superscript"/>
        </w:rPr>
      </w:pPr>
      <w:r w:rsidRPr="0053742F">
        <w:t>James Edward Brereton</w:t>
      </w:r>
      <w:r w:rsidR="00864A67">
        <w:rPr>
          <w:vertAlign w:val="superscript"/>
        </w:rPr>
        <w:t xml:space="preserve">1, </w:t>
      </w:r>
      <w:r w:rsidR="00864A67" w:rsidRPr="00864A67">
        <w:t>Jonathon Tuke</w:t>
      </w:r>
      <w:r w:rsidR="00864A67">
        <w:rPr>
          <w:vertAlign w:val="superscript"/>
        </w:rPr>
        <w:t>2</w:t>
      </w:r>
      <w:r w:rsidRPr="0053742F">
        <w:t xml:space="preserve"> and Eduardo J Fernandez</w:t>
      </w:r>
      <w:r w:rsidR="00864A67">
        <w:rPr>
          <w:vertAlign w:val="superscript"/>
        </w:rPr>
        <w:t>2</w:t>
      </w:r>
    </w:p>
    <w:p w14:paraId="5B70BC92" w14:textId="77777777" w:rsidR="0053742F" w:rsidRPr="0053742F" w:rsidRDefault="0053742F" w:rsidP="0053742F">
      <w:pPr>
        <w:spacing w:line="480" w:lineRule="auto"/>
      </w:pPr>
      <w:r w:rsidRPr="0053742F">
        <w:rPr>
          <w:vertAlign w:val="superscript"/>
        </w:rPr>
        <w:t>1</w:t>
      </w:r>
      <w:r w:rsidRPr="0053742F">
        <w:t>University Centre Sparsholt, Westley Lane, Sparsholt, Winchester, Hampshire, SO21 2NF United Kingdom</w:t>
      </w:r>
    </w:p>
    <w:p w14:paraId="0EFF248E" w14:textId="77777777" w:rsidR="0053742F" w:rsidRPr="0053742F" w:rsidRDefault="0053742F" w:rsidP="0053742F">
      <w:pPr>
        <w:spacing w:line="480" w:lineRule="auto"/>
      </w:pPr>
      <w:r w:rsidRPr="0053742F">
        <w:rPr>
          <w:vertAlign w:val="superscript"/>
        </w:rPr>
        <w:t>2</w:t>
      </w:r>
      <w:r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7" w:history="1">
        <w:r w:rsidRPr="0053742F">
          <w:rPr>
            <w:rStyle w:val="Hyperlink"/>
          </w:rPr>
          <w:t>James.Brereton@sparsholt.ac.uk</w:t>
        </w:r>
      </w:hyperlink>
      <w:r w:rsidRPr="0053742F">
        <w:t xml:space="preserve">; </w:t>
      </w:r>
      <w:hyperlink r:id="rId8"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Comparison of behavioural recording methods</w:t>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77777777" w:rsidR="00BA3827" w:rsidRPr="00AE69F3" w:rsidRDefault="00BA3827" w:rsidP="0053742F">
      <w:pPr>
        <w:spacing w:line="480" w:lineRule="auto"/>
      </w:pPr>
      <w:r>
        <w:rPr>
          <w:i/>
        </w:rPr>
        <w:t xml:space="preserve">Keywords: </w:t>
      </w:r>
      <w:r w:rsidR="00AE69F3">
        <w:t>continuous recording, pinpoint sampling, one-zero sampling, measuring behaviour</w:t>
      </w:r>
    </w:p>
    <w:p w14:paraId="67A7D1FB" w14:textId="77777777" w:rsidR="00BA3827" w:rsidRPr="00BA3827" w:rsidRDefault="00BA3827" w:rsidP="0053742F">
      <w:pPr>
        <w:spacing w:line="480" w:lineRule="auto"/>
        <w:rPr>
          <w:b/>
        </w:rPr>
      </w:pPr>
      <w:r>
        <w:rPr>
          <w:b/>
        </w:rPr>
        <w:t>INTRODUCTION</w:t>
      </w:r>
    </w:p>
    <w:p w14:paraId="2C2F8225" w14:textId="659BEF13" w:rsidR="000E26F9" w:rsidRPr="00085C2B" w:rsidRDefault="009A67AC" w:rsidP="00005C45">
      <w:pPr>
        <w:spacing w:line="480" w:lineRule="auto"/>
        <w:ind w:firstLine="720"/>
        <w:rPr>
          <w:i/>
        </w:rPr>
      </w:pPr>
      <w:r>
        <w:t>The measurement of behaviour has become a m</w:t>
      </w:r>
      <w:r w:rsidR="0086608B">
        <w:t>ajor area of scientific study for those involved i</w:t>
      </w:r>
      <w:r w:rsidR="000E26F9">
        <w:t xml:space="preserve">n the </w:t>
      </w:r>
      <w:r w:rsidR="00C62CC7">
        <w:t>scientific study of animal behaviour</w:t>
      </w:r>
      <w:r w:rsidR="000E26F9">
        <w:t xml:space="preserve">. Behavioural studies are </w:t>
      </w:r>
      <w:r w:rsidR="003B4E45">
        <w:t xml:space="preserve">used as a tool to </w:t>
      </w:r>
      <w:r w:rsidR="000E26F9">
        <w:t>measure</w:t>
      </w:r>
      <w:r w:rsidR="003B4E45">
        <w:t xml:space="preserve"> captive</w:t>
      </w:r>
      <w:r w:rsidR="000E26F9">
        <w:t xml:space="preserve"> animal welfare, and </w:t>
      </w:r>
      <w:r w:rsidR="003B4E45">
        <w:t xml:space="preserve">are </w:t>
      </w:r>
      <w:r w:rsidR="000E26F9">
        <w:t xml:space="preserve">used more often than </w:t>
      </w:r>
      <w:r w:rsidR="003B4E45">
        <w:t>other welfare indicators</w:t>
      </w:r>
      <w:r w:rsidR="000E26F9">
        <w:t xml:space="preserve"> such as glucocorticoid analysis (Fraser, 2009</w:t>
      </w:r>
      <w:r w:rsidR="00091836">
        <w:t>; Sands &amp; Creel, 2004</w:t>
      </w:r>
      <w:r w:rsidR="000E26F9">
        <w:t xml:space="preserve">). </w:t>
      </w:r>
      <w:r w:rsidR="00091836">
        <w:t xml:space="preserve">For captive animals, behavioural research may also be used to investigate the prevalence of positive </w:t>
      </w:r>
      <w:proofErr w:type="spellStart"/>
      <w:r w:rsidR="00091836">
        <w:t>behaviors</w:t>
      </w:r>
      <w:proofErr w:type="spellEnd"/>
      <w:r w:rsidR="00EC6A20">
        <w:t xml:space="preserve">, such as foraging, or negative </w:t>
      </w:r>
      <w:proofErr w:type="spellStart"/>
      <w:r w:rsidR="00EC6A20">
        <w:t>behaviors</w:t>
      </w:r>
      <w:proofErr w:type="spellEnd"/>
      <w:r w:rsidR="00EC6A20">
        <w:t>, such</w:t>
      </w:r>
      <w:r w:rsidR="00091836">
        <w:t xml:space="preserve"> </w:t>
      </w:r>
      <w:r w:rsidR="00EC6A20">
        <w:t xml:space="preserve">as stereotypies </w:t>
      </w:r>
      <w:r w:rsidR="00091836">
        <w:t>(</w:t>
      </w:r>
      <w:proofErr w:type="spellStart"/>
      <w:r w:rsidR="007D52C0">
        <w:t>Carlstead</w:t>
      </w:r>
      <w:proofErr w:type="spellEnd"/>
      <w:r w:rsidR="007D52C0">
        <w:t xml:space="preserve">, Baldwin, &amp; </w:t>
      </w:r>
      <w:proofErr w:type="spellStart"/>
      <w:r w:rsidR="007D52C0">
        <w:t>Seidensticker</w:t>
      </w:r>
      <w:proofErr w:type="spellEnd"/>
      <w:r w:rsidR="007D52C0">
        <w:t xml:space="preserve">, 1991; Fernandez &amp; Timberlake, 2008; </w:t>
      </w:r>
      <w:r w:rsidR="00091836">
        <w:t xml:space="preserve">Ward, </w:t>
      </w:r>
      <w:proofErr w:type="spellStart"/>
      <w:r w:rsidR="00091836">
        <w:t>Sherwen</w:t>
      </w:r>
      <w:proofErr w:type="spellEnd"/>
      <w:r w:rsidR="00091836">
        <w:t xml:space="preserve"> &amp; Clark, 2018). Studies of behaviour are also frequently conducted for wild animal populations, </w:t>
      </w:r>
      <w:r w:rsidR="00C62CC7">
        <w:t>to</w:t>
      </w:r>
      <w:r w:rsidR="00091836">
        <w:t xml:space="preserve"> better understand natural history or investigate the impact of human disturbance (</w:t>
      </w:r>
      <w:r w:rsidR="007A591E">
        <w:t xml:space="preserve">Lehner, 1998; </w:t>
      </w:r>
      <w:r w:rsidR="00091836">
        <w:t>Sand &amp; Creel, 2004).</w:t>
      </w:r>
      <w:r w:rsidR="00085C2B">
        <w:t xml:space="preserve"> Research on animal behaviour is now so well </w:t>
      </w:r>
      <w:r w:rsidR="00085C2B">
        <w:lastRenderedPageBreak/>
        <w:t xml:space="preserve">recognised that there are </w:t>
      </w:r>
      <w:r w:rsidR="00EB270A">
        <w:t xml:space="preserve">numerous </w:t>
      </w:r>
      <w:r w:rsidR="00085C2B">
        <w:t>journals dedicated to its study</w:t>
      </w:r>
      <w:r w:rsidR="00EB270A">
        <w:t>, for instance</w:t>
      </w:r>
      <w:r w:rsidR="00085C2B">
        <w:t xml:space="preserve">: </w:t>
      </w:r>
      <w:r w:rsidR="00085C2B">
        <w:rPr>
          <w:i/>
        </w:rPr>
        <w:t>Animal Behaviour</w:t>
      </w:r>
      <w:r w:rsidR="00BB45A3">
        <w:rPr>
          <w:i/>
        </w:rPr>
        <w:t>,</w:t>
      </w:r>
      <w:r w:rsidR="00085C2B">
        <w:t xml:space="preserve"> </w:t>
      </w:r>
      <w:r w:rsidR="00085C2B">
        <w:rPr>
          <w:i/>
        </w:rPr>
        <w:t>Applied Animal Behaviour Science</w:t>
      </w:r>
      <w:r w:rsidR="00BB45A3">
        <w:rPr>
          <w:i/>
        </w:rPr>
        <w:t>, and Ethology.</w:t>
      </w:r>
    </w:p>
    <w:p w14:paraId="35A097DD" w14:textId="6F28F415" w:rsidR="0086608B" w:rsidRDefault="00E5768B" w:rsidP="00005C45">
      <w:pPr>
        <w:spacing w:line="480" w:lineRule="auto"/>
        <w:ind w:firstLine="720"/>
      </w:pPr>
      <w:r>
        <w:t xml:space="preserve">The methods used in animal </w:t>
      </w:r>
      <w:proofErr w:type="spellStart"/>
      <w:r>
        <w:t>behavior</w:t>
      </w:r>
      <w:proofErr w:type="spellEnd"/>
      <w:r>
        <w:t xml:space="preserve"> research</w:t>
      </w:r>
      <w:r w:rsidR="0086608B">
        <w:t xml:space="preserve"> can be trace</w:t>
      </w:r>
      <w:r>
        <w:t>d back to human studies</w:t>
      </w:r>
      <w:r w:rsidR="0086608B">
        <w:t>.</w:t>
      </w:r>
      <w:r>
        <w:t xml:space="preserve"> Scientists during the mid-twentieth Century often used a mixture of both human and animal models to answer questions in the field of </w:t>
      </w:r>
      <w:proofErr w:type="spellStart"/>
      <w:r w:rsidR="005D2294">
        <w:t>behavioral</w:t>
      </w:r>
      <w:proofErr w:type="spellEnd"/>
      <w:r>
        <w:t xml:space="preserve"> psychology</w:t>
      </w:r>
      <w:r w:rsidR="002F2FC0">
        <w:t xml:space="preserve"> (</w:t>
      </w:r>
      <w:proofErr w:type="spellStart"/>
      <w:r w:rsidR="002F2FC0">
        <w:t>Domjan</w:t>
      </w:r>
      <w:proofErr w:type="spellEnd"/>
      <w:r w:rsidR="002F2FC0">
        <w:t>, 2014; Pierce &amp; Cheney, 2013)</w:t>
      </w:r>
      <w:r>
        <w:t>. Based on the range of different techniques that were generated by earlier studies,</w:t>
      </w:r>
      <w:r w:rsidR="0086608B">
        <w:t xml:space="preserve"> Altmann (1974)</w:t>
      </w:r>
      <w:r w:rsidR="00FE4D45">
        <w:t xml:space="preserve"> summarised the behavioural research methods available</w:t>
      </w:r>
      <w:r>
        <w:t xml:space="preserve">. This paper became fundamentally important to those interested in behavioural research, and </w:t>
      </w:r>
      <w:r w:rsidR="008404CD">
        <w:t>remains</w:t>
      </w:r>
      <w:r>
        <w:t xml:space="preserve"> a keystone paper for research</w:t>
      </w:r>
      <w:r w:rsidR="008404CD">
        <w:t xml:space="preserve">ers, with </w:t>
      </w:r>
      <w:r w:rsidR="00FE4D45">
        <w:t>at least 1</w:t>
      </w:r>
      <w:r w:rsidR="00DA4A66">
        <w:t>6</w:t>
      </w:r>
      <w:r w:rsidR="00FE4D45">
        <w:t>,</w:t>
      </w:r>
      <w:r w:rsidR="00DA4A66">
        <w:t>1</w:t>
      </w:r>
      <w:r w:rsidR="00FE4D45">
        <w:t xml:space="preserve">00 </w:t>
      </w:r>
      <w:r w:rsidR="008404CD">
        <w:t>citations</w:t>
      </w:r>
      <w:r w:rsidR="00FE4D45">
        <w:t>, according to a</w:t>
      </w:r>
      <w:r w:rsidR="00634C4B">
        <w:t xml:space="preserve"> </w:t>
      </w:r>
      <w:r w:rsidR="00FE4D45">
        <w:t>search on Google Scholar</w:t>
      </w:r>
      <w:r w:rsidR="00DA4A66">
        <w:t xml:space="preserve"> (2020)</w:t>
      </w:r>
      <w:r w:rsidR="008404CD">
        <w:t xml:space="preserve">. Whilst </w:t>
      </w:r>
      <w:r w:rsidR="00FE4D45">
        <w:t xml:space="preserve">other authors, such </w:t>
      </w:r>
      <w:r w:rsidR="008404CD">
        <w:t xml:space="preserve">as Martin and Bateson (2007) </w:t>
      </w:r>
      <w:r w:rsidR="00FE4D45">
        <w:t>further refine</w:t>
      </w:r>
      <w:r w:rsidR="008404CD">
        <w:t>d</w:t>
      </w:r>
      <w:r w:rsidR="00FE4D45">
        <w:t xml:space="preserve"> the behavioural methods and their definitions</w:t>
      </w:r>
      <w:r w:rsidR="008404CD">
        <w:t>, Altmann’s work is still regularly cited</w:t>
      </w:r>
      <w:r w:rsidR="00FE4D45">
        <w:t xml:space="preserve">. </w:t>
      </w:r>
    </w:p>
    <w:p w14:paraId="6CEECBA1" w14:textId="7EC44FD1" w:rsidR="008F453F" w:rsidRDefault="00FE4D45" w:rsidP="00005C45">
      <w:pPr>
        <w:spacing w:line="480" w:lineRule="auto"/>
        <w:ind w:firstLine="720"/>
      </w:pPr>
      <w:r>
        <w:t>S</w:t>
      </w:r>
      <w:r w:rsidR="008404CD">
        <w:t>ince this initial review of behavioural methods, s</w:t>
      </w:r>
      <w:r>
        <w:t>ome behavioural sampling</w:t>
      </w:r>
      <w:r w:rsidR="008404CD">
        <w:t xml:space="preserve"> techniques became increasingly </w:t>
      </w:r>
      <w:r>
        <w:t>popular in animal li</w:t>
      </w:r>
      <w:r w:rsidR="00104CA9">
        <w:t>terature, whereas others are</w:t>
      </w:r>
      <w:r>
        <w:t xml:space="preserve"> rarely used. </w:t>
      </w:r>
      <w:r w:rsidR="003B4E45">
        <w:t>Several behaviour measurement techniques have received some criticism in terms of their repeatability (Bernstein, 1991)</w:t>
      </w:r>
      <w:r w:rsidR="008F453F">
        <w:t xml:space="preserve">. For example, ad libitum </w:t>
      </w:r>
      <w:r w:rsidR="00BF6CB6">
        <w:t xml:space="preserve">(qualitative) </w:t>
      </w:r>
      <w:r w:rsidR="008F453F">
        <w:t>sampling may be useful for developing ethograms and for pilot studies but has methodological flaws with regards to its lack of standardisation (Martin &amp; Bateson, 2007</w:t>
      </w:r>
      <w:r w:rsidR="003B4E45">
        <w:t>; Rhine &amp; Ender, 1983</w:t>
      </w:r>
      <w:r w:rsidR="008F453F">
        <w:t xml:space="preserve">). However, ad libitum sampling is still used in animal behaviour literature, with a review by Mann (1999) identifying that between 53% and 59% of cetacean studies published in </w:t>
      </w:r>
      <w:r w:rsidR="008F453F">
        <w:rPr>
          <w:i/>
        </w:rPr>
        <w:t>Marine Mammal Science</w:t>
      </w:r>
      <w:r w:rsidR="008F453F">
        <w:t xml:space="preserve"> used this sampling technique. </w:t>
      </w:r>
    </w:p>
    <w:p w14:paraId="266EC92B" w14:textId="4C36FD7C" w:rsidR="00634C4B" w:rsidRDefault="00634C4B" w:rsidP="00634C4B">
      <w:pPr>
        <w:spacing w:line="480" w:lineRule="auto"/>
        <w:ind w:firstLine="720"/>
      </w:pPr>
      <w:r>
        <w:t>Continuous recording, or focal sampling, is considered the gold standard for behaviour sampling, as this method records all occurrences of behaviour and their durations (</w:t>
      </w:r>
      <w:proofErr w:type="spellStart"/>
      <w:r w:rsidRPr="00DE4298">
        <w:t>Hämäläinen</w:t>
      </w:r>
      <w:proofErr w:type="spellEnd"/>
      <w:r>
        <w:t xml:space="preserve"> et al., 2016). In the past, this made continuous recording challenging for researchers, as an active animal that rapidly changed behaviour would have been difficult to gather representative data for (Tyler, 1979). Similarly, the recording of multiple animals using a continuous method would have been incredibly challenging to record accurately, hence why the method is considered synonymous </w:t>
      </w:r>
      <w:r>
        <w:lastRenderedPageBreak/>
        <w:t xml:space="preserve">with focal sampling of one individual (Altmann, 1974; Martin &amp; Bateson, 2007). Use of modern technology has in part ameliorated some of these issues by allowing behaviour to be recorded and analysed later (Amato et al., 2013). However, continuous recording may remain </w:t>
      </w:r>
      <w:r w:rsidR="00C62CC7">
        <w:t>a</w:t>
      </w:r>
      <w:r>
        <w:t xml:space="preserve"> challenge, even with camera availability. As a result, several sampling methods have been developed to measure multiple animals at one time (scan sampling), as well in a non-continuous fashion. </w:t>
      </w:r>
    </w:p>
    <w:p w14:paraId="2006D13B" w14:textId="54649FCE" w:rsidR="00FE4D45" w:rsidRDefault="008F453F" w:rsidP="00005C45">
      <w:pPr>
        <w:spacing w:line="480" w:lineRule="auto"/>
        <w:ind w:firstLine="720"/>
      </w:pPr>
      <w:r>
        <w:t>T</w:t>
      </w:r>
      <w:r w:rsidR="00FE4D45">
        <w:t xml:space="preserve">he use of pinpoint sampling, also </w:t>
      </w:r>
      <w:r w:rsidR="00B24A6F">
        <w:t xml:space="preserve">referred to </w:t>
      </w:r>
      <w:r w:rsidR="00104CA9">
        <w:t xml:space="preserve">as instantaneous </w:t>
      </w:r>
      <w:r w:rsidR="000D5752">
        <w:t xml:space="preserve">or momentary time </w:t>
      </w:r>
      <w:r w:rsidR="00104CA9">
        <w:t>sampling, is a commonly used method for observational study (Fernandez, Kinley &amp; Timberlake, 2019</w:t>
      </w:r>
      <w:r>
        <w:t>; Stevens et al., 2013</w:t>
      </w:r>
      <w:r w:rsidR="00104CA9">
        <w:t xml:space="preserve">). </w:t>
      </w:r>
      <w:r w:rsidR="00705490">
        <w:t xml:space="preserve">With </w:t>
      </w:r>
      <w:r w:rsidR="00CB63EE">
        <w:t>pinpoint</w:t>
      </w:r>
      <w:r w:rsidR="00705490">
        <w:t xml:space="preserve"> sampling, </w:t>
      </w:r>
      <w:r w:rsidR="00E31BAF">
        <w:t xml:space="preserve">one or more </w:t>
      </w:r>
      <w:r w:rsidR="00933F8F">
        <w:t>responses</w:t>
      </w:r>
      <w:r w:rsidR="00C46FC3">
        <w:t xml:space="preserve"> are recorded at preselected </w:t>
      </w:r>
      <w:r w:rsidR="0072759E">
        <w:t xml:space="preserve">moments </w:t>
      </w:r>
      <w:r w:rsidR="000A241A">
        <w:t xml:space="preserve">in </w:t>
      </w:r>
      <w:r w:rsidR="00C46FC3">
        <w:t>time (e.g.,</w:t>
      </w:r>
      <w:r w:rsidR="0072759E">
        <w:t xml:space="preserve"> every </w:t>
      </w:r>
      <w:r w:rsidR="000A241A">
        <w:t>15 s for an hour</w:t>
      </w:r>
      <w:r w:rsidR="00C46FC3">
        <w:t>)</w:t>
      </w:r>
      <w:r w:rsidR="000A241A">
        <w:t>.</w:t>
      </w:r>
      <w:r w:rsidR="00C46FC3">
        <w:t xml:space="preserve"> </w:t>
      </w:r>
      <w:r w:rsidR="00104CA9">
        <w:t>The benefits of instantaneous sampling are that it is less intensive than continuous sampling, and therefore may be more feasible for researchers to conduct (</w:t>
      </w:r>
      <w:proofErr w:type="spellStart"/>
      <w:r w:rsidR="003B4E45">
        <w:t>Grenier</w:t>
      </w:r>
      <w:proofErr w:type="spellEnd"/>
      <w:r w:rsidR="003B4E45">
        <w:t xml:space="preserve"> et al., 1999; </w:t>
      </w:r>
      <w:r w:rsidR="00104CA9">
        <w:t xml:space="preserve">Martin </w:t>
      </w:r>
      <w:r w:rsidR="001A62E5">
        <w:t>&amp; Bateson, 2007</w:t>
      </w:r>
      <w:r w:rsidR="00BB294F">
        <w:t xml:space="preserve">; Rhine &amp; </w:t>
      </w:r>
      <w:proofErr w:type="spellStart"/>
      <w:r w:rsidR="00BB294F">
        <w:t>Flanigon</w:t>
      </w:r>
      <w:proofErr w:type="spellEnd"/>
      <w:r w:rsidR="00BB294F">
        <w:t>, 1978</w:t>
      </w:r>
      <w:r w:rsidR="001A62E5">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w:t>
      </w:r>
      <w:r w:rsidR="00966C4F">
        <w:t>one, two or five minute intervals when their subjects are inactive or if they are observing for long time periods (Shora, Myhill &amp; Brereton, 2020</w:t>
      </w:r>
      <w:r w:rsidR="003B4E45">
        <w:t>; Teixeira et al., 2017</w:t>
      </w:r>
      <w:r w:rsidR="00966C4F">
        <w:t xml:space="preserve">). </w:t>
      </w:r>
      <w:r w:rsidR="003B4E45">
        <w:t>It has been noted by some authors that shorter intervals tend to result in behavioural values that match more closely the continuous behaviour scores (</w:t>
      </w:r>
      <w:proofErr w:type="spellStart"/>
      <w:r w:rsidR="003B4E45">
        <w:t>Pullins</w:t>
      </w:r>
      <w:proofErr w:type="spellEnd"/>
      <w:r w:rsidR="003B4E45">
        <w:t xml:space="preserve"> et al., 2017).</w:t>
      </w:r>
    </w:p>
    <w:p w14:paraId="40959415" w14:textId="59181BC6" w:rsidR="008404CD" w:rsidRPr="00E04C38" w:rsidRDefault="008404CD" w:rsidP="00005C45">
      <w:pPr>
        <w:spacing w:line="480" w:lineRule="auto"/>
        <w:ind w:firstLine="720"/>
      </w:pPr>
      <w:r>
        <w:t>One-zero</w:t>
      </w:r>
      <w:r w:rsidR="008F453F">
        <w:t xml:space="preserve"> or interval</w:t>
      </w:r>
      <w:r>
        <w:t xml:space="preserve"> sampling</w:t>
      </w:r>
      <w:r w:rsidR="00A8429E">
        <w:t xml:space="preserve"> involves choosing </w:t>
      </w:r>
      <w:r w:rsidR="00B170F6">
        <w:t xml:space="preserve">specific intervals of time, like pinpoint sampling, but instead recording whether one or more responses occur </w:t>
      </w:r>
      <w:r w:rsidR="00AA67B2">
        <w:t xml:space="preserve">(or conversely, do not occur) within that interval of time </w:t>
      </w:r>
      <w:r w:rsidR="007436F1">
        <w:t>(</w:t>
      </w:r>
      <w:r w:rsidR="00D40344">
        <w:t>Bailey &amp; Burch, 2017; Lehner, 1998).</w:t>
      </w:r>
      <w:r>
        <w:t xml:space="preserve"> </w:t>
      </w:r>
      <w:r w:rsidR="00B06D9C">
        <w:t xml:space="preserve">While popular with </w:t>
      </w:r>
      <w:r w:rsidR="00B22729">
        <w:t>both human and non-human primate research,</w:t>
      </w:r>
      <w:r w:rsidR="00CB5FB3">
        <w:t xml:space="preserve"> </w:t>
      </w:r>
      <w:r w:rsidR="003B057D">
        <w:t>one-zero</w:t>
      </w:r>
      <w:r w:rsidR="00CB5FB3">
        <w:t xml:space="preserve"> sampling </w:t>
      </w:r>
      <w:r>
        <w:t xml:space="preserve">seems to receive less representation </w:t>
      </w:r>
      <w:r w:rsidR="003E0AF6">
        <w:t xml:space="preserve">than pinpoint sampling in most animal behavior studies </w:t>
      </w:r>
      <w:r w:rsidR="00BB294F">
        <w:t xml:space="preserve">and has been criticised in </w:t>
      </w:r>
      <w:r w:rsidR="00A1562C">
        <w:t>by previous researchers</w:t>
      </w:r>
      <w:r w:rsidR="00BB294F">
        <w:t xml:space="preserve"> (Altmann, 1974; Rhine &amp; </w:t>
      </w:r>
      <w:proofErr w:type="spellStart"/>
      <w:r w:rsidR="00BB294F">
        <w:t>Flanigon</w:t>
      </w:r>
      <w:proofErr w:type="spellEnd"/>
      <w:r w:rsidR="00BB294F">
        <w:t>, 1978)</w:t>
      </w:r>
      <w:r w:rsidR="0085206B">
        <w:t xml:space="preserve">. </w:t>
      </w:r>
      <w:r w:rsidR="003B4E45">
        <w:t>However, o</w:t>
      </w:r>
      <w:r w:rsidR="0085206B">
        <w:t xml:space="preserve">ne-zero sampling has some of the same </w:t>
      </w:r>
      <w:r w:rsidR="0085206B">
        <w:lastRenderedPageBreak/>
        <w:t xml:space="preserve">benefits of instantaneous sampling, in that interval length can be tailored in line with the requirements of the study. </w:t>
      </w:r>
      <w:r w:rsidR="00CC0EBD">
        <w:t xml:space="preserve">Additionally, one-zero sampling </w:t>
      </w:r>
      <w:r w:rsidR="00634C4B">
        <w:t xml:space="preserve">has the potential to collect more behaviours during a stated period, as multiple behaviours can be recorded during each interval </w:t>
      </w:r>
      <w:r w:rsidR="00521D5C">
        <w:t xml:space="preserve"> (Altmann, 1974). </w:t>
      </w:r>
      <w:r w:rsidR="00BB294F">
        <w:t>Leger (1977) identified good agreement</w:t>
      </w:r>
      <w:r w:rsidR="00E04C38">
        <w:t xml:space="preserve"> with continuous behaviour measures when using one-zero sampling at 15-second intervals for chimpanzees (</w:t>
      </w:r>
      <w:r w:rsidR="00E04C38">
        <w:rPr>
          <w:i/>
        </w:rPr>
        <w:t>Pan troglodytes)</w:t>
      </w:r>
      <w:r w:rsidR="00E04C38">
        <w:t>.</w:t>
      </w:r>
      <w:r w:rsidR="003B4E45">
        <w:t xml:space="preserve"> </w:t>
      </w:r>
      <w:r w:rsidR="000D5752">
        <w:t>Likewise</w:t>
      </w:r>
      <w:r w:rsidR="00645C5A">
        <w:t xml:space="preserve">, Gilby, </w:t>
      </w:r>
      <w:proofErr w:type="spellStart"/>
      <w:r w:rsidR="00645C5A">
        <w:t>Pokempner</w:t>
      </w:r>
      <w:proofErr w:type="spellEnd"/>
      <w:r w:rsidR="00645C5A">
        <w:t xml:space="preserve">, and Wrangham (2010) found </w:t>
      </w:r>
      <w:r w:rsidR="009C6AB3">
        <w:t xml:space="preserve">similar </w:t>
      </w:r>
      <w:r w:rsidR="000F0E4E">
        <w:t xml:space="preserve">levels of occurrence when comparing </w:t>
      </w:r>
      <w:r w:rsidR="00AB7FB5">
        <w:t>continuous and one-zero sampling methods for the foraging behavior of wild chimpanzees.</w:t>
      </w:r>
      <w:r w:rsidR="004875EF">
        <w:t xml:space="preserve"> </w:t>
      </w:r>
      <w:r w:rsidR="00AB7FB5">
        <w:t xml:space="preserve">As noted above, </w:t>
      </w:r>
      <w:r w:rsidR="00C139E9">
        <w:t xml:space="preserve">one-zero (interval) sampling is </w:t>
      </w:r>
      <w:r w:rsidR="003B4E45">
        <w:t xml:space="preserve"> also frequently used in studies on human behaviour, for example in the classroom (Dunkerton, 1981; </w:t>
      </w:r>
      <w:proofErr w:type="spellStart"/>
      <w:r w:rsidR="003B4E45">
        <w:t>Omark</w:t>
      </w:r>
      <w:proofErr w:type="spellEnd"/>
      <w:r w:rsidR="003B4E45">
        <w:t xml:space="preserve"> et al., 1976).</w:t>
      </w:r>
    </w:p>
    <w:p w14:paraId="5FF93EB4" w14:textId="68F7882C" w:rsidR="00F67205" w:rsidRDefault="00F67205" w:rsidP="00C86E32">
      <w:pPr>
        <w:spacing w:line="480" w:lineRule="auto"/>
      </w:pPr>
      <w:r>
        <w:t xml:space="preserve">Both </w:t>
      </w:r>
      <w:r w:rsidR="000D5752">
        <w:t>pinpoint and one-zero</w:t>
      </w:r>
      <w:r>
        <w:t xml:space="preserve"> sampling overcome </w:t>
      </w:r>
      <w:r w:rsidR="002A6B0E">
        <w:t>some of the issues associated with continuous recording by</w:t>
      </w:r>
      <w:r>
        <w:t xml:space="preserve"> reducing the amount of input required by the researcher, while still aiming to keep the sample representative of the animal’s behavioural repertoire</w:t>
      </w:r>
      <w:r w:rsidR="008F453F">
        <w:t xml:space="preserve"> (</w:t>
      </w:r>
      <w:proofErr w:type="spellStart"/>
      <w:r w:rsidR="008F453F" w:rsidRPr="008F453F">
        <w:t>Mitlöhner</w:t>
      </w:r>
      <w:proofErr w:type="spellEnd"/>
      <w:r w:rsidR="008F453F">
        <w:t xml:space="preserve"> et al., 2001</w:t>
      </w:r>
      <w:r w:rsidR="00114386">
        <w:t>; Simpson &amp; Simpson, 1977</w:t>
      </w:r>
      <w:r w:rsidR="008F453F">
        <w:t>)</w:t>
      </w:r>
      <w:r>
        <w:t>.</w:t>
      </w:r>
      <w:r w:rsidR="002A6B0E">
        <w:t xml:space="preserve"> However, one key question is how closely these techniques correlate with continuous recording</w:t>
      </w:r>
      <w:r w:rsidR="005A0916">
        <w:t>?</w:t>
      </w:r>
      <w:r w:rsidR="00960433">
        <w:t xml:space="preserve"> </w:t>
      </w:r>
      <w:r>
        <w:t xml:space="preserve">Instantaneous sampling </w:t>
      </w:r>
      <w:r w:rsidR="00ED3C35">
        <w:t>is reported</w:t>
      </w:r>
      <w:r>
        <w:t xml:space="preserve"> to lose information in terms of behaviour duration and is </w:t>
      </w:r>
      <w:r w:rsidR="000D5752">
        <w:t xml:space="preserve">potentially less likely </w:t>
      </w:r>
      <w:r>
        <w:t>to pick up any behaviours of short duration (events) (Martin &amp; Bateson, 2007</w:t>
      </w:r>
      <w:r w:rsidR="002A6B0E">
        <w:t>; Xiao et al., 2005</w:t>
      </w:r>
      <w:r>
        <w:t>).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w:t>
      </w:r>
      <w:r w:rsidR="002A6B0E">
        <w:t xml:space="preserve"> (Saibaba et al., 1996)</w:t>
      </w:r>
      <w:r>
        <w:t>.</w:t>
      </w:r>
    </w:p>
    <w:p w14:paraId="011E1797" w14:textId="20B8EEF1" w:rsidR="003C7033" w:rsidRDefault="000D5752">
      <w:pPr>
        <w:spacing w:line="480" w:lineRule="auto"/>
        <w:ind w:firstLine="720"/>
      </w:pPr>
      <w:r>
        <w:t xml:space="preserve">The following study proposes to compare simulated occurrence of both low, medium, and high frequency/duration behaviours, as well as similar observation periods and for both pinpoint and one-zero sampling methods. We hypothesized two results: (1) </w:t>
      </w:r>
      <w:r w:rsidR="003C7033">
        <w:t xml:space="preserve">pinpoint sampling </w:t>
      </w:r>
      <w:r w:rsidR="00B13F40">
        <w:t>w</w:t>
      </w:r>
      <w:r>
        <w:t>ould</w:t>
      </w:r>
      <w:r w:rsidR="00B13F40">
        <w:t xml:space="preserve"> provide a more accurate representation of</w:t>
      </w:r>
      <w:r w:rsidR="003C7033">
        <w:t xml:space="preserve"> percentages of occurrence for both low, medium, and high duration </w:t>
      </w:r>
      <w:proofErr w:type="spellStart"/>
      <w:r w:rsidR="003C7033">
        <w:t>behaviors</w:t>
      </w:r>
      <w:proofErr w:type="spellEnd"/>
      <w:r w:rsidR="00B13F40">
        <w:t xml:space="preserve"> than one-zero sampling</w:t>
      </w:r>
      <w:r>
        <w:t>, and (2)</w:t>
      </w:r>
      <w:r w:rsidR="003C7033">
        <w:t>one-zero sampling w</w:t>
      </w:r>
      <w:r>
        <w:t xml:space="preserve">ould </w:t>
      </w:r>
      <w:r w:rsidR="003C7033">
        <w:t xml:space="preserve">be better suited for </w:t>
      </w:r>
      <w:r w:rsidR="00D46C94">
        <w:lastRenderedPageBreak/>
        <w:t xml:space="preserve">detecting </w:t>
      </w:r>
      <w:r w:rsidR="003C7033">
        <w:t xml:space="preserve">the occurrence of low frequency </w:t>
      </w:r>
      <w:proofErr w:type="spellStart"/>
      <w:r w:rsidR="003C7033">
        <w:t>behaviors</w:t>
      </w:r>
      <w:proofErr w:type="spellEnd"/>
      <w:r w:rsidR="00D46C94">
        <w:t>, particularly when comparing less frequent pinpoint and one-zero observation methods (e.g., 5 min observation periods).</w:t>
      </w:r>
    </w:p>
    <w:p w14:paraId="037645AB" w14:textId="5FBA8C4B" w:rsidR="0086608B" w:rsidRPr="00AE69F3" w:rsidRDefault="00524DB2" w:rsidP="00005C45">
      <w:pPr>
        <w:spacing w:line="480" w:lineRule="auto"/>
        <w:ind w:firstLine="720"/>
      </w:pPr>
      <w:r>
        <w:t>.</w:t>
      </w:r>
    </w:p>
    <w:p w14:paraId="6B5B589B" w14:textId="77777777" w:rsidR="00BA3827" w:rsidRPr="00ED133D" w:rsidRDefault="00BA3827" w:rsidP="0053742F">
      <w:pPr>
        <w:spacing w:line="480" w:lineRule="auto"/>
        <w:rPr>
          <w:b/>
        </w:rPr>
      </w:pPr>
      <w:r w:rsidRPr="00ED133D">
        <w:rPr>
          <w:b/>
        </w:rPr>
        <w:t xml:space="preserve">METHODS </w:t>
      </w:r>
    </w:p>
    <w:p w14:paraId="39004FA6" w14:textId="1930D4E8" w:rsidR="00ED133D" w:rsidRPr="00E76A33" w:rsidRDefault="00D46C94" w:rsidP="00ED133D">
      <w:pPr>
        <w:spacing w:line="480" w:lineRule="auto"/>
      </w:pPr>
      <w:r w:rsidRPr="00E76A33">
        <w:t>For all simulations, continuous recording methods were generated for both frequency of occurrence and percentage of occurrence, with</w:t>
      </w:r>
      <w:r w:rsidR="00793A8B" w:rsidRPr="00E76A33">
        <w:t xml:space="preserve"> </w:t>
      </w:r>
      <w:r w:rsidRPr="00E76A33">
        <w:t>t</w:t>
      </w:r>
      <w:r w:rsidR="00ED133D" w:rsidRPr="00E76A33">
        <w:t xml:space="preserve">wo different </w:t>
      </w:r>
      <w:r w:rsidRPr="00E76A33">
        <w:t xml:space="preserve">non-continuous </w:t>
      </w:r>
      <w:r w:rsidR="004556BB" w:rsidRPr="00E76A33">
        <w:t xml:space="preserve">sampling methods </w:t>
      </w:r>
      <w:r w:rsidRPr="00E76A33">
        <w:t>directly compared:</w:t>
      </w:r>
      <w:r w:rsidR="00ED133D" w:rsidRPr="00E76A33">
        <w:t xml:space="preserve"> </w:t>
      </w:r>
      <w:r w:rsidR="00793A8B" w:rsidRPr="00E76A33">
        <w:t>pi</w:t>
      </w:r>
      <w:r w:rsidR="00ED133D" w:rsidRPr="00E76A33">
        <w:t xml:space="preserve">npoint (instantaneous) </w:t>
      </w:r>
      <w:r w:rsidRPr="00E76A33">
        <w:t xml:space="preserve">and one-zero (interval) </w:t>
      </w:r>
      <w:r w:rsidR="00ED133D" w:rsidRPr="00E76A33">
        <w:t xml:space="preserve">sampling. </w:t>
      </w:r>
      <w:r w:rsidR="00214AFD" w:rsidRPr="00E76A33">
        <w:t xml:space="preserve">Independent variables were split into </w:t>
      </w:r>
      <w:r w:rsidR="005A3774" w:rsidRPr="00E76A33">
        <w:t xml:space="preserve">two categories: Response frequency </w:t>
      </w:r>
      <w:r w:rsidRPr="00E76A33">
        <w:t>(</w:t>
      </w:r>
      <w:r w:rsidR="00E76A33" w:rsidRPr="00E76A33">
        <w:t xml:space="preserve">to measure the ability of both behaviour methods to detect short, </w:t>
      </w:r>
      <w:r w:rsidRPr="00E76A33">
        <w:t>event</w:t>
      </w:r>
      <w:r w:rsidR="00E76A33" w:rsidRPr="00E76A33">
        <w:t xml:space="preserve"> behaviours</w:t>
      </w:r>
      <w:r w:rsidRPr="00E76A33">
        <w:t xml:space="preserve">) </w:t>
      </w:r>
      <w:r w:rsidR="005A3774" w:rsidRPr="00E76A33">
        <w:t>and response duration</w:t>
      </w:r>
      <w:r w:rsidRPr="00E76A33">
        <w:t xml:space="preserve"> (</w:t>
      </w:r>
      <w:r w:rsidR="00E76A33" w:rsidRPr="00E76A33">
        <w:t xml:space="preserve">to measure the ability of the methods in assessing long term, </w:t>
      </w:r>
      <w:r w:rsidRPr="00E76A33">
        <w:t>state</w:t>
      </w:r>
      <w:r w:rsidR="00E76A33" w:rsidRPr="00E76A33">
        <w:t xml:space="preserve"> behaviours</w:t>
      </w:r>
      <w:r w:rsidRPr="00E76A33">
        <w:t>)</w:t>
      </w:r>
      <w:r w:rsidR="005A3774" w:rsidRPr="00E76A33">
        <w:t xml:space="preserve">. Three levels for </w:t>
      </w:r>
      <w:r w:rsidR="00A558A2" w:rsidRPr="00E76A33">
        <w:t xml:space="preserve">response </w:t>
      </w:r>
      <w:r w:rsidR="005A3774" w:rsidRPr="00E76A33">
        <w:t xml:space="preserve">frequency and </w:t>
      </w:r>
      <w:r w:rsidR="00A558A2" w:rsidRPr="00E76A33">
        <w:t xml:space="preserve">response duration were determined, based on </w:t>
      </w:r>
      <w:r w:rsidR="00B14CAC" w:rsidRPr="00E76A33">
        <w:t>an arbitrarily level of occurrence: 3 s</w:t>
      </w:r>
      <w:r w:rsidR="00981308" w:rsidRPr="00E76A33">
        <w:t xml:space="preserve">, 30 s, and 300 s. </w:t>
      </w:r>
      <w:r w:rsidR="00E76A33" w:rsidRPr="00E76A33">
        <w:t xml:space="preserve">The interval lengths for both pinpoint and one-zero sampling were set at 5 s, 50 s, and 500 s, in order to compare the effect of interval length on test accuracy. </w:t>
      </w:r>
    </w:p>
    <w:p w14:paraId="5BFC59E3" w14:textId="77777777" w:rsidR="00ED133D" w:rsidRPr="00E76A33" w:rsidRDefault="00ED133D" w:rsidP="00ED133D">
      <w:pPr>
        <w:spacing w:line="480" w:lineRule="auto"/>
        <w:rPr>
          <w:highlight w:val="yellow"/>
        </w:rPr>
      </w:pPr>
    </w:p>
    <w:p w14:paraId="7B113759" w14:textId="5DF7D271" w:rsidR="00766FBA" w:rsidRPr="00504E9F" w:rsidRDefault="0070730B" w:rsidP="0053742F">
      <w:pPr>
        <w:spacing w:line="480" w:lineRule="auto"/>
        <w:rPr>
          <w:b/>
          <w:i/>
        </w:rPr>
      </w:pPr>
      <w:r w:rsidRPr="00504E9F">
        <w:rPr>
          <w:b/>
          <w:i/>
        </w:rPr>
        <w:t xml:space="preserve">Response </w:t>
      </w:r>
      <w:r w:rsidR="00721284" w:rsidRPr="00504E9F">
        <w:rPr>
          <w:b/>
          <w:i/>
        </w:rPr>
        <w:t>frequency</w:t>
      </w:r>
    </w:p>
    <w:p w14:paraId="5E854206" w14:textId="0A26B177" w:rsidR="00A9079D" w:rsidRPr="00504E9F" w:rsidRDefault="00ED133D" w:rsidP="0053742F">
      <w:pPr>
        <w:spacing w:line="480" w:lineRule="auto"/>
      </w:pPr>
      <w:r w:rsidRPr="00504E9F">
        <w:t xml:space="preserve">This </w:t>
      </w:r>
      <w:r w:rsidR="003D325F" w:rsidRPr="00504E9F">
        <w:t xml:space="preserve">simulation </w:t>
      </w:r>
      <w:r w:rsidRPr="00504E9F">
        <w:t>focused on the recording of event behaviours: behaviours of very short dur</w:t>
      </w:r>
      <w:r w:rsidR="00A10DD9" w:rsidRPr="00504E9F">
        <w:t>ation (Martin &amp; Bateson, 2007). For the purpose of the simulation, the duration of all event behaviours was set to exactly one second. Next, three different frequencies of event behaviour were selected: these consisted of frequent (occurs</w:t>
      </w:r>
      <w:r w:rsidR="00F22332" w:rsidRPr="00504E9F">
        <w:t xml:space="preserve"> every three</w:t>
      </w:r>
      <w:r w:rsidR="00A10DD9" w:rsidRPr="00504E9F">
        <w:t xml:space="preserve"> seconds), moderate (occurs once every</w:t>
      </w:r>
      <w:r w:rsidR="00F22332" w:rsidRPr="00504E9F">
        <w:t xml:space="preserve"> 30</w:t>
      </w:r>
      <w:r w:rsidR="00A10DD9" w:rsidRPr="00504E9F">
        <w:t xml:space="preserve"> seconds) and infrequent (occurs every 30</w:t>
      </w:r>
      <w:r w:rsidR="00F22332" w:rsidRPr="00504E9F">
        <w:t>0</w:t>
      </w:r>
      <w:r w:rsidR="00A10DD9" w:rsidRPr="00504E9F">
        <w:t xml:space="preserve"> seconds). Simulated data </w:t>
      </w:r>
      <w:r w:rsidR="00E76A33" w:rsidRPr="00504E9F">
        <w:t xml:space="preserve">sets were </w:t>
      </w:r>
      <w:r w:rsidR="00A10DD9" w:rsidRPr="00504E9F">
        <w:t>developed for each of the three behavioural frequencies. These simulated data sets were 1 hour in length (360</w:t>
      </w:r>
      <w:r w:rsidR="00D93F57" w:rsidRPr="00504E9F">
        <w:t>0</w:t>
      </w:r>
      <w:r w:rsidR="00A10DD9" w:rsidRPr="00504E9F">
        <w:t xml:space="preserve"> seconds).</w:t>
      </w:r>
      <w:r w:rsidR="00D03F49">
        <w:t xml:space="preserve"> A total of 100 simulated data sets were generated for each of the three response frequencies.</w:t>
      </w:r>
      <w:r w:rsidR="00A10DD9" w:rsidRPr="00504E9F">
        <w:t xml:space="preserve"> </w:t>
      </w:r>
      <w:r w:rsidR="00E76A33" w:rsidRPr="00504E9F">
        <w:t xml:space="preserve">The exact time that each event </w:t>
      </w:r>
      <w:r w:rsidR="00504E9F" w:rsidRPr="00504E9F">
        <w:t>occurred</w:t>
      </w:r>
      <w:r w:rsidR="00E76A33" w:rsidRPr="00504E9F">
        <w:t xml:space="preserve"> within the 3, 30 or 300 second period was randomised</w:t>
      </w:r>
      <w:r w:rsidR="00EE7DE9">
        <w:t xml:space="preserve"> (e.g. </w:t>
      </w:r>
      <w:r w:rsidR="00EE7DE9" w:rsidRPr="00EE7DE9">
        <w:rPr>
          <w:highlight w:val="yellow"/>
        </w:rPr>
        <w:t>Figure XXX)</w:t>
      </w:r>
      <w:r w:rsidR="00E76A33" w:rsidRPr="00504E9F">
        <w:t>.</w:t>
      </w:r>
    </w:p>
    <w:p w14:paraId="6FE4422C" w14:textId="237EE0FD" w:rsidR="00504E9F" w:rsidRDefault="00504E9F"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lastRenderedPageBreak/>
        <w:drawing>
          <wp:inline distT="0" distB="0" distL="0" distR="0" wp14:anchorId="53844489" wp14:editId="1F91D420">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566142C" w14:textId="77777777" w:rsidR="00504E9F" w:rsidRDefault="00504E9F" w:rsidP="0053742F">
      <w:pPr>
        <w:spacing w:line="480" w:lineRule="auto"/>
        <w:rPr>
          <w:i/>
          <w:iCs/>
          <w:highlight w:val="yellow"/>
        </w:rPr>
      </w:pPr>
      <w:r>
        <w:rPr>
          <w:b/>
          <w:bCs/>
          <w:i/>
          <w:iCs/>
          <w:highlight w:val="yellow"/>
        </w:rPr>
        <w:t xml:space="preserve">Figure XXX. </w:t>
      </w:r>
      <w:r w:rsidRPr="00504E9F">
        <w:rPr>
          <w:i/>
          <w:iCs/>
        </w:rPr>
        <w:t>Example of simulated data set to show how each event was presented. This figure shows the location of each event when events were set to infrequent (occurs once per 300 seconds). The exact location of each event within its 300 second window was selected using at random.</w:t>
      </w:r>
    </w:p>
    <w:p w14:paraId="558A06D3" w14:textId="005FC71B" w:rsidR="00504E9F" w:rsidRPr="00504E9F" w:rsidRDefault="00504E9F" w:rsidP="0053742F">
      <w:pPr>
        <w:spacing w:line="480" w:lineRule="auto"/>
        <w:rPr>
          <w:i/>
          <w:iCs/>
          <w:highlight w:val="yellow"/>
        </w:rPr>
      </w:pPr>
      <w:r>
        <w:rPr>
          <w:i/>
          <w:iCs/>
          <w:highlight w:val="yellow"/>
        </w:rPr>
        <w:t xml:space="preserve"> </w:t>
      </w:r>
    </w:p>
    <w:p w14:paraId="0A66D1CB" w14:textId="16EE9719" w:rsidR="00250616" w:rsidRPr="008D7EEE" w:rsidRDefault="00250616" w:rsidP="0053742F">
      <w:pPr>
        <w:spacing w:line="480" w:lineRule="auto"/>
      </w:pPr>
      <w:r w:rsidRPr="008D7EEE">
        <w:t>A</w:t>
      </w:r>
      <w:r w:rsidR="00F22332" w:rsidRPr="008D7EEE">
        <w:t xml:space="preserve"> continuous data set was</w:t>
      </w:r>
      <w:r w:rsidRPr="008D7EEE">
        <w:t xml:space="preserve"> developed by </w:t>
      </w:r>
      <w:r w:rsidR="00504E9F" w:rsidRPr="008D7EEE">
        <w:t>calculating the number of seconds of event behaviour that occurred in</w:t>
      </w:r>
      <w:r w:rsidRPr="008D7EEE">
        <w:t xml:space="preserve"> simulated hour of data</w:t>
      </w:r>
      <w:r w:rsidR="00504E9F" w:rsidRPr="008D7EEE">
        <w:t xml:space="preserve"> (1200 s for the frequent behaviour, 120 s for moderate behaviour, and 12 s for the infrequent behaviour respectively)</w:t>
      </w:r>
      <w:r w:rsidRPr="008D7EEE">
        <w:t xml:space="preserve">. The </w:t>
      </w:r>
      <w:r w:rsidR="00504E9F" w:rsidRPr="008D7EEE">
        <w:t xml:space="preserve">event </w:t>
      </w:r>
      <w:r w:rsidRPr="008D7EEE">
        <w:t>behaviour</w:t>
      </w:r>
      <w:r w:rsidR="00504E9F" w:rsidRPr="008D7EEE">
        <w:t xml:space="preserve"> second</w:t>
      </w:r>
      <w:r w:rsidRPr="008D7EEE">
        <w:t>s were then transformed into a percentage of total time (as is often shown in behaviour studies in the form of an activity budget)</w:t>
      </w:r>
      <w:r w:rsidR="00D46C94" w:rsidRPr="008D7EEE">
        <w:t>, as well as frequency of occurrence.</w:t>
      </w:r>
    </w:p>
    <w:p w14:paraId="3F914B54" w14:textId="4271220C" w:rsidR="00D03F49" w:rsidRPr="008D7EEE" w:rsidRDefault="00504E9F" w:rsidP="0053742F">
      <w:pPr>
        <w:spacing w:line="480" w:lineRule="auto"/>
      </w:pPr>
      <w:r w:rsidRPr="008D7EEE">
        <w:t xml:space="preserve">To compare against this continuous data, or ‘actual behaviour’, one-zero and pinpoint sampling were used on the simulated data sets. </w:t>
      </w:r>
      <w:r w:rsidR="00250616" w:rsidRPr="008D7EEE">
        <w:t xml:space="preserve">Three </w:t>
      </w:r>
      <w:r w:rsidR="00D03F49" w:rsidRPr="008D7EEE">
        <w:t>interval</w:t>
      </w:r>
      <w:r w:rsidR="00250616" w:rsidRPr="008D7EEE">
        <w:t xml:space="preserve"> lengths </w:t>
      </w:r>
      <w:r w:rsidR="00D46C94" w:rsidRPr="008D7EEE">
        <w:t>(</w:t>
      </w:r>
      <w:r w:rsidRPr="008D7EEE">
        <w:t>5</w:t>
      </w:r>
      <w:r w:rsidR="00D46C94" w:rsidRPr="008D7EEE">
        <w:t xml:space="preserve"> s, </w:t>
      </w:r>
      <w:r w:rsidRPr="008D7EEE">
        <w:t>5</w:t>
      </w:r>
      <w:r w:rsidR="00D46C94" w:rsidRPr="008D7EEE">
        <w:t xml:space="preserve">0 s, and </w:t>
      </w:r>
      <w:r w:rsidRPr="008D7EEE">
        <w:t>5</w:t>
      </w:r>
      <w:r w:rsidR="00D46C94" w:rsidRPr="008D7EEE">
        <w:t xml:space="preserve">00 s) </w:t>
      </w:r>
      <w:r w:rsidR="00250616" w:rsidRPr="008D7EEE">
        <w:t>were used for both pinpoint and one-zero sampling</w:t>
      </w:r>
      <w:r w:rsidRPr="008D7EEE">
        <w:t>.</w:t>
      </w:r>
      <w:r w:rsidR="00D03F49" w:rsidRPr="008D7EEE">
        <w:t xml:space="preserve"> This resulted in six data sets being developed.</w:t>
      </w:r>
    </w:p>
    <w:p w14:paraId="3085F0CF" w14:textId="583592DA" w:rsidR="00504E9F" w:rsidRPr="008D7EEE" w:rsidRDefault="00D03F49" w:rsidP="0053742F">
      <w:pPr>
        <w:spacing w:line="480" w:lineRule="auto"/>
      </w:pPr>
      <w:r w:rsidRPr="008D7EEE">
        <w:lastRenderedPageBreak/>
        <w:t>The data generated from the pinpoint and one-zero sampling was then converted into percentages to compare against the continuous data. The error rates for one-zero and pinpoint sampling were calculated for each of their three interval lengths.</w:t>
      </w:r>
    </w:p>
    <w:p w14:paraId="50FB1712" w14:textId="77777777" w:rsidR="00ED133D" w:rsidRPr="008D7EEE" w:rsidRDefault="00ED133D" w:rsidP="0053742F">
      <w:pPr>
        <w:spacing w:line="480" w:lineRule="auto"/>
        <w:rPr>
          <w:b/>
        </w:rPr>
      </w:pPr>
    </w:p>
    <w:p w14:paraId="4BB1014E" w14:textId="5584A5BC" w:rsidR="00721284" w:rsidRPr="008D7EEE" w:rsidRDefault="00661B0C" w:rsidP="0053742F">
      <w:pPr>
        <w:spacing w:line="480" w:lineRule="auto"/>
        <w:rPr>
          <w:b/>
          <w:i/>
        </w:rPr>
      </w:pPr>
      <w:r w:rsidRPr="008D7EEE">
        <w:rPr>
          <w:b/>
          <w:i/>
        </w:rPr>
        <w:t xml:space="preserve">Response </w:t>
      </w:r>
      <w:r w:rsidR="00721284" w:rsidRPr="008D7EEE">
        <w:rPr>
          <w:b/>
          <w:i/>
        </w:rPr>
        <w:t>duration</w:t>
      </w:r>
    </w:p>
    <w:p w14:paraId="05258FE3" w14:textId="0B0F3BE8" w:rsidR="009536EA" w:rsidRPr="008D7EEE" w:rsidRDefault="00D93F57" w:rsidP="0053742F">
      <w:pPr>
        <w:spacing w:line="480" w:lineRule="auto"/>
      </w:pPr>
      <w:r w:rsidRPr="008D7EEE">
        <w:t xml:space="preserve">This simulation was developed for </w:t>
      </w:r>
      <w:r w:rsidR="00D03F49" w:rsidRPr="008D7EEE">
        <w:t xml:space="preserve">long-duration or </w:t>
      </w:r>
      <w:r w:rsidRPr="008D7EEE">
        <w:t>state behaviours.</w:t>
      </w:r>
      <w:r w:rsidR="00D03F49" w:rsidRPr="008D7EEE">
        <w:t xml:space="preserve"> In the literature, state behaviours can be of variable length, lasting anywhere from seconds to hours. In order to accommodate this, t</w:t>
      </w:r>
      <w:r w:rsidRPr="008D7EEE">
        <w:t>hree levels of behavioural duration were selected</w:t>
      </w:r>
      <w:r w:rsidR="00D03F49" w:rsidRPr="008D7EEE">
        <w:t>.</w:t>
      </w:r>
      <w:r w:rsidRPr="008D7EEE">
        <w:t xml:space="preserve"> </w:t>
      </w:r>
      <w:r w:rsidR="00D03F49" w:rsidRPr="008D7EEE">
        <w:t>T</w:t>
      </w:r>
      <w:r w:rsidRPr="008D7EEE">
        <w:t>he</w:t>
      </w:r>
      <w:r w:rsidR="009536EA" w:rsidRPr="008D7EEE">
        <w:t>s</w:t>
      </w:r>
      <w:r w:rsidRPr="008D7EEE">
        <w:t>e</w:t>
      </w:r>
      <w:r w:rsidR="00D03F49" w:rsidRPr="008D7EEE">
        <w:t xml:space="preserve"> durations</w:t>
      </w:r>
      <w:r w:rsidRPr="008D7EEE">
        <w:t xml:space="preserve"> were</w:t>
      </w:r>
      <w:r w:rsidR="008D7EEE" w:rsidRPr="008D7EEE">
        <w:t xml:space="preserve"> set as</w:t>
      </w:r>
      <w:r w:rsidRPr="008D7EEE">
        <w:t xml:space="preserve"> short (</w:t>
      </w:r>
      <w:r w:rsidR="009536EA" w:rsidRPr="008D7EEE">
        <w:t>3</w:t>
      </w:r>
      <w:r w:rsidRPr="008D7EEE">
        <w:t xml:space="preserve"> s), medium (</w:t>
      </w:r>
      <w:r w:rsidR="009536EA" w:rsidRPr="008D7EEE">
        <w:t>30</w:t>
      </w:r>
      <w:r w:rsidRPr="008D7EEE">
        <w:t xml:space="preserve"> s) and long (30</w:t>
      </w:r>
      <w:r w:rsidR="009536EA" w:rsidRPr="008D7EEE">
        <w:t>0</w:t>
      </w:r>
      <w:r w:rsidRPr="008D7EEE">
        <w:t xml:space="preserve"> s). </w:t>
      </w:r>
      <w:r w:rsidR="008D7EEE" w:rsidRPr="008D7EEE">
        <w:t>Each of the behaviours was treated separately (only short, medium or long behaviours occurred in each simulation.</w:t>
      </w:r>
    </w:p>
    <w:p w14:paraId="25FE9886" w14:textId="75C39F6F" w:rsidR="008D7EEE" w:rsidRPr="008D7EEE" w:rsidRDefault="008D7EEE" w:rsidP="0053742F">
      <w:pPr>
        <w:spacing w:line="480" w:lineRule="auto"/>
      </w:pPr>
      <w:r w:rsidRPr="008D7EEE">
        <w:t xml:space="preserve">As per the </w:t>
      </w:r>
      <w:r w:rsidRPr="008D7EEE">
        <w:rPr>
          <w:i/>
          <w:iCs/>
        </w:rPr>
        <w:t xml:space="preserve">Response frequency </w:t>
      </w:r>
      <w:r w:rsidRPr="008D7EEE">
        <w:t>investigation, the</w:t>
      </w:r>
      <w:r w:rsidR="00D93F57" w:rsidRPr="008D7EEE">
        <w:t xml:space="preserve"> observation period was set to one hour in length (3600 seconds)</w:t>
      </w:r>
      <w:r w:rsidRPr="008D7EEE">
        <w:t xml:space="preserve">. Each behavioural duration simulation was repeated 100 times. </w:t>
      </w:r>
    </w:p>
    <w:p w14:paraId="608BD929" w14:textId="7155BAD7" w:rsidR="00D93F57" w:rsidRPr="008D7EEE" w:rsidRDefault="008D7EEE" w:rsidP="0053742F">
      <w:pPr>
        <w:spacing w:line="480" w:lineRule="auto"/>
      </w:pPr>
      <w:r w:rsidRPr="008D7EEE">
        <w:t>T</w:t>
      </w:r>
      <w:r w:rsidR="009536EA" w:rsidRPr="008D7EEE">
        <w:t>he chosen behaviour occurr</w:t>
      </w:r>
      <w:r w:rsidRPr="008D7EEE">
        <w:t>ed</w:t>
      </w:r>
      <w:r w:rsidR="009536EA" w:rsidRPr="008D7EEE">
        <w:t xml:space="preserve"> once per </w:t>
      </w:r>
      <w:r w:rsidRPr="008D7EEE">
        <w:t>600 s</w:t>
      </w:r>
      <w:r w:rsidR="009536EA" w:rsidRPr="008D7EEE">
        <w:t xml:space="preserve"> period</w:t>
      </w:r>
      <w:r w:rsidRPr="008D7EEE">
        <w:t>. The exact time that each behaviour occurred within its respective 600s period was selected at random (though the behaviour was not allowed to slip into the next period of 600 s)</w:t>
      </w:r>
      <w:r w:rsidR="009536EA" w:rsidRPr="008D7EEE">
        <w:t xml:space="preserve">. </w:t>
      </w:r>
      <w:r w:rsidRPr="008D7EEE">
        <w:t xml:space="preserve">Continuous data sets were developed by using the raw, simulated data and transforming this into percentages. </w:t>
      </w:r>
      <w:r w:rsidR="009536EA" w:rsidRPr="008D7EEE">
        <w:t xml:space="preserve">This meant that </w:t>
      </w:r>
      <w:r w:rsidRPr="008D7EEE">
        <w:t>each</w:t>
      </w:r>
      <w:r w:rsidR="009536EA" w:rsidRPr="008D7EEE">
        <w:t xml:space="preserve"> behaviour occurred six times during </w:t>
      </w:r>
      <w:r w:rsidRPr="008D7EEE">
        <w:t xml:space="preserve">each </w:t>
      </w:r>
      <w:r w:rsidR="009536EA" w:rsidRPr="008D7EEE">
        <w:t xml:space="preserve">hour </w:t>
      </w:r>
      <w:r w:rsidRPr="008D7EEE">
        <w:t>simulation</w:t>
      </w:r>
      <w:r w:rsidR="009536EA" w:rsidRPr="008D7EEE">
        <w:t>, with the long behaviour taking up 50% of the hour, the medium behaviour taking up 5%, and the short behaviour 0.5%</w:t>
      </w:r>
      <w:r w:rsidRPr="008D7EEE">
        <w:t xml:space="preserve"> of the time</w:t>
      </w:r>
      <w:r w:rsidR="00D93F57" w:rsidRPr="008D7EEE">
        <w:t xml:space="preserve">. </w:t>
      </w:r>
    </w:p>
    <w:p w14:paraId="7016F333" w14:textId="2A6489E2" w:rsidR="00D93F57" w:rsidRPr="008D7EEE" w:rsidRDefault="00D93F57" w:rsidP="0053742F">
      <w:pPr>
        <w:spacing w:line="480" w:lineRule="auto"/>
      </w:pPr>
      <w:r w:rsidRPr="008D7EEE">
        <w:t>Each of the three behaviour</w:t>
      </w:r>
      <w:r w:rsidR="009536EA" w:rsidRPr="008D7EEE">
        <w:t xml:space="preserve"> durations (short, medium and long)</w:t>
      </w:r>
      <w:r w:rsidRPr="008D7EEE">
        <w:t xml:space="preserve"> w</w:t>
      </w:r>
      <w:r w:rsidR="00250616" w:rsidRPr="008D7EEE">
        <w:t>ere</w:t>
      </w:r>
      <w:r w:rsidRPr="008D7EEE">
        <w:t xml:space="preserve"> measured using one-zero and </w:t>
      </w:r>
      <w:r w:rsidR="00250616" w:rsidRPr="008D7EEE">
        <w:t>pinpoint</w:t>
      </w:r>
      <w:r w:rsidR="009A17C5" w:rsidRPr="008D7EEE">
        <w:t xml:space="preserve"> sampling</w:t>
      </w:r>
      <w:r w:rsidR="00250616" w:rsidRPr="008D7EEE">
        <w:t xml:space="preserve">. Three interval lengths, again consisting of </w:t>
      </w:r>
      <w:r w:rsidR="008D7EEE" w:rsidRPr="008D7EEE">
        <w:t xml:space="preserve">5 s, 50 s and 500 s, as had been selected for the </w:t>
      </w:r>
      <w:r w:rsidR="008D7EEE" w:rsidRPr="008D7EEE">
        <w:rPr>
          <w:i/>
          <w:iCs/>
        </w:rPr>
        <w:t xml:space="preserve">Response frequency </w:t>
      </w:r>
      <w:r w:rsidR="008D7EEE" w:rsidRPr="008D7EEE">
        <w:t>investigations</w:t>
      </w:r>
      <w:r w:rsidR="00EE7DE9">
        <w:t xml:space="preserve"> (</w:t>
      </w:r>
      <w:r w:rsidR="00EE7DE9" w:rsidRPr="00EE7DE9">
        <w:rPr>
          <w:highlight w:val="yellow"/>
        </w:rPr>
        <w:t>Figure XXX</w:t>
      </w:r>
      <w:r w:rsidR="00EE7DE9">
        <w:t>)</w:t>
      </w:r>
      <w:r w:rsidR="008D7EEE" w:rsidRPr="008D7EEE">
        <w:t>.</w:t>
      </w:r>
      <w:r w:rsidR="00250616" w:rsidRPr="008D7EEE">
        <w:t xml:space="preserve"> </w:t>
      </w:r>
      <w:r w:rsidR="008D7EEE" w:rsidRPr="008D7EEE">
        <w:t xml:space="preserve"> These interval lengths </w:t>
      </w:r>
      <w:r w:rsidR="00250616" w:rsidRPr="008D7EEE">
        <w:t xml:space="preserve">were used for both the one-zero and the pinpoint sampling. Once complete, the results were then transformed into percentages and compared to the </w:t>
      </w:r>
      <w:r w:rsidR="00384A36" w:rsidRPr="008D7EEE">
        <w:t>continuous data</w:t>
      </w:r>
      <w:r w:rsidR="008D7EEE" w:rsidRPr="008D7EEE">
        <w:t xml:space="preserve"> to determine the level of error.</w:t>
      </w:r>
    </w:p>
    <w:p w14:paraId="28F04060" w14:textId="0334F715" w:rsidR="008D7EEE" w:rsidRPr="00E76A33" w:rsidRDefault="008D7EEE" w:rsidP="0053742F">
      <w:pPr>
        <w:spacing w:line="480" w:lineRule="auto"/>
        <w:rPr>
          <w:highlight w:val="yellow"/>
        </w:rPr>
      </w:pPr>
      <w:r>
        <w:rPr>
          <w:rFonts w:ascii="Arial" w:hAnsi="Arial" w:cs="Arial"/>
          <w:noProof/>
          <w:color w:val="333333"/>
          <w:sz w:val="18"/>
          <w:szCs w:val="18"/>
          <w:bdr w:val="none" w:sz="0" w:space="0" w:color="auto" w:frame="1"/>
          <w:shd w:val="clear" w:color="auto" w:fill="F5F5F5"/>
        </w:rPr>
        <w:lastRenderedPageBreak/>
        <w:drawing>
          <wp:inline distT="0" distB="0" distL="0" distR="0" wp14:anchorId="7D4AB444" wp14:editId="6C8C7809">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7644B13E" w14:textId="18A90927" w:rsidR="008D7EEE" w:rsidRDefault="008D7EEE" w:rsidP="008D7EEE">
      <w:pPr>
        <w:spacing w:line="480" w:lineRule="auto"/>
        <w:rPr>
          <w:i/>
          <w:iCs/>
          <w:highlight w:val="yellow"/>
        </w:rPr>
      </w:pPr>
      <w:r>
        <w:rPr>
          <w:b/>
          <w:bCs/>
          <w:i/>
          <w:iCs/>
          <w:highlight w:val="yellow"/>
        </w:rPr>
        <w:t xml:space="preserve">Figure XXX. </w:t>
      </w:r>
      <w:r w:rsidRPr="00504E9F">
        <w:rPr>
          <w:i/>
          <w:iCs/>
        </w:rPr>
        <w:t xml:space="preserve">Example of simulated data </w:t>
      </w:r>
      <w:r>
        <w:rPr>
          <w:i/>
          <w:iCs/>
        </w:rPr>
        <w:t>for the response duration for long (300 s behaviours). The location of each behaviour has been selected at random within its 600 s period. This results in the behaviour occurring for exactly 50% of the hour simulation.</w:t>
      </w:r>
    </w:p>
    <w:p w14:paraId="5467C069" w14:textId="77777777" w:rsidR="009536EA" w:rsidRPr="00E76A33" w:rsidRDefault="009536EA" w:rsidP="0053742F">
      <w:pPr>
        <w:spacing w:line="480" w:lineRule="auto"/>
        <w:rPr>
          <w:b/>
          <w:bCs/>
          <w:i/>
          <w:iCs/>
          <w:highlight w:val="yellow"/>
        </w:rPr>
      </w:pPr>
    </w:p>
    <w:p w14:paraId="3B7CEEA7" w14:textId="58FF4786" w:rsidR="009A17C5" w:rsidRPr="00005C45" w:rsidRDefault="009536EA" w:rsidP="0053742F">
      <w:pPr>
        <w:spacing w:line="480" w:lineRule="auto"/>
        <w:rPr>
          <w:b/>
          <w:bCs/>
          <w:i/>
          <w:iCs/>
        </w:rPr>
      </w:pPr>
      <w:r w:rsidRPr="00E76A33">
        <w:rPr>
          <w:b/>
          <w:bCs/>
          <w:i/>
          <w:iCs/>
          <w:highlight w:val="yellow"/>
        </w:rPr>
        <w:t>Simulations and Statistical Analysis</w:t>
      </w:r>
    </w:p>
    <w:p w14:paraId="65D2D62A" w14:textId="07A4662A" w:rsidR="008D7EEE" w:rsidRPr="008D7EEE" w:rsidRDefault="008D7EEE" w:rsidP="0053742F">
      <w:pPr>
        <w:spacing w:line="480" w:lineRule="auto"/>
        <w:rPr>
          <w:bCs/>
        </w:rPr>
      </w:pPr>
      <w:r>
        <w:rPr>
          <w:bCs/>
        </w:rPr>
        <w:t xml:space="preserve">Simulations were </w:t>
      </w:r>
      <w:r w:rsidR="00572F60">
        <w:rPr>
          <w:bCs/>
        </w:rPr>
        <w:t xml:space="preserve">computer-generated using the </w:t>
      </w:r>
      <w:proofErr w:type="spellStart"/>
      <w:r w:rsidR="00572F60" w:rsidRPr="00572F60">
        <w:rPr>
          <w:bCs/>
          <w:highlight w:val="yellow"/>
        </w:rPr>
        <w:t>GetHub</w:t>
      </w:r>
      <w:proofErr w:type="spellEnd"/>
      <w:r w:rsidR="00572F60" w:rsidRPr="00572F60">
        <w:rPr>
          <w:bCs/>
          <w:highlight w:val="yellow"/>
        </w:rPr>
        <w:t>?</w:t>
      </w:r>
      <w:r w:rsidR="00572F60">
        <w:rPr>
          <w:bCs/>
        </w:rPr>
        <w:t xml:space="preserve"> programme. Statistical analysis was conducted on the mean error scores for the one-zero and pinpoint sampling at each respective interval length. Linear regression was used to investigate whether any of the behaviour methods and intervals were significantly more accurate.</w:t>
      </w:r>
    </w:p>
    <w:p w14:paraId="42DC51B6" w14:textId="4C39F0AC" w:rsidR="00BA3827" w:rsidRDefault="00BA3827" w:rsidP="0053742F">
      <w:pPr>
        <w:spacing w:line="480" w:lineRule="auto"/>
        <w:rPr>
          <w:b/>
        </w:rPr>
      </w:pPr>
      <w:r>
        <w:rPr>
          <w:b/>
        </w:rPr>
        <w:t>RESULTS</w:t>
      </w:r>
    </w:p>
    <w:p w14:paraId="51AC58F8" w14:textId="77777777" w:rsidR="001E7881" w:rsidRPr="00504E9F" w:rsidRDefault="001E7881" w:rsidP="001E7881">
      <w:pPr>
        <w:spacing w:line="480" w:lineRule="auto"/>
        <w:rPr>
          <w:b/>
          <w:i/>
        </w:rPr>
      </w:pPr>
      <w:r w:rsidRPr="00504E9F">
        <w:rPr>
          <w:b/>
          <w:i/>
        </w:rPr>
        <w:t>Response frequency</w:t>
      </w:r>
    </w:p>
    <w:p w14:paraId="1CBA2A02" w14:textId="021B467F" w:rsidR="009871D1" w:rsidRDefault="00EE7DE9" w:rsidP="0055687A">
      <w:pPr>
        <w:spacing w:line="480" w:lineRule="auto"/>
        <w:rPr>
          <w:bCs/>
        </w:rPr>
      </w:pPr>
      <w:r w:rsidRPr="00EE7DE9">
        <w:rPr>
          <w:bCs/>
        </w:rPr>
        <w:t xml:space="preserve">The accuracy of </w:t>
      </w:r>
      <w:r>
        <w:rPr>
          <w:bCs/>
        </w:rPr>
        <w:t>both one-zero and pinpoint sampling was calculated for each interval length and each of the three behavioural frequencies) (</w:t>
      </w:r>
      <w:r w:rsidRPr="00EE7DE9">
        <w:rPr>
          <w:bCs/>
          <w:highlight w:val="yellow"/>
        </w:rPr>
        <w:t>Figure XXX, Table XXX</w:t>
      </w:r>
      <w:r>
        <w:rPr>
          <w:bCs/>
        </w:rPr>
        <w:t xml:space="preserve">). Overall, mean error rates were </w:t>
      </w:r>
      <w:r>
        <w:rPr>
          <w:bCs/>
        </w:rPr>
        <w:lastRenderedPageBreak/>
        <w:t xml:space="preserve">consistently lower for the pinpoint sampling method in comparison to the one-zero sampling method. For both behavioural sampling methods, error rates increased as the interval </w:t>
      </w:r>
      <w:r w:rsidR="00ED44B8">
        <w:rPr>
          <w:bCs/>
        </w:rPr>
        <w:t>length increased, with the 500 s interval showing the largest error rates and variation for both one-zero and pinpoint sampling.</w:t>
      </w:r>
    </w:p>
    <w:p w14:paraId="6B6C384C" w14:textId="77777777" w:rsidR="00ED44B8" w:rsidRPr="00EE7DE9" w:rsidRDefault="00ED44B8" w:rsidP="0055687A">
      <w:pPr>
        <w:spacing w:line="480" w:lineRule="auto"/>
        <w:rPr>
          <w:bCs/>
        </w:rPr>
      </w:pPr>
    </w:p>
    <w:p w14:paraId="10B3251C" w14:textId="396396EF" w:rsidR="009871D1" w:rsidRDefault="009871D1" w:rsidP="0055687A">
      <w:pPr>
        <w:spacing w:line="480" w:lineRule="auto"/>
        <w:rPr>
          <w:b/>
        </w:rPr>
      </w:pPr>
      <w:r>
        <w:rPr>
          <w:noProof/>
        </w:rPr>
        <w:drawing>
          <wp:inline distT="0" distB="0" distL="0" distR="0" wp14:anchorId="1CA653CB" wp14:editId="3AFBFDC7">
            <wp:extent cx="5731510" cy="34391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AE687C5" w14:textId="49F94AE4" w:rsidR="00486198" w:rsidRDefault="001E7881" w:rsidP="0055687A">
      <w:pPr>
        <w:spacing w:line="480" w:lineRule="auto"/>
        <w:rPr>
          <w:i/>
          <w:iCs/>
        </w:rPr>
      </w:pPr>
      <w:r>
        <w:rPr>
          <w:b/>
          <w:bCs/>
          <w:i/>
          <w:iCs/>
          <w:highlight w:val="yellow"/>
        </w:rPr>
        <w:t xml:space="preserve">Figure XXX. </w:t>
      </w:r>
      <w:r w:rsidR="00486198">
        <w:rPr>
          <w:i/>
          <w:iCs/>
        </w:rPr>
        <w:t>Mean e</w:t>
      </w:r>
      <w:r>
        <w:rPr>
          <w:i/>
          <w:iCs/>
        </w:rPr>
        <w:t>rror rates for pinpoint and one-zero sampling methods at the 5s, 50 s and 500 s</w:t>
      </w:r>
      <w:r w:rsidR="00486198">
        <w:rPr>
          <w:i/>
          <w:iCs/>
        </w:rPr>
        <w:t xml:space="preserve"> intervals</w:t>
      </w:r>
      <w:r>
        <w:rPr>
          <w:i/>
          <w:iCs/>
        </w:rPr>
        <w:t>.</w:t>
      </w:r>
      <w:r w:rsidR="00486198">
        <w:rPr>
          <w:i/>
          <w:iCs/>
        </w:rPr>
        <w:t xml:space="preserve"> Error rates were higher for the longer interval periods, and were consistently higher for the one-zero sampling method.</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3CA21CD3" w14:textId="327418C2" w:rsidR="001E7881" w:rsidRDefault="001E7881" w:rsidP="0055687A">
      <w:pPr>
        <w:spacing w:line="480" w:lineRule="auto"/>
        <w:rPr>
          <w:b/>
        </w:rPr>
      </w:pPr>
      <w:r>
        <w:rPr>
          <w:i/>
          <w:iCs/>
        </w:rPr>
        <w:t xml:space="preserve"> </w:t>
      </w:r>
    </w:p>
    <w:p w14:paraId="4C9A4FEE" w14:textId="3ED22F42" w:rsidR="00ED44B8" w:rsidRDefault="009871D1" w:rsidP="0055687A">
      <w:pPr>
        <w:spacing w:line="480" w:lineRule="auto"/>
        <w:rPr>
          <w:b/>
          <w:i/>
          <w:iCs/>
        </w:rPr>
      </w:pPr>
      <w:r w:rsidRPr="001E7881">
        <w:rPr>
          <w:b/>
          <w:i/>
          <w:iCs/>
        </w:rPr>
        <w:t>Response duration</w:t>
      </w:r>
    </w:p>
    <w:p w14:paraId="206BBADD" w14:textId="04118BCF" w:rsidR="00ED44B8" w:rsidRPr="00ED44B8" w:rsidRDefault="00ED44B8" w:rsidP="0055687A">
      <w:pPr>
        <w:spacing w:line="480" w:lineRule="auto"/>
        <w:rPr>
          <w:bCs/>
        </w:rPr>
      </w:pPr>
      <w:r w:rsidRPr="00EE7DE9">
        <w:rPr>
          <w:bCs/>
        </w:rPr>
        <w:t xml:space="preserve">The accuracy of </w:t>
      </w:r>
      <w:r>
        <w:rPr>
          <w:bCs/>
        </w:rPr>
        <w:t xml:space="preserve">both one-zero and pinpoint sampling was calculated for each interval length and </w:t>
      </w:r>
      <w:r>
        <w:rPr>
          <w:bCs/>
        </w:rPr>
        <w:t>all three behavioural durations (short, medium and long)</w:t>
      </w:r>
      <w:r>
        <w:rPr>
          <w:bCs/>
        </w:rPr>
        <w:t xml:space="preserve"> (</w:t>
      </w:r>
      <w:r w:rsidRPr="00EE7DE9">
        <w:rPr>
          <w:bCs/>
          <w:highlight w:val="yellow"/>
        </w:rPr>
        <w:t>Figure XXX, Table XXX</w:t>
      </w:r>
      <w:r>
        <w:rPr>
          <w:bCs/>
        </w:rPr>
        <w:t>)</w:t>
      </w:r>
      <w:r>
        <w:rPr>
          <w:bCs/>
        </w:rPr>
        <w:t xml:space="preserve">. For the short duration behaviours, one-zero sampling had a consistently high error rate. One-zero sampling was in fact accurate only when interval length was short (5 s) and the behavioural duration was medium or </w:t>
      </w:r>
      <w:r>
        <w:rPr>
          <w:bCs/>
        </w:rPr>
        <w:lastRenderedPageBreak/>
        <w:t xml:space="preserve">long. Pinpoint sampling error rates were generally lower than those from one-zero sampling, though variation in scores tended to increase as interval lengths became longer. </w:t>
      </w:r>
    </w:p>
    <w:p w14:paraId="00A37391" w14:textId="63C30B6D" w:rsidR="0079626D" w:rsidRDefault="0079626D" w:rsidP="0055687A">
      <w:pPr>
        <w:spacing w:line="480" w:lineRule="auto"/>
        <w:rPr>
          <w:b/>
          <w:i/>
          <w:iCs/>
        </w:rPr>
      </w:pPr>
      <w:r>
        <w:rPr>
          <w:noProof/>
        </w:rPr>
        <w:drawing>
          <wp:inline distT="0" distB="0" distL="0" distR="0" wp14:anchorId="7EBAB4B3" wp14:editId="46B4EB55">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096DE6E2" w14:textId="27AFE3B2" w:rsidR="00486198" w:rsidRDefault="00486198" w:rsidP="00EE7DE9">
      <w:pPr>
        <w:spacing w:line="480" w:lineRule="auto"/>
        <w:rPr>
          <w:i/>
          <w:iCs/>
        </w:rPr>
      </w:pPr>
      <w:r>
        <w:rPr>
          <w:b/>
          <w:bCs/>
          <w:i/>
          <w:iCs/>
          <w:highlight w:val="yellow"/>
        </w:rPr>
        <w:t xml:space="preserve">Figure XXX. </w:t>
      </w:r>
      <w:r>
        <w:rPr>
          <w:i/>
          <w:iCs/>
        </w:rPr>
        <w:t>Mean error rates for both one-zero and pinpoint sampling for the 5 s, 50 s and 500 s intervals. There was more variation in error rates for the pinpoint sampling as interval length grew longer, but average mean error rates were still small. However, error rates for one-zero sampling increased</w:t>
      </w:r>
      <w:r w:rsidR="00EE7DE9">
        <w:rPr>
          <w:i/>
          <w:iCs/>
        </w:rPr>
        <w:t xml:space="preserve"> as interval length increased. </w:t>
      </w:r>
      <w:r w:rsidR="00EE7DE9" w:rsidRPr="00EE7DE9">
        <w:rPr>
          <w:i/>
          <w:iCs/>
        </w:rPr>
        <w:t>PP: Pinpoint sampling</w:t>
      </w:r>
      <w:r w:rsidR="00EE7DE9">
        <w:rPr>
          <w:i/>
          <w:iCs/>
        </w:rPr>
        <w:t xml:space="preserve">, </w:t>
      </w:r>
      <w:r w:rsidR="00EE7DE9" w:rsidRPr="00EE7DE9">
        <w:rPr>
          <w:i/>
          <w:iCs/>
        </w:rPr>
        <w:t>01: One-zero sampling</w:t>
      </w:r>
      <w:r w:rsidR="00EE7DE9">
        <w:rPr>
          <w:i/>
          <w:iCs/>
        </w:rPr>
        <w:t>.</w:t>
      </w:r>
    </w:p>
    <w:p w14:paraId="62049989" w14:textId="77777777" w:rsidR="00EE7DE9" w:rsidRDefault="00EE7DE9" w:rsidP="0055687A">
      <w:pPr>
        <w:spacing w:line="480" w:lineRule="auto"/>
        <w:rPr>
          <w:i/>
          <w:iCs/>
        </w:rPr>
      </w:pPr>
    </w:p>
    <w:p w14:paraId="59E50AB9" w14:textId="14DB8B9A" w:rsidR="00486198" w:rsidRDefault="00486198" w:rsidP="0055687A">
      <w:pPr>
        <w:spacing w:line="480" w:lineRule="auto"/>
        <w:rPr>
          <w:b/>
        </w:rPr>
      </w:pPr>
      <w:r>
        <w:rPr>
          <w:b/>
          <w:bCs/>
          <w:i/>
          <w:iCs/>
          <w:highlight w:val="yellow"/>
        </w:rPr>
        <w:t xml:space="preserve">Table XXX. </w:t>
      </w:r>
      <w:r w:rsidR="00EE7DE9">
        <w:rPr>
          <w:i/>
          <w:iCs/>
        </w:rPr>
        <w:t>Mean error rates for each sampling method under 5 s, 50 s and 500 interval lengths.</w:t>
      </w:r>
      <w:r w:rsidR="00EE7DE9" w:rsidRPr="00EE7DE9">
        <w:rPr>
          <w:i/>
          <w:iCs/>
        </w:rPr>
        <w:t xml:space="preserve"> RD: Response duration</w:t>
      </w:r>
      <w:r w:rsidR="00EE7DE9">
        <w:rPr>
          <w:i/>
          <w:iCs/>
        </w:rPr>
        <w:t xml:space="preserve">, </w:t>
      </w:r>
      <w:r w:rsidR="00EE7DE9" w:rsidRPr="00EE7DE9">
        <w:rPr>
          <w:i/>
          <w:iCs/>
        </w:rPr>
        <w:t>RF: Response frequency</w:t>
      </w:r>
      <w:r w:rsidR="00EE7DE9">
        <w:rPr>
          <w:i/>
          <w:iCs/>
        </w:rPr>
        <w:t xml:space="preserve">, </w:t>
      </w:r>
      <w:r w:rsidR="00EE7DE9" w:rsidRPr="00EE7DE9">
        <w:rPr>
          <w:i/>
          <w:iCs/>
        </w:rPr>
        <w:t>PP: Pinpoint sampling</w:t>
      </w:r>
      <w:r w:rsidR="00EE7DE9">
        <w:rPr>
          <w:i/>
          <w:iCs/>
        </w:rPr>
        <w:t xml:space="preserve">, </w:t>
      </w:r>
      <w:r w:rsidR="00EE7DE9" w:rsidRPr="00EE7DE9">
        <w:rPr>
          <w:i/>
          <w:iCs/>
        </w:rPr>
        <w:t>01: One-zero sampling</w:t>
      </w:r>
      <w:r w:rsidR="00EE7DE9">
        <w:rPr>
          <w:i/>
          <w:iCs/>
        </w:rPr>
        <w:t>.</w:t>
      </w:r>
    </w:p>
    <w:tbl>
      <w:tblPr>
        <w:tblStyle w:val="TableGridLight"/>
        <w:tblW w:w="0" w:type="auto"/>
        <w:tblLayout w:type="fixed"/>
        <w:tblLook w:val="0000" w:firstRow="0" w:lastRow="0" w:firstColumn="0" w:lastColumn="0" w:noHBand="0" w:noVBand="0"/>
      </w:tblPr>
      <w:tblGrid>
        <w:gridCol w:w="1271"/>
        <w:gridCol w:w="1134"/>
        <w:gridCol w:w="1559"/>
        <w:gridCol w:w="1904"/>
        <w:gridCol w:w="1440"/>
        <w:gridCol w:w="1440"/>
      </w:tblGrid>
      <w:tr w:rsidR="0079626D" w:rsidRPr="00F054F8" w14:paraId="246A234A" w14:textId="77777777" w:rsidTr="00EE7DE9">
        <w:tc>
          <w:tcPr>
            <w:tcW w:w="1271" w:type="dxa"/>
          </w:tcPr>
          <w:p w14:paraId="61A91B4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Simulation parameters </w:t>
            </w:r>
          </w:p>
        </w:tc>
        <w:tc>
          <w:tcPr>
            <w:tcW w:w="1134" w:type="dxa"/>
          </w:tcPr>
          <w:p w14:paraId="2F8825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Sampling parameters </w:t>
            </w:r>
          </w:p>
        </w:tc>
        <w:tc>
          <w:tcPr>
            <w:tcW w:w="1559" w:type="dxa"/>
          </w:tcPr>
          <w:p w14:paraId="1505D8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Proportion of time event occurs </w:t>
            </w:r>
          </w:p>
        </w:tc>
        <w:tc>
          <w:tcPr>
            <w:tcW w:w="1904" w:type="dxa"/>
          </w:tcPr>
          <w:p w14:paraId="1C5655B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Mean error </w:t>
            </w:r>
          </w:p>
        </w:tc>
        <w:tc>
          <w:tcPr>
            <w:tcW w:w="1440" w:type="dxa"/>
          </w:tcPr>
          <w:p w14:paraId="37222F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Lower 95% percentile of error </w:t>
            </w:r>
          </w:p>
        </w:tc>
        <w:tc>
          <w:tcPr>
            <w:tcW w:w="1440" w:type="dxa"/>
          </w:tcPr>
          <w:p w14:paraId="3594B1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Upper 95% percentile of error </w:t>
            </w:r>
          </w:p>
        </w:tc>
      </w:tr>
      <w:tr w:rsidR="0079626D" w:rsidRPr="00F054F8" w14:paraId="52DE37CD" w14:textId="77777777" w:rsidTr="00EE7DE9">
        <w:tc>
          <w:tcPr>
            <w:tcW w:w="1271" w:type="dxa"/>
          </w:tcPr>
          <w:p w14:paraId="16D892AB"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RD - 01</w:t>
            </w:r>
            <w:r w:rsidRPr="00EE7DE9">
              <w:rPr>
                <w:rFonts w:cstheme="minorHAnsi"/>
              </w:rPr>
              <w:t xml:space="preserve"> </w:t>
            </w:r>
          </w:p>
        </w:tc>
        <w:tc>
          <w:tcPr>
            <w:tcW w:w="1134" w:type="dxa"/>
          </w:tcPr>
          <w:p w14:paraId="0D7F7A3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6E8096D9"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5628013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7C4451E"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1F9C867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15188DB" w14:textId="77777777" w:rsidTr="00EE7DE9">
        <w:tc>
          <w:tcPr>
            <w:tcW w:w="1271" w:type="dxa"/>
          </w:tcPr>
          <w:p w14:paraId="320F876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8C9F1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653E35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B44BE2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6.666667e-03 </w:t>
            </w:r>
          </w:p>
        </w:tc>
        <w:tc>
          <w:tcPr>
            <w:tcW w:w="1440" w:type="dxa"/>
          </w:tcPr>
          <w:p w14:paraId="073F66D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2659E27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0.010277778 </w:t>
            </w:r>
          </w:p>
        </w:tc>
      </w:tr>
      <w:tr w:rsidR="0079626D" w:rsidRPr="00F054F8" w14:paraId="363856C9" w14:textId="77777777" w:rsidTr="00EE7DE9">
        <w:tc>
          <w:tcPr>
            <w:tcW w:w="1271" w:type="dxa"/>
          </w:tcPr>
          <w:p w14:paraId="0FFC180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553339B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939BB2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26CEB92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8.236111e-02 </w:t>
            </w:r>
          </w:p>
        </w:tc>
        <w:tc>
          <w:tcPr>
            <w:tcW w:w="1440" w:type="dxa"/>
          </w:tcPr>
          <w:p w14:paraId="63A257D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0.078333333 </w:t>
            </w:r>
          </w:p>
        </w:tc>
        <w:tc>
          <w:tcPr>
            <w:tcW w:w="1440" w:type="dxa"/>
          </w:tcPr>
          <w:p w14:paraId="661106A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0.092222222 </w:t>
            </w:r>
          </w:p>
        </w:tc>
      </w:tr>
      <w:tr w:rsidR="0079626D" w:rsidRPr="00F054F8" w14:paraId="773A9E82" w14:textId="77777777" w:rsidTr="00EE7DE9">
        <w:tc>
          <w:tcPr>
            <w:tcW w:w="1271" w:type="dxa"/>
          </w:tcPr>
          <w:p w14:paraId="2A66200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AE6AF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6ED5E2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E70A0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6.837500e-01 </w:t>
            </w:r>
          </w:p>
        </w:tc>
        <w:tc>
          <w:tcPr>
            <w:tcW w:w="1440" w:type="dxa"/>
          </w:tcPr>
          <w:p w14:paraId="61B904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0.495000000 </w:t>
            </w:r>
          </w:p>
        </w:tc>
        <w:tc>
          <w:tcPr>
            <w:tcW w:w="1440" w:type="dxa"/>
          </w:tcPr>
          <w:p w14:paraId="11FB781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0.745000000 </w:t>
            </w:r>
          </w:p>
        </w:tc>
      </w:tr>
      <w:tr w:rsidR="0079626D" w:rsidRPr="00F054F8" w14:paraId="3A3E2106" w14:textId="77777777" w:rsidTr="00EE7DE9">
        <w:tc>
          <w:tcPr>
            <w:tcW w:w="1271" w:type="dxa"/>
          </w:tcPr>
          <w:p w14:paraId="1EDFDC1C"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D0BF3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E9564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642A54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6.805556e-03 </w:t>
            </w:r>
          </w:p>
        </w:tc>
        <w:tc>
          <w:tcPr>
            <w:tcW w:w="1440" w:type="dxa"/>
          </w:tcPr>
          <w:p w14:paraId="46F2E04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0.004166667 </w:t>
            </w:r>
          </w:p>
        </w:tc>
        <w:tc>
          <w:tcPr>
            <w:tcW w:w="1440" w:type="dxa"/>
          </w:tcPr>
          <w:p w14:paraId="6E93E1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1C9F113A" w14:textId="77777777" w:rsidTr="00EE7DE9">
        <w:tc>
          <w:tcPr>
            <w:tcW w:w="1271" w:type="dxa"/>
          </w:tcPr>
          <w:p w14:paraId="7C85A80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8C5EB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A19D5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2C22DB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7.736111e-02 </w:t>
            </w:r>
          </w:p>
        </w:tc>
        <w:tc>
          <w:tcPr>
            <w:tcW w:w="1440" w:type="dxa"/>
          </w:tcPr>
          <w:p w14:paraId="5051E7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0.047222222 </w:t>
            </w:r>
          </w:p>
        </w:tc>
        <w:tc>
          <w:tcPr>
            <w:tcW w:w="1440" w:type="dxa"/>
          </w:tcPr>
          <w:p w14:paraId="712111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0.102777778 </w:t>
            </w:r>
          </w:p>
        </w:tc>
      </w:tr>
      <w:tr w:rsidR="0079626D" w:rsidRPr="00F054F8" w14:paraId="6F481703" w14:textId="77777777" w:rsidTr="00EE7DE9">
        <w:tc>
          <w:tcPr>
            <w:tcW w:w="1271" w:type="dxa"/>
          </w:tcPr>
          <w:p w14:paraId="1D649D3D"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lastRenderedPageBreak/>
              <w:t xml:space="preserve"> </w:t>
            </w:r>
            <w:r w:rsidRPr="00EE7DE9">
              <w:rPr>
                <w:rFonts w:cstheme="minorHAnsi"/>
              </w:rPr>
              <w:t xml:space="preserve">30 </w:t>
            </w:r>
          </w:p>
        </w:tc>
        <w:tc>
          <w:tcPr>
            <w:tcW w:w="1134" w:type="dxa"/>
          </w:tcPr>
          <w:p w14:paraId="37F0E55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F9BB6B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03BE52F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6.587500e-01 </w:t>
            </w:r>
          </w:p>
        </w:tc>
        <w:tc>
          <w:tcPr>
            <w:tcW w:w="1440" w:type="dxa"/>
          </w:tcPr>
          <w:p w14:paraId="3781B38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0.450000000 </w:t>
            </w:r>
          </w:p>
        </w:tc>
        <w:tc>
          <w:tcPr>
            <w:tcW w:w="1440" w:type="dxa"/>
          </w:tcPr>
          <w:p w14:paraId="05D249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0.825000000 </w:t>
            </w:r>
          </w:p>
        </w:tc>
      </w:tr>
      <w:tr w:rsidR="0079626D" w:rsidRPr="00F054F8" w14:paraId="1011A31C" w14:textId="77777777" w:rsidTr="00EE7DE9">
        <w:tc>
          <w:tcPr>
            <w:tcW w:w="1271" w:type="dxa"/>
          </w:tcPr>
          <w:p w14:paraId="3BA7B1E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B6075E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9920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43751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6.652778e-03 </w:t>
            </w:r>
          </w:p>
        </w:tc>
        <w:tc>
          <w:tcPr>
            <w:tcW w:w="1440" w:type="dxa"/>
          </w:tcPr>
          <w:p w14:paraId="7F150E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0.003437500 </w:t>
            </w:r>
          </w:p>
        </w:tc>
        <w:tc>
          <w:tcPr>
            <w:tcW w:w="1440" w:type="dxa"/>
          </w:tcPr>
          <w:p w14:paraId="65C9F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0.008333333 </w:t>
            </w:r>
          </w:p>
        </w:tc>
      </w:tr>
      <w:tr w:rsidR="0079626D" w:rsidRPr="00F054F8" w14:paraId="69F8F44D" w14:textId="77777777" w:rsidTr="00EE7DE9">
        <w:tc>
          <w:tcPr>
            <w:tcW w:w="1271" w:type="dxa"/>
          </w:tcPr>
          <w:p w14:paraId="0FAB1C9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273FE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26E82F5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46C2AA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8.208333e-02 </w:t>
            </w:r>
          </w:p>
        </w:tc>
        <w:tc>
          <w:tcPr>
            <w:tcW w:w="1440" w:type="dxa"/>
          </w:tcPr>
          <w:p w14:paraId="34ACA4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0.069444444 </w:t>
            </w:r>
          </w:p>
        </w:tc>
        <w:tc>
          <w:tcPr>
            <w:tcW w:w="1440" w:type="dxa"/>
          </w:tcPr>
          <w:p w14:paraId="5E3D1FC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0.083333333 </w:t>
            </w:r>
          </w:p>
        </w:tc>
      </w:tr>
      <w:tr w:rsidR="0079626D" w:rsidRPr="00F054F8" w14:paraId="1B60E50B" w14:textId="77777777" w:rsidTr="00EE7DE9">
        <w:tc>
          <w:tcPr>
            <w:tcW w:w="1271" w:type="dxa"/>
          </w:tcPr>
          <w:p w14:paraId="0EC1141A"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02CF3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774154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B6043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4.262500e-01 </w:t>
            </w:r>
          </w:p>
        </w:tc>
        <w:tc>
          <w:tcPr>
            <w:tcW w:w="1440" w:type="dxa"/>
          </w:tcPr>
          <w:p w14:paraId="771A58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0.375000000 </w:t>
            </w:r>
          </w:p>
        </w:tc>
        <w:tc>
          <w:tcPr>
            <w:tcW w:w="1440" w:type="dxa"/>
          </w:tcPr>
          <w:p w14:paraId="48AFCD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r>
      <w:tr w:rsidR="0079626D" w:rsidRPr="00F054F8" w14:paraId="0D7528F2" w14:textId="77777777" w:rsidTr="00EE7DE9">
        <w:tc>
          <w:tcPr>
            <w:tcW w:w="1271" w:type="dxa"/>
          </w:tcPr>
          <w:p w14:paraId="6F3F8899"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RD - PP</w:t>
            </w:r>
            <w:r w:rsidRPr="00EE7DE9">
              <w:rPr>
                <w:rFonts w:cstheme="minorHAnsi"/>
              </w:rPr>
              <w:t xml:space="preserve"> </w:t>
            </w:r>
          </w:p>
        </w:tc>
        <w:tc>
          <w:tcPr>
            <w:tcW w:w="1134" w:type="dxa"/>
          </w:tcPr>
          <w:p w14:paraId="736838DC"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005A43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21E38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01F4C0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BB442D8"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46EC3F80" w14:textId="77777777" w:rsidTr="00EE7DE9">
        <w:tc>
          <w:tcPr>
            <w:tcW w:w="1271" w:type="dxa"/>
          </w:tcPr>
          <w:p w14:paraId="62B0828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288CAB9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379EC5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117011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-9.108145e-20 </w:t>
            </w:r>
          </w:p>
        </w:tc>
        <w:tc>
          <w:tcPr>
            <w:tcW w:w="1440" w:type="dxa"/>
          </w:tcPr>
          <w:p w14:paraId="4A90E0D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-0.002222222 </w:t>
            </w:r>
          </w:p>
        </w:tc>
        <w:tc>
          <w:tcPr>
            <w:tcW w:w="1440" w:type="dxa"/>
          </w:tcPr>
          <w:p w14:paraId="330E4EA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r>
      <w:tr w:rsidR="0079626D" w:rsidRPr="00F054F8" w14:paraId="591F8A15" w14:textId="77777777" w:rsidTr="00EE7DE9">
        <w:tc>
          <w:tcPr>
            <w:tcW w:w="1271" w:type="dxa"/>
          </w:tcPr>
          <w:p w14:paraId="704CDB60"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F88F5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44B748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6DC2F0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1.111111e-03 </w:t>
            </w:r>
          </w:p>
        </w:tc>
        <w:tc>
          <w:tcPr>
            <w:tcW w:w="1440" w:type="dxa"/>
          </w:tcPr>
          <w:p w14:paraId="6AA3AA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23BE5DC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0.022777778 </w:t>
            </w:r>
          </w:p>
        </w:tc>
      </w:tr>
      <w:tr w:rsidR="0079626D" w:rsidRPr="00F054F8" w14:paraId="65A94B6B" w14:textId="77777777" w:rsidTr="00EE7DE9">
        <w:tc>
          <w:tcPr>
            <w:tcW w:w="1271" w:type="dxa"/>
          </w:tcPr>
          <w:p w14:paraId="2A0120B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8510B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283549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904" w:type="dxa"/>
          </w:tcPr>
          <w:p w14:paraId="1F4580E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2.500000e-03 </w:t>
            </w:r>
          </w:p>
        </w:tc>
        <w:tc>
          <w:tcPr>
            <w:tcW w:w="1440" w:type="dxa"/>
          </w:tcPr>
          <w:p w14:paraId="486F7F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c>
          <w:tcPr>
            <w:tcW w:w="1440" w:type="dxa"/>
          </w:tcPr>
          <w:p w14:paraId="788D740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0.120000000 </w:t>
            </w:r>
          </w:p>
        </w:tc>
      </w:tr>
      <w:tr w:rsidR="0079626D" w:rsidRPr="00F054F8" w14:paraId="3A3D56DB" w14:textId="77777777" w:rsidTr="00EE7DE9">
        <w:tc>
          <w:tcPr>
            <w:tcW w:w="1271" w:type="dxa"/>
          </w:tcPr>
          <w:p w14:paraId="2ABF331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417F6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66359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C69C33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0723B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097074C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EDEA215" w14:textId="77777777" w:rsidTr="00EE7DE9">
        <w:tc>
          <w:tcPr>
            <w:tcW w:w="1271" w:type="dxa"/>
          </w:tcPr>
          <w:p w14:paraId="5E39D17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B26C8F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49F928D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76A08A0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-4.722222e-03 </w:t>
            </w:r>
          </w:p>
        </w:tc>
        <w:tc>
          <w:tcPr>
            <w:tcW w:w="1440" w:type="dxa"/>
          </w:tcPr>
          <w:p w14:paraId="07DD460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c>
          <w:tcPr>
            <w:tcW w:w="1440" w:type="dxa"/>
          </w:tcPr>
          <w:p w14:paraId="4ED365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0.019444444 </w:t>
            </w:r>
          </w:p>
        </w:tc>
      </w:tr>
      <w:tr w:rsidR="0079626D" w:rsidRPr="00F054F8" w14:paraId="16873B64" w14:textId="77777777" w:rsidTr="00EE7DE9">
        <w:tc>
          <w:tcPr>
            <w:tcW w:w="1271" w:type="dxa"/>
          </w:tcPr>
          <w:p w14:paraId="5DFCD4D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477D6A4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1633ED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904" w:type="dxa"/>
          </w:tcPr>
          <w:p w14:paraId="476FCE5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-1.500000e-02 </w:t>
            </w:r>
          </w:p>
        </w:tc>
        <w:tc>
          <w:tcPr>
            <w:tcW w:w="1440" w:type="dxa"/>
          </w:tcPr>
          <w:p w14:paraId="274CF8C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-0.050000000 </w:t>
            </w:r>
          </w:p>
        </w:tc>
        <w:tc>
          <w:tcPr>
            <w:tcW w:w="1440" w:type="dxa"/>
          </w:tcPr>
          <w:p w14:paraId="4EF134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0.200000000 </w:t>
            </w:r>
          </w:p>
        </w:tc>
      </w:tr>
      <w:tr w:rsidR="0079626D" w:rsidRPr="00F054F8" w14:paraId="40E7C38A" w14:textId="77777777" w:rsidTr="00EE7DE9">
        <w:tc>
          <w:tcPr>
            <w:tcW w:w="1271" w:type="dxa"/>
          </w:tcPr>
          <w:p w14:paraId="5CFE2B0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DC5216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EA03EC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5495D6A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135978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A5E5B7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065EF27A" w14:textId="77777777" w:rsidTr="00EE7DE9">
        <w:tc>
          <w:tcPr>
            <w:tcW w:w="1271" w:type="dxa"/>
          </w:tcPr>
          <w:p w14:paraId="164560C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7E9E450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8CAE0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A1D236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0.000000e+00 </w:t>
            </w:r>
          </w:p>
        </w:tc>
        <w:tc>
          <w:tcPr>
            <w:tcW w:w="1440" w:type="dxa"/>
          </w:tcPr>
          <w:p w14:paraId="0AE417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c>
          <w:tcPr>
            <w:tcW w:w="1440" w:type="dxa"/>
          </w:tcPr>
          <w:p w14:paraId="6B6E6D2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0.000000000 </w:t>
            </w:r>
          </w:p>
        </w:tc>
      </w:tr>
      <w:tr w:rsidR="0079626D" w:rsidRPr="00F054F8" w14:paraId="13D62605" w14:textId="77777777" w:rsidTr="00EE7DE9">
        <w:tc>
          <w:tcPr>
            <w:tcW w:w="1271" w:type="dxa"/>
          </w:tcPr>
          <w:p w14:paraId="0388DC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348024D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3114B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0.500000000 </w:t>
            </w:r>
          </w:p>
        </w:tc>
        <w:tc>
          <w:tcPr>
            <w:tcW w:w="1904" w:type="dxa"/>
          </w:tcPr>
          <w:p w14:paraId="398E3F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-7.500000e-02 </w:t>
            </w:r>
          </w:p>
        </w:tc>
        <w:tc>
          <w:tcPr>
            <w:tcW w:w="1440" w:type="dxa"/>
          </w:tcPr>
          <w:p w14:paraId="2124AC7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-0.250000000 </w:t>
            </w:r>
          </w:p>
        </w:tc>
        <w:tc>
          <w:tcPr>
            <w:tcW w:w="1440" w:type="dxa"/>
          </w:tcPr>
          <w:p w14:paraId="16FA1A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0.125000000 </w:t>
            </w:r>
          </w:p>
        </w:tc>
      </w:tr>
      <w:tr w:rsidR="0079626D" w:rsidRPr="00F054F8" w14:paraId="489F111A" w14:textId="77777777" w:rsidTr="00EE7DE9">
        <w:tc>
          <w:tcPr>
            <w:tcW w:w="1271" w:type="dxa"/>
          </w:tcPr>
          <w:p w14:paraId="197D38AE"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- 01</w:t>
            </w:r>
            <w:r w:rsidRPr="00EE7DE9">
              <w:rPr>
                <w:rFonts w:cstheme="minorHAnsi"/>
              </w:rPr>
              <w:t xml:space="preserve"> </w:t>
            </w:r>
          </w:p>
        </w:tc>
        <w:tc>
          <w:tcPr>
            <w:tcW w:w="1134" w:type="dxa"/>
          </w:tcPr>
          <w:p w14:paraId="73F41AC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76B49E5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0A2B12E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180CA50"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34DE20DA"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62A25099" w14:textId="77777777" w:rsidTr="00EE7DE9">
        <w:tc>
          <w:tcPr>
            <w:tcW w:w="1271" w:type="dxa"/>
          </w:tcPr>
          <w:p w14:paraId="195FFE5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2AD3F0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B57A6D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CA861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32C0553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17924D0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51AC6541" w14:textId="77777777" w:rsidTr="00EE7DE9">
        <w:tc>
          <w:tcPr>
            <w:tcW w:w="1271" w:type="dxa"/>
          </w:tcPr>
          <w:p w14:paraId="07FAE0D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3E914B9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670E8A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33F34A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1774A25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085A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62F55E0B" w14:textId="77777777" w:rsidTr="00EE7DE9">
        <w:tc>
          <w:tcPr>
            <w:tcW w:w="1271" w:type="dxa"/>
          </w:tcPr>
          <w:p w14:paraId="5DB549A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0ED759B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69AB23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27B3491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6.666667e-01 </w:t>
            </w:r>
          </w:p>
        </w:tc>
        <w:tc>
          <w:tcPr>
            <w:tcW w:w="1440" w:type="dxa"/>
          </w:tcPr>
          <w:p w14:paraId="2408974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c>
          <w:tcPr>
            <w:tcW w:w="1440" w:type="dxa"/>
          </w:tcPr>
          <w:p w14:paraId="78A166E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0.666666667 </w:t>
            </w:r>
          </w:p>
        </w:tc>
      </w:tr>
      <w:tr w:rsidR="0079626D" w:rsidRPr="00F054F8" w14:paraId="43FBC33B" w14:textId="77777777" w:rsidTr="00EE7DE9">
        <w:tc>
          <w:tcPr>
            <w:tcW w:w="1271" w:type="dxa"/>
          </w:tcPr>
          <w:p w14:paraId="7A25B9C3"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1454720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06A6C6D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725FEB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1.333333e-01 </w:t>
            </w:r>
          </w:p>
        </w:tc>
        <w:tc>
          <w:tcPr>
            <w:tcW w:w="1440" w:type="dxa"/>
          </w:tcPr>
          <w:p w14:paraId="17A9949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c>
          <w:tcPr>
            <w:tcW w:w="1440" w:type="dxa"/>
          </w:tcPr>
          <w:p w14:paraId="5FB529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0.133333333 </w:t>
            </w:r>
          </w:p>
        </w:tc>
      </w:tr>
      <w:tr w:rsidR="0079626D" w:rsidRPr="00F054F8" w14:paraId="56B06502" w14:textId="77777777" w:rsidTr="00EE7DE9">
        <w:tc>
          <w:tcPr>
            <w:tcW w:w="1271" w:type="dxa"/>
          </w:tcPr>
          <w:p w14:paraId="2C7D7F82"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591663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60BD4A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5EE8ED3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28E24B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0C7DF1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17C211E4" w14:textId="77777777" w:rsidTr="00EE7DE9">
        <w:tc>
          <w:tcPr>
            <w:tcW w:w="1271" w:type="dxa"/>
          </w:tcPr>
          <w:p w14:paraId="481FED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0BD9821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60FB3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4D92F3D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9.666667e-01 </w:t>
            </w:r>
          </w:p>
        </w:tc>
        <w:tc>
          <w:tcPr>
            <w:tcW w:w="1440" w:type="dxa"/>
          </w:tcPr>
          <w:p w14:paraId="19A0ED5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c>
          <w:tcPr>
            <w:tcW w:w="1440" w:type="dxa"/>
          </w:tcPr>
          <w:p w14:paraId="4DBE474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0.966666667 </w:t>
            </w:r>
          </w:p>
        </w:tc>
      </w:tr>
      <w:tr w:rsidR="0079626D" w:rsidRPr="00F054F8" w14:paraId="43AD783A" w14:textId="77777777" w:rsidTr="00EE7DE9">
        <w:tc>
          <w:tcPr>
            <w:tcW w:w="1271" w:type="dxa"/>
          </w:tcPr>
          <w:p w14:paraId="0B352528"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10DF34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5DE9B76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2D7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1.333333e-02 </w:t>
            </w:r>
          </w:p>
        </w:tc>
        <w:tc>
          <w:tcPr>
            <w:tcW w:w="1440" w:type="dxa"/>
          </w:tcPr>
          <w:p w14:paraId="6DB129A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c>
          <w:tcPr>
            <w:tcW w:w="1440" w:type="dxa"/>
          </w:tcPr>
          <w:p w14:paraId="4098DEF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0.013333333 </w:t>
            </w:r>
          </w:p>
        </w:tc>
      </w:tr>
      <w:tr w:rsidR="0079626D" w:rsidRPr="00F054F8" w14:paraId="4901C01E" w14:textId="77777777" w:rsidTr="00EE7DE9">
        <w:tc>
          <w:tcPr>
            <w:tcW w:w="1271" w:type="dxa"/>
          </w:tcPr>
          <w:p w14:paraId="70EA17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5F86CA9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51180A0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2246A23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1.633333e-01 </w:t>
            </w:r>
          </w:p>
        </w:tc>
        <w:tc>
          <w:tcPr>
            <w:tcW w:w="1440" w:type="dxa"/>
          </w:tcPr>
          <w:p w14:paraId="0AC8E2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c>
          <w:tcPr>
            <w:tcW w:w="1440" w:type="dxa"/>
          </w:tcPr>
          <w:p w14:paraId="57B4AA9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0.163333333 </w:t>
            </w:r>
          </w:p>
        </w:tc>
      </w:tr>
      <w:tr w:rsidR="0079626D" w:rsidRPr="00F054F8" w14:paraId="5D2BE121" w14:textId="77777777" w:rsidTr="00EE7DE9">
        <w:tc>
          <w:tcPr>
            <w:tcW w:w="1271" w:type="dxa"/>
          </w:tcPr>
          <w:p w14:paraId="6334277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62DC22D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3231FEB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4306173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9.016667e-01 </w:t>
            </w:r>
          </w:p>
        </w:tc>
        <w:tc>
          <w:tcPr>
            <w:tcW w:w="1440" w:type="dxa"/>
          </w:tcPr>
          <w:p w14:paraId="5BB647B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0.871666667 </w:t>
            </w:r>
          </w:p>
        </w:tc>
        <w:tc>
          <w:tcPr>
            <w:tcW w:w="1440" w:type="dxa"/>
          </w:tcPr>
          <w:p w14:paraId="7AE9248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0.996666667 </w:t>
            </w:r>
          </w:p>
        </w:tc>
      </w:tr>
      <w:tr w:rsidR="0079626D" w:rsidRPr="00F054F8" w14:paraId="34867356" w14:textId="77777777" w:rsidTr="00EE7DE9">
        <w:tc>
          <w:tcPr>
            <w:tcW w:w="1271" w:type="dxa"/>
          </w:tcPr>
          <w:p w14:paraId="776899E8" w14:textId="77777777" w:rsidR="0079626D" w:rsidRPr="00EE7DE9" w:rsidRDefault="0079626D" w:rsidP="00E76A33">
            <w:pPr>
              <w:autoSpaceDE w:val="0"/>
              <w:autoSpaceDN w:val="0"/>
              <w:adjustRightInd w:val="0"/>
              <w:rPr>
                <w:rFonts w:cstheme="minorHAnsi"/>
                <w:kern w:val="1"/>
              </w:rPr>
            </w:pPr>
            <w:r w:rsidRPr="00EE7DE9">
              <w:rPr>
                <w:rFonts w:cstheme="minorHAnsi"/>
                <w:kern w:val="1"/>
              </w:rPr>
              <w:t xml:space="preserve"> </w:t>
            </w:r>
            <w:r w:rsidRPr="00EE7DE9">
              <w:rPr>
                <w:rFonts w:cstheme="minorHAnsi"/>
                <w:b/>
                <w:bCs/>
              </w:rPr>
              <w:t>RF - PP</w:t>
            </w:r>
            <w:r w:rsidRPr="00EE7DE9">
              <w:rPr>
                <w:rFonts w:cstheme="minorHAnsi"/>
              </w:rPr>
              <w:t xml:space="preserve"> </w:t>
            </w:r>
          </w:p>
        </w:tc>
        <w:tc>
          <w:tcPr>
            <w:tcW w:w="1134" w:type="dxa"/>
          </w:tcPr>
          <w:p w14:paraId="02E5613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559" w:type="dxa"/>
          </w:tcPr>
          <w:p w14:paraId="34CECE8D"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904" w:type="dxa"/>
          </w:tcPr>
          <w:p w14:paraId="7CD6B5B6"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54060AB1"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c>
          <w:tcPr>
            <w:tcW w:w="1440" w:type="dxa"/>
          </w:tcPr>
          <w:p w14:paraId="06D500A5" w14:textId="77777777" w:rsidR="0079626D" w:rsidRPr="00EE7DE9" w:rsidRDefault="0079626D" w:rsidP="00E76A33">
            <w:pPr>
              <w:autoSpaceDE w:val="0"/>
              <w:autoSpaceDN w:val="0"/>
              <w:adjustRightInd w:val="0"/>
              <w:rPr>
                <w:rFonts w:cstheme="minorHAnsi"/>
                <w:kern w:val="1"/>
              </w:rPr>
            </w:pPr>
            <w:r w:rsidRPr="00EE7DE9">
              <w:rPr>
                <w:rFonts w:cstheme="minorHAnsi"/>
              </w:rPr>
              <w:t xml:space="preserve"> </w:t>
            </w:r>
          </w:p>
        </w:tc>
      </w:tr>
      <w:tr w:rsidR="0079626D" w:rsidRPr="00F054F8" w14:paraId="2711891C" w14:textId="77777777" w:rsidTr="00EE7DE9">
        <w:tc>
          <w:tcPr>
            <w:tcW w:w="1271" w:type="dxa"/>
          </w:tcPr>
          <w:p w14:paraId="25038954"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13B82240"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1A06B6B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E9C263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1.916667e-03 </w:t>
            </w:r>
          </w:p>
        </w:tc>
        <w:tc>
          <w:tcPr>
            <w:tcW w:w="1440" w:type="dxa"/>
          </w:tcPr>
          <w:p w14:paraId="17727AAD"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-0.038888889 </w:t>
            </w:r>
          </w:p>
        </w:tc>
        <w:tc>
          <w:tcPr>
            <w:tcW w:w="1440" w:type="dxa"/>
          </w:tcPr>
          <w:p w14:paraId="1DD8F3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0.040277778 </w:t>
            </w:r>
          </w:p>
        </w:tc>
      </w:tr>
      <w:tr w:rsidR="0079626D" w:rsidRPr="00F054F8" w14:paraId="0B6B0C75" w14:textId="77777777" w:rsidTr="00EE7DE9">
        <w:tc>
          <w:tcPr>
            <w:tcW w:w="1271" w:type="dxa"/>
          </w:tcPr>
          <w:p w14:paraId="66C5C6BE"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4C66637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F03343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08F6BCE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6.944444e-03 </w:t>
            </w:r>
          </w:p>
        </w:tc>
        <w:tc>
          <w:tcPr>
            <w:tcW w:w="1440" w:type="dxa"/>
          </w:tcPr>
          <w:p w14:paraId="7CB8E59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c>
          <w:tcPr>
            <w:tcW w:w="1440" w:type="dxa"/>
          </w:tcPr>
          <w:p w14:paraId="5C4CDA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0.118402778 </w:t>
            </w:r>
          </w:p>
        </w:tc>
      </w:tr>
      <w:tr w:rsidR="0079626D" w:rsidRPr="00F054F8" w14:paraId="483C89BC" w14:textId="77777777" w:rsidTr="00EE7DE9">
        <w:tc>
          <w:tcPr>
            <w:tcW w:w="1271" w:type="dxa"/>
          </w:tcPr>
          <w:p w14:paraId="24C9950F"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 </w:t>
            </w:r>
          </w:p>
        </w:tc>
        <w:tc>
          <w:tcPr>
            <w:tcW w:w="1134" w:type="dxa"/>
          </w:tcPr>
          <w:p w14:paraId="64682EE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0BDC0E37"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904" w:type="dxa"/>
          </w:tcPr>
          <w:p w14:paraId="141A139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-1.583333e-02 </w:t>
            </w:r>
          </w:p>
        </w:tc>
        <w:tc>
          <w:tcPr>
            <w:tcW w:w="1440" w:type="dxa"/>
          </w:tcPr>
          <w:p w14:paraId="476E903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-0.333333333 </w:t>
            </w:r>
          </w:p>
        </w:tc>
        <w:tc>
          <w:tcPr>
            <w:tcW w:w="1440" w:type="dxa"/>
          </w:tcPr>
          <w:p w14:paraId="779FCB0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0.291666667 </w:t>
            </w:r>
          </w:p>
        </w:tc>
      </w:tr>
      <w:tr w:rsidR="0079626D" w:rsidRPr="00F054F8" w14:paraId="25843C21" w14:textId="77777777" w:rsidTr="00EE7DE9">
        <w:tc>
          <w:tcPr>
            <w:tcW w:w="1271" w:type="dxa"/>
          </w:tcPr>
          <w:p w14:paraId="557CC225"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2E30DEE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3E43F7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0663F2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-4.166667e-04 </w:t>
            </w:r>
          </w:p>
        </w:tc>
        <w:tc>
          <w:tcPr>
            <w:tcW w:w="1440" w:type="dxa"/>
          </w:tcPr>
          <w:p w14:paraId="436C46F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c>
          <w:tcPr>
            <w:tcW w:w="1440" w:type="dxa"/>
          </w:tcPr>
          <w:p w14:paraId="2BEC5BA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0.009722222 </w:t>
            </w:r>
          </w:p>
        </w:tc>
      </w:tr>
      <w:tr w:rsidR="0079626D" w:rsidRPr="00F054F8" w14:paraId="1CC277A5" w14:textId="77777777" w:rsidTr="00EE7DE9">
        <w:tc>
          <w:tcPr>
            <w:tcW w:w="1271" w:type="dxa"/>
          </w:tcPr>
          <w:p w14:paraId="5D039581"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6D8B55B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156373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235B1C9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9.722222e-04 </w:t>
            </w:r>
          </w:p>
        </w:tc>
        <w:tc>
          <w:tcPr>
            <w:tcW w:w="1440" w:type="dxa"/>
          </w:tcPr>
          <w:p w14:paraId="79653A1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3B71EDF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0.036111111 </w:t>
            </w:r>
          </w:p>
        </w:tc>
      </w:tr>
      <w:tr w:rsidR="0079626D" w:rsidRPr="00F054F8" w14:paraId="5181A2FA" w14:textId="77777777" w:rsidTr="00EE7DE9">
        <w:tc>
          <w:tcPr>
            <w:tcW w:w="1271" w:type="dxa"/>
          </w:tcPr>
          <w:p w14:paraId="6B74ABC9"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 </w:t>
            </w:r>
          </w:p>
        </w:tc>
        <w:tc>
          <w:tcPr>
            <w:tcW w:w="1134" w:type="dxa"/>
          </w:tcPr>
          <w:p w14:paraId="75EF3CB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75F9650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904" w:type="dxa"/>
          </w:tcPr>
          <w:p w14:paraId="7BA616C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5.416667e-03 </w:t>
            </w:r>
          </w:p>
        </w:tc>
        <w:tc>
          <w:tcPr>
            <w:tcW w:w="1440" w:type="dxa"/>
          </w:tcPr>
          <w:p w14:paraId="2DC4007F"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-0.033333333 </w:t>
            </w:r>
          </w:p>
        </w:tc>
        <w:tc>
          <w:tcPr>
            <w:tcW w:w="1440" w:type="dxa"/>
          </w:tcPr>
          <w:p w14:paraId="5353D0E4"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0.157291667 </w:t>
            </w:r>
          </w:p>
        </w:tc>
      </w:tr>
      <w:tr w:rsidR="0079626D" w:rsidRPr="00F054F8" w14:paraId="3FA428BF" w14:textId="77777777" w:rsidTr="00EE7DE9">
        <w:tc>
          <w:tcPr>
            <w:tcW w:w="1271" w:type="dxa"/>
          </w:tcPr>
          <w:p w14:paraId="75563D17"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872874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 </w:t>
            </w:r>
          </w:p>
        </w:tc>
        <w:tc>
          <w:tcPr>
            <w:tcW w:w="1559" w:type="dxa"/>
          </w:tcPr>
          <w:p w14:paraId="2CBB91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32D02AC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2.916667e-04 </w:t>
            </w:r>
          </w:p>
        </w:tc>
        <w:tc>
          <w:tcPr>
            <w:tcW w:w="1440" w:type="dxa"/>
          </w:tcPr>
          <w:p w14:paraId="77061671"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3F97DA72"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0.005000000 </w:t>
            </w:r>
          </w:p>
        </w:tc>
      </w:tr>
      <w:tr w:rsidR="0079626D" w:rsidRPr="00F054F8" w14:paraId="1449830D" w14:textId="77777777" w:rsidTr="00EE7DE9">
        <w:tc>
          <w:tcPr>
            <w:tcW w:w="1271" w:type="dxa"/>
          </w:tcPr>
          <w:p w14:paraId="17BBFF5B"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224002FA"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 </w:t>
            </w:r>
          </w:p>
        </w:tc>
        <w:tc>
          <w:tcPr>
            <w:tcW w:w="1559" w:type="dxa"/>
          </w:tcPr>
          <w:p w14:paraId="0CBEFE26"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1628BCAB"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-2.777778e-04 </w:t>
            </w:r>
          </w:p>
        </w:tc>
        <w:tc>
          <w:tcPr>
            <w:tcW w:w="1440" w:type="dxa"/>
          </w:tcPr>
          <w:p w14:paraId="33DA9CD3"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64BF2709"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0.024444444 </w:t>
            </w:r>
          </w:p>
        </w:tc>
      </w:tr>
      <w:tr w:rsidR="0079626D" w:rsidRPr="00F054F8" w14:paraId="3F2F8CCB" w14:textId="77777777" w:rsidTr="00EE7DE9">
        <w:tc>
          <w:tcPr>
            <w:tcW w:w="1271" w:type="dxa"/>
          </w:tcPr>
          <w:p w14:paraId="63354A16" w14:textId="77777777" w:rsidR="0079626D" w:rsidRPr="00EE7DE9" w:rsidRDefault="0079626D" w:rsidP="00E76A33">
            <w:pPr>
              <w:autoSpaceDE w:val="0"/>
              <w:autoSpaceDN w:val="0"/>
              <w:adjustRightInd w:val="0"/>
              <w:jc w:val="center"/>
              <w:rPr>
                <w:rFonts w:cstheme="minorHAnsi"/>
                <w:kern w:val="1"/>
              </w:rPr>
            </w:pPr>
            <w:r w:rsidRPr="00EE7DE9">
              <w:rPr>
                <w:rFonts w:cstheme="minorHAnsi"/>
                <w:kern w:val="1"/>
              </w:rPr>
              <w:t xml:space="preserve"> </w:t>
            </w:r>
            <w:r w:rsidRPr="00EE7DE9">
              <w:rPr>
                <w:rFonts w:cstheme="minorHAnsi"/>
              </w:rPr>
              <w:t xml:space="preserve">300 </w:t>
            </w:r>
          </w:p>
        </w:tc>
        <w:tc>
          <w:tcPr>
            <w:tcW w:w="1134" w:type="dxa"/>
          </w:tcPr>
          <w:p w14:paraId="0E6808F5"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500 </w:t>
            </w:r>
          </w:p>
        </w:tc>
        <w:tc>
          <w:tcPr>
            <w:tcW w:w="1559" w:type="dxa"/>
          </w:tcPr>
          <w:p w14:paraId="482C661C"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904" w:type="dxa"/>
          </w:tcPr>
          <w:p w14:paraId="6A562878"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1.666667e-03 </w:t>
            </w:r>
          </w:p>
        </w:tc>
        <w:tc>
          <w:tcPr>
            <w:tcW w:w="1440" w:type="dxa"/>
          </w:tcPr>
          <w:p w14:paraId="065B7DCE" w14:textId="77777777" w:rsidR="0079626D" w:rsidRPr="00EE7DE9" w:rsidRDefault="0079626D" w:rsidP="00E76A33">
            <w:pPr>
              <w:autoSpaceDE w:val="0"/>
              <w:autoSpaceDN w:val="0"/>
              <w:adjustRightInd w:val="0"/>
              <w:jc w:val="center"/>
              <w:rPr>
                <w:rFonts w:cstheme="minorHAnsi"/>
                <w:kern w:val="1"/>
              </w:rPr>
            </w:pPr>
            <w:r w:rsidRPr="00EE7DE9">
              <w:rPr>
                <w:rFonts w:cstheme="minorHAnsi"/>
              </w:rPr>
              <w:t xml:space="preserve">-0.003333333 </w:t>
            </w:r>
          </w:p>
        </w:tc>
        <w:tc>
          <w:tcPr>
            <w:tcW w:w="1440" w:type="dxa"/>
          </w:tcPr>
          <w:p w14:paraId="7EF60520" w14:textId="77777777" w:rsidR="0079626D" w:rsidRPr="00EE7DE9" w:rsidRDefault="0079626D" w:rsidP="00E76A33">
            <w:pPr>
              <w:autoSpaceDE w:val="0"/>
              <w:autoSpaceDN w:val="0"/>
              <w:adjustRightInd w:val="0"/>
              <w:jc w:val="center"/>
              <w:rPr>
                <w:rFonts w:cstheme="minorHAnsi"/>
              </w:rPr>
            </w:pPr>
            <w:r w:rsidRPr="00EE7DE9">
              <w:rPr>
                <w:rFonts w:cstheme="minorHAnsi"/>
              </w:rPr>
              <w:t xml:space="preserve">0.121666667 </w:t>
            </w:r>
          </w:p>
        </w:tc>
      </w:tr>
    </w:tbl>
    <w:p w14:paraId="40D8BEA9" w14:textId="77777777" w:rsidR="0079626D" w:rsidRPr="00F054F8" w:rsidRDefault="0079626D" w:rsidP="0079626D">
      <w:pPr>
        <w:rPr>
          <w:sz w:val="20"/>
          <w:szCs w:val="20"/>
        </w:rPr>
      </w:pPr>
    </w:p>
    <w:p w14:paraId="6CB3CC7F" w14:textId="60EAB574" w:rsidR="009871D1" w:rsidRDefault="009871D1" w:rsidP="0055687A">
      <w:pPr>
        <w:spacing w:line="480" w:lineRule="auto"/>
        <w:rPr>
          <w:b/>
          <w:highlight w:val="green"/>
        </w:rPr>
      </w:pPr>
    </w:p>
    <w:p w14:paraId="0415F9F2" w14:textId="3289D4C1" w:rsidR="0055687A" w:rsidRPr="0055687A" w:rsidRDefault="0055687A" w:rsidP="0055687A">
      <w:pPr>
        <w:spacing w:line="480" w:lineRule="auto"/>
        <w:rPr>
          <w:b/>
          <w:highlight w:val="green"/>
        </w:rPr>
      </w:pPr>
      <w:r w:rsidRPr="0055687A">
        <w:rPr>
          <w:b/>
          <w:highlight w:val="green"/>
        </w:rPr>
        <w:t>https://r4ds.had.co.nz/</w:t>
      </w:r>
    </w:p>
    <w:p w14:paraId="47AAC958" w14:textId="77777777" w:rsidR="00BA3827" w:rsidRDefault="00BA3827" w:rsidP="0053742F">
      <w:pPr>
        <w:spacing w:line="480" w:lineRule="auto"/>
        <w:rPr>
          <w:b/>
        </w:rPr>
      </w:pPr>
      <w:commentRangeStart w:id="0"/>
      <w:r>
        <w:rPr>
          <w:b/>
        </w:rPr>
        <w:t>DISCUSSION</w:t>
      </w:r>
      <w:commentRangeEnd w:id="0"/>
      <w:r w:rsidR="006659B3">
        <w:rPr>
          <w:rStyle w:val="CommentReference"/>
        </w:rPr>
        <w:commentReference w:id="0"/>
      </w:r>
    </w:p>
    <w:p w14:paraId="7DFB1134" w14:textId="77777777" w:rsidR="00BA3827" w:rsidRDefault="00BA3827" w:rsidP="0053742F">
      <w:pPr>
        <w:spacing w:line="480" w:lineRule="auto"/>
        <w:rPr>
          <w:b/>
        </w:rPr>
      </w:pPr>
      <w:r>
        <w:rPr>
          <w:b/>
        </w:rPr>
        <w:t>CONCLUSIONS</w:t>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r>
        <w:rPr>
          <w:b/>
        </w:rPr>
        <w:t>Acknowledgements</w:t>
      </w:r>
    </w:p>
    <w:p w14:paraId="41D303E0" w14:textId="77777777" w:rsidR="00BA3827" w:rsidRDefault="00BA3827" w:rsidP="0053742F">
      <w:pPr>
        <w:spacing w:line="480" w:lineRule="auto"/>
        <w:rPr>
          <w:b/>
        </w:rPr>
      </w:pPr>
      <w:r>
        <w:rPr>
          <w:b/>
        </w:rPr>
        <w:t>References</w:t>
      </w:r>
    </w:p>
    <w:p w14:paraId="18B2A7B0" w14:textId="58766C47" w:rsidR="00536F29" w:rsidRDefault="00536F29" w:rsidP="0053742F">
      <w:pPr>
        <w:spacing w:line="480" w:lineRule="auto"/>
      </w:pPr>
      <w:r>
        <w:rPr>
          <w:color w:val="222222"/>
        </w:rPr>
        <w:t xml:space="preserve">Ahearn, W. H., Clark, K. M., MacDonald, R. P., &amp; Chung, B. I. (2007). Assessing and treating vocal stereotypy in children with autism.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40</w:t>
      </w:r>
      <w:r>
        <w:rPr>
          <w:color w:val="222222"/>
        </w:rPr>
        <w:t>(2), 263-275.</w:t>
      </w:r>
      <w:r w:rsidRPr="00536F29">
        <w:t xml:space="preserve"> </w:t>
      </w:r>
      <w:r w:rsidRPr="00536F29">
        <w:rPr>
          <w:color w:val="222222"/>
        </w:rPr>
        <w:t>https://doi.org/10.1901/jaba.2007.30-06|</w:t>
      </w:r>
    </w:p>
    <w:p w14:paraId="57486E6F" w14:textId="291B55AD" w:rsidR="00BA3827" w:rsidRPr="00AE69F3" w:rsidRDefault="00AE69F3" w:rsidP="0053742F">
      <w:pPr>
        <w:spacing w:line="480" w:lineRule="auto"/>
      </w:pPr>
      <w:r w:rsidRPr="00AE69F3">
        <w:t xml:space="preserve">Altmann, J. (1974). Observational study of behavior: sampling methods. </w:t>
      </w:r>
      <w:r w:rsidRPr="00AE69F3">
        <w:rPr>
          <w:i/>
          <w:iCs/>
        </w:rPr>
        <w:t>Behaviour</w:t>
      </w:r>
      <w:r w:rsidRPr="00AE69F3">
        <w:t xml:space="preserve">, </w:t>
      </w:r>
      <w:r w:rsidRPr="00AE69F3">
        <w:rPr>
          <w:i/>
          <w:iCs/>
        </w:rPr>
        <w:t>49</w:t>
      </w:r>
      <w:r w:rsidRPr="00AE69F3">
        <w:t>(3-4), 227-266.</w:t>
      </w:r>
      <w:r w:rsidR="001D3DD9" w:rsidRPr="001D3DD9">
        <w:t xml:space="preserve"> https://doi.org/10.1163/156853974X00534</w:t>
      </w:r>
    </w:p>
    <w:p w14:paraId="10C16BCC" w14:textId="2F8CFA19" w:rsidR="007C3A40" w:rsidRDefault="007C3A40" w:rsidP="009A67AC">
      <w:pPr>
        <w:spacing w:line="480" w:lineRule="auto"/>
      </w:pPr>
      <w:r w:rsidRPr="007C3A40">
        <w:t xml:space="preserve">Amato, K. R., Van Belle, S., &amp; Wilkinson, B. (2013). A comparison of scan and focal sampling for the description of wild primate activity, diet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r w:rsidR="001D3DD9" w:rsidRPr="001D3DD9">
        <w:t xml:space="preserve"> </w:t>
      </w:r>
      <w:r w:rsidR="001D3DD9">
        <w:t xml:space="preserve"> </w:t>
      </w:r>
      <w:r w:rsidR="001D3DD9" w:rsidRPr="001D3DD9">
        <w:t>https://doi.org/10.1159/000348305</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675131EC" w14:textId="5C4B7F7D" w:rsidR="00266CF2" w:rsidRDefault="00266CF2" w:rsidP="009A67AC">
      <w:pPr>
        <w:spacing w:line="480" w:lineRule="auto"/>
      </w:pPr>
      <w:r w:rsidRPr="00266CF2">
        <w:t xml:space="preserve">Bernstein, I. S. (1991). An empirical comparison of focal and ad libitum scoring with commentary on instantaneous scans, all occurrence and one-zero techniques. </w:t>
      </w:r>
      <w:r w:rsidRPr="00266CF2">
        <w:rPr>
          <w:i/>
          <w:iCs/>
        </w:rPr>
        <w:t>Animal Behaviour</w:t>
      </w:r>
      <w:r w:rsidRPr="00266CF2">
        <w:t xml:space="preserve">, </w:t>
      </w:r>
      <w:r w:rsidRPr="00266CF2">
        <w:rPr>
          <w:i/>
          <w:iCs/>
        </w:rPr>
        <w:t>42</w:t>
      </w:r>
      <w:r w:rsidRPr="00266CF2">
        <w:t>(5), 721-728.</w:t>
      </w:r>
      <w:r w:rsidR="001D3DD9">
        <w:t xml:space="preserve"> </w:t>
      </w:r>
      <w:r w:rsidR="001D3DD9" w:rsidRPr="001D3DD9">
        <w:t>https://doi.org/10.1016/S0003-3472(05)80118-6</w:t>
      </w:r>
    </w:p>
    <w:p w14:paraId="05408F7D" w14:textId="7742A119" w:rsidR="00BE2E56" w:rsidRDefault="009B08E2" w:rsidP="009A67AC">
      <w:pPr>
        <w:spacing w:line="480" w:lineRule="auto"/>
      </w:pPr>
      <w:proofErr w:type="spellStart"/>
      <w:r w:rsidRPr="009B08E2">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 xml:space="preserve">Zoo </w:t>
      </w:r>
      <w:r w:rsidR="001D3DD9">
        <w:rPr>
          <w:i/>
          <w:iCs/>
        </w:rPr>
        <w:t>B</w:t>
      </w:r>
      <w:r w:rsidRPr="009B08E2">
        <w:rPr>
          <w:i/>
          <w:iCs/>
        </w:rPr>
        <w:t>iology</w:t>
      </w:r>
      <w:r w:rsidRPr="009B08E2">
        <w:t>, </w:t>
      </w:r>
      <w:r w:rsidRPr="009B08E2">
        <w:rPr>
          <w:i/>
          <w:iCs/>
        </w:rPr>
        <w:t>10</w:t>
      </w:r>
      <w:r w:rsidRPr="009B08E2">
        <w:t>(1), 3-16.</w:t>
      </w:r>
      <w:r w:rsidR="001D3DD9">
        <w:t xml:space="preserve"> </w:t>
      </w:r>
      <w:r w:rsidR="001D3DD9" w:rsidRPr="001D3DD9">
        <w:t>https://doi.org/10.1002/zoo.1430100103|</w:t>
      </w:r>
    </w:p>
    <w:p w14:paraId="042B8CE5" w14:textId="77777777"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0330205F" w:rsidR="006D011F" w:rsidRDefault="006D011F" w:rsidP="009A67AC">
      <w:pPr>
        <w:spacing w:line="480" w:lineRule="auto"/>
      </w:pPr>
      <w:r w:rsidRPr="006D011F">
        <w:lastRenderedPageBreak/>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r w:rsidR="001D3DD9" w:rsidRPr="001D3DD9">
        <w:t xml:space="preserve"> https://doi.org/10.1002/ajpa.1330890108|</w:t>
      </w:r>
    </w:p>
    <w:p w14:paraId="436CA52F" w14:textId="36589738"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r w:rsidR="00A7798B">
        <w:t xml:space="preserve"> </w:t>
      </w:r>
      <w:r w:rsidR="00A7798B" w:rsidRPr="00A7798B">
        <w:t>https://doi.org/10.1080/0013188810230208</w:t>
      </w:r>
    </w:p>
    <w:p w14:paraId="3A09E69F" w14:textId="4818BFDC"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r w:rsidR="00A7798B" w:rsidRPr="00A7798B">
        <w:t xml:space="preserve"> https://doi.org/10.1002/zoo.21510</w:t>
      </w:r>
    </w:p>
    <w:p w14:paraId="2534E129" w14:textId="5352E15B"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r w:rsidR="005C3C96">
        <w:t xml:space="preserve"> </w:t>
      </w:r>
      <w:r w:rsidR="005C3C96" w:rsidRPr="005C3C96">
        <w:t>https://doi.org/10.1002/zoo.20215</w:t>
      </w:r>
    </w:p>
    <w:p w14:paraId="28E146D7" w14:textId="5F87A0C5"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r w:rsidR="005C3C96">
        <w:t xml:space="preserve"> </w:t>
      </w:r>
      <w:r w:rsidR="005C3C96" w:rsidRPr="005C3C96">
        <w:t>https://doi.org/10.1016/j.beproc.2019.103943</w:t>
      </w:r>
    </w:p>
    <w:p w14:paraId="65678137" w14:textId="41C51DBE"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r w:rsidR="005C3C96">
        <w:t xml:space="preserve"> </w:t>
      </w:r>
      <w:r w:rsidR="005C3C96" w:rsidRPr="005C3C96">
        <w:t>https://doi.org/10.1016/j.applanim.2009.02.020</w:t>
      </w:r>
    </w:p>
    <w:p w14:paraId="6640C6FE" w14:textId="0D83D97A" w:rsidR="003F4B52" w:rsidRDefault="003F4B52" w:rsidP="0053742F">
      <w:pPr>
        <w:spacing w:line="480" w:lineRule="auto"/>
      </w:pPr>
      <w:r w:rsidRPr="003F4B52">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r w:rsidR="005C3C96">
        <w:t xml:space="preserve"> </w:t>
      </w:r>
      <w:r w:rsidR="005C3C96" w:rsidRPr="005C3C96">
        <w:t>https://doi.org/10.1159/000322354</w:t>
      </w:r>
    </w:p>
    <w:p w14:paraId="6F0C5BAB" w14:textId="24801AD9" w:rsidR="00DA4A66" w:rsidRPr="00DA4A66" w:rsidRDefault="00DA4A66" w:rsidP="0053742F">
      <w:pPr>
        <w:spacing w:line="480" w:lineRule="auto"/>
      </w:pPr>
      <w:r>
        <w:t xml:space="preserve">Google Scholar. (2020). </w:t>
      </w:r>
      <w:r>
        <w:rPr>
          <w:i/>
          <w:iCs/>
        </w:rPr>
        <w:t xml:space="preserve">Observational study of </w:t>
      </w:r>
      <w:proofErr w:type="spellStart"/>
      <w:r>
        <w:rPr>
          <w:i/>
          <w:iCs/>
        </w:rPr>
        <w:t>behavior</w:t>
      </w:r>
      <w:proofErr w:type="spellEnd"/>
      <w:r>
        <w:rPr>
          <w:i/>
          <w:iCs/>
        </w:rPr>
        <w:t xml:space="preserve">: sampling methods. </w:t>
      </w:r>
      <w:r>
        <w:t xml:space="preserve">Retrieved </w:t>
      </w:r>
      <w:r w:rsidR="00070F05">
        <w:t xml:space="preserve">11 November, 2020, from </w:t>
      </w:r>
      <w:r w:rsidR="00070F05" w:rsidRPr="00070F05">
        <w:t>https://scholar.google.com/scholar?cites=15059125966377192598&amp;as_sdt=2005&amp;sciodt=0,5&amp;hl=en</w:t>
      </w:r>
    </w:p>
    <w:p w14:paraId="4ED51663" w14:textId="08740772" w:rsidR="00236A43" w:rsidRDefault="00236A43" w:rsidP="0053742F">
      <w:pPr>
        <w:spacing w:line="480" w:lineRule="auto"/>
      </w:pPr>
      <w:proofErr w:type="spellStart"/>
      <w:r w:rsidRPr="00236A43">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r w:rsidR="005C3C96">
        <w:t xml:space="preserve"> </w:t>
      </w:r>
      <w:r w:rsidR="005C3C96" w:rsidRPr="005C3C96">
        <w:t>https://doi.org/10.1016/S0003-3472(84)80336-X</w:t>
      </w:r>
    </w:p>
    <w:p w14:paraId="5FC8B405" w14:textId="2DB4387C" w:rsidR="00553462" w:rsidRDefault="00553462" w:rsidP="0053742F">
      <w:pPr>
        <w:spacing w:line="480" w:lineRule="auto"/>
      </w:pPr>
      <w:proofErr w:type="spellStart"/>
      <w:r w:rsidRPr="00553462">
        <w:lastRenderedPageBreak/>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r w:rsidR="005C3C96" w:rsidRPr="005C3C96">
        <w:t xml:space="preserve"> https://doi.org/10.1016/S0168-1591(99)00017-9</w:t>
      </w:r>
    </w:p>
    <w:p w14:paraId="31AF1EC6" w14:textId="6473FDC1"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r w:rsidR="005C3C96" w:rsidRPr="005C3C96">
        <w:t xml:space="preserve"> https://doi.org/10.1016/j.applanim.2016.04.006</w:t>
      </w:r>
    </w:p>
    <w:p w14:paraId="263C6E8B" w14:textId="18767638"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r w:rsidR="005C3C96">
        <w:t xml:space="preserve"> </w:t>
      </w:r>
      <w:r w:rsidR="005C3C96" w:rsidRPr="005C3C96">
        <w:t>https://doi.org/10.1016/S0168-1591(99)00017-9</w:t>
      </w:r>
    </w:p>
    <w:p w14:paraId="77699173" w14:textId="0085F75D"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r w:rsidR="005C3C96">
        <w:t xml:space="preserve"> </w:t>
      </w:r>
      <w:r w:rsidR="005C3C96" w:rsidRPr="005C3C96">
        <w:t>https://doi.org/10.1007/s10211-004-0105-1</w:t>
      </w:r>
    </w:p>
    <w:p w14:paraId="27FDE982" w14:textId="6B420E94"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r w:rsidR="005C3C96">
        <w:t xml:space="preserve"> </w:t>
      </w:r>
      <w:r w:rsidR="005C3C96" w:rsidRPr="005C3C96">
        <w:t>https://doi.org/10.1007/BF02383116</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26420279"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r w:rsidR="005C3C96" w:rsidRPr="005C3C96">
        <w:t xml:space="preserve"> https://doi.org/10.1111/j.1748-7692.1999.tb00784.x|</w:t>
      </w:r>
    </w:p>
    <w:p w14:paraId="6F696DEC" w14:textId="77777777" w:rsidR="0053742F" w:rsidRDefault="00AE69F3" w:rsidP="0053742F">
      <w:pPr>
        <w:spacing w:line="480" w:lineRule="auto"/>
      </w:pPr>
      <w:r w:rsidRPr="00AE69F3">
        <w:t xml:space="preserve">Martin, P., &amp; Bateson, P. (2007). </w:t>
      </w:r>
      <w:r w:rsidRPr="00AE69F3">
        <w:rPr>
          <w:i/>
        </w:rPr>
        <w:t>Recording methods. In ‘Measuring Behaviour: An Introductory Guide’</w:t>
      </w:r>
      <w:r w:rsidRPr="00AE69F3">
        <w:t>.</w:t>
      </w:r>
      <w:r>
        <w:t xml:space="preserve"> Cambridge University Press.</w:t>
      </w:r>
    </w:p>
    <w:p w14:paraId="3AAAE5B4" w14:textId="393D541C" w:rsidR="008F453F" w:rsidRDefault="008F453F" w:rsidP="0053742F">
      <w:pPr>
        <w:spacing w:line="480" w:lineRule="auto"/>
      </w:pPr>
      <w:proofErr w:type="spellStart"/>
      <w:r w:rsidRPr="008F453F">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r w:rsidR="005C3C96">
        <w:t xml:space="preserve"> </w:t>
      </w:r>
      <w:r w:rsidR="005C3C96" w:rsidRPr="005C3C96">
        <w:t>https://doi.org/10.1016/S0168-1591(99)00017-9</w:t>
      </w:r>
    </w:p>
    <w:p w14:paraId="69718F5D" w14:textId="21C1BBF6" w:rsidR="00536F29" w:rsidRDefault="00536F29" w:rsidP="0053742F">
      <w:pPr>
        <w:spacing w:line="480" w:lineRule="auto"/>
      </w:pPr>
      <w:r w:rsidRPr="00536F29">
        <w:lastRenderedPageBreak/>
        <w:t xml:space="preserve">Murphy, M. J., &amp; Harrop, A. (1994). Observer error in the use of momentary time sampling and partial interval recording. </w:t>
      </w:r>
      <w:r w:rsidRPr="00536F29">
        <w:rPr>
          <w:i/>
          <w:iCs/>
        </w:rPr>
        <w:t>British Journal of Psychology</w:t>
      </w:r>
      <w:r w:rsidRPr="00536F29">
        <w:t>, 85(2), 169-179.</w:t>
      </w:r>
      <w:r>
        <w:t xml:space="preserve"> </w:t>
      </w:r>
      <w:r w:rsidRPr="00536F29">
        <w:t>https://doi.org/10.1111/j.2044-8295.1994.tb02517.x</w:t>
      </w:r>
    </w:p>
    <w:p w14:paraId="493B04AE" w14:textId="5A46CE9F"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r w:rsidR="005C3C96" w:rsidRPr="005C3C96">
        <w:t xml:space="preserve"> https://doi.org/10.1007/BF00051807</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782F5C54" w14:textId="1BF4A1FD" w:rsidR="007C3A40" w:rsidRDefault="007C3A40" w:rsidP="0053742F">
      <w:pPr>
        <w:spacing w:line="480" w:lineRule="auto"/>
      </w:pPr>
      <w:r w:rsidRPr="007C3A40">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r w:rsidR="005C3C96" w:rsidRPr="005C3C96">
        <w:t xml:space="preserve"> https://doi.org/10.2527/jas2017.1835</w:t>
      </w:r>
    </w:p>
    <w:p w14:paraId="1E25E2BF" w14:textId="50394D92" w:rsidR="00BE06D0" w:rsidRDefault="00BE06D0" w:rsidP="0053742F">
      <w:pPr>
        <w:spacing w:line="480" w:lineRule="auto"/>
      </w:pPr>
      <w:proofErr w:type="spellStart"/>
      <w:r>
        <w:rPr>
          <w:color w:val="222222"/>
        </w:rPr>
        <w:t>Repp</w:t>
      </w:r>
      <w:proofErr w:type="spellEnd"/>
      <w:r>
        <w:rPr>
          <w:color w:val="222222"/>
        </w:rPr>
        <w:t xml:space="preserve">, A. C., Roberts, D. M., Slack, D. J., </w:t>
      </w:r>
      <w:proofErr w:type="spellStart"/>
      <w:r>
        <w:rPr>
          <w:color w:val="222222"/>
        </w:rPr>
        <w:t>Repp</w:t>
      </w:r>
      <w:proofErr w:type="spellEnd"/>
      <w:r>
        <w:rPr>
          <w:color w:val="222222"/>
        </w:rPr>
        <w:t xml:space="preserve">, C. F., &amp; </w:t>
      </w:r>
      <w:proofErr w:type="spellStart"/>
      <w:r>
        <w:rPr>
          <w:color w:val="222222"/>
        </w:rPr>
        <w:t>Berkler</w:t>
      </w:r>
      <w:proofErr w:type="spellEnd"/>
      <w:r>
        <w:rPr>
          <w:color w:val="222222"/>
        </w:rPr>
        <w:t xml:space="preserve">, M. S. (1976). A comparison of frequency, interval, and time‐sampling methods of data collection.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9</w:t>
      </w:r>
      <w:r>
        <w:rPr>
          <w:color w:val="222222"/>
        </w:rPr>
        <w:t xml:space="preserve">(4), 501-508. </w:t>
      </w:r>
      <w:r w:rsidRPr="00BE06D0">
        <w:rPr>
          <w:color w:val="222222"/>
        </w:rPr>
        <w:t>https://doi.org/10.1901/jaba.1976.9-501</w:t>
      </w:r>
    </w:p>
    <w:p w14:paraId="4BF5E98B" w14:textId="0980681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r w:rsidR="005C3C96">
        <w:t xml:space="preserve"> </w:t>
      </w:r>
      <w:r w:rsidR="005C3C96" w:rsidRPr="005C3C96">
        <w:t>https://doi.org/10.1002/ajp.1350050102|</w:t>
      </w:r>
    </w:p>
    <w:p w14:paraId="340D4A0C" w14:textId="49A049AC" w:rsidR="00BB294F" w:rsidRDefault="00BB294F" w:rsidP="0053742F">
      <w:pPr>
        <w:spacing w:line="480" w:lineRule="auto"/>
      </w:pPr>
      <w:r w:rsidRPr="00BB294F">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r w:rsidR="005C3C96" w:rsidRPr="005C3C96">
        <w:t xml:space="preserve"> https://doi.org/10.1007/BF02382803</w:t>
      </w:r>
    </w:p>
    <w:p w14:paraId="7CDE6BF2" w14:textId="1E7E6765" w:rsidR="009F6A79" w:rsidRDefault="009F6A79" w:rsidP="0053742F">
      <w:pPr>
        <w:spacing w:line="480" w:lineRule="auto"/>
      </w:pPr>
      <w:r w:rsidRPr="009F6A79">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r w:rsidR="005C3C96">
        <w:t xml:space="preserve"> </w:t>
      </w:r>
      <w:r w:rsidR="005C3C96" w:rsidRPr="005C3C96">
        <w:t>https://doi.org/10.1007/BF02383828</w:t>
      </w:r>
    </w:p>
    <w:p w14:paraId="7BE02EF4" w14:textId="577E6952" w:rsidR="00D10A50" w:rsidRDefault="00D10A50" w:rsidP="0053742F">
      <w:pPr>
        <w:spacing w:line="480" w:lineRule="auto"/>
      </w:pPr>
      <w:r w:rsidRPr="00D10A50">
        <w:lastRenderedPageBreak/>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r w:rsidR="005C3C96" w:rsidRPr="005C3C96">
        <w:t xml:space="preserve"> https://doi.org/10.1007/BF02735572</w:t>
      </w:r>
    </w:p>
    <w:p w14:paraId="62763336" w14:textId="4036FFC4"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r w:rsidR="0094249E">
        <w:t xml:space="preserve"> </w:t>
      </w:r>
      <w:r w:rsidR="0094249E" w:rsidRPr="0094249E">
        <w:t>https://doi.org/10.1258/002367796780744875</w:t>
      </w:r>
    </w:p>
    <w:p w14:paraId="6B978019" w14:textId="4013935E" w:rsidR="00091836" w:rsidRDefault="00091836" w:rsidP="0053742F">
      <w:pPr>
        <w:spacing w:line="480" w:lineRule="auto"/>
      </w:pPr>
      <w:r w:rsidRPr="00091836">
        <w:t xml:space="preserve">Sands, J., &amp; Creel, S. (2004). Social dominance, aggression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r w:rsidR="0094249E">
        <w:t xml:space="preserve"> </w:t>
      </w:r>
      <w:r w:rsidR="0094249E" w:rsidRPr="0094249E">
        <w:t>https://doi.org/10.1016/j.anbehav.2003.03.019</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197B12C1"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r w:rsidR="0094249E" w:rsidRPr="0094249E">
        <w:t xml:space="preserve"> https://doi.org/10.1016/0003-3472(77)90122-1</w:t>
      </w:r>
    </w:p>
    <w:p w14:paraId="5B14F291" w14:textId="4BD15FAF"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r w:rsidR="0094249E" w:rsidRPr="0094249E">
        <w:t xml:space="preserve"> https://doi.org/10.19227/jzar.v6i1.309</w:t>
      </w:r>
    </w:p>
    <w:p w14:paraId="4DAA88DB" w14:textId="61863D36" w:rsidR="00266CF2" w:rsidRPr="00266CF2" w:rsidRDefault="00266CF2" w:rsidP="0053742F">
      <w:pPr>
        <w:spacing w:line="480" w:lineRule="auto"/>
      </w:pPr>
      <w:r w:rsidRPr="00266CF2">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r w:rsidR="0094249E" w:rsidRPr="0094249E">
        <w:t xml:space="preserve"> https://doi.org/10.1080/0141192850110302|</w:t>
      </w:r>
    </w:p>
    <w:p w14:paraId="22510DC8" w14:textId="73DBD656" w:rsidR="008F453F" w:rsidRDefault="008F453F" w:rsidP="0053742F">
      <w:pPr>
        <w:spacing w:line="480" w:lineRule="auto"/>
      </w:pPr>
      <w:r w:rsidRPr="008F453F">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r w:rsidR="0094249E" w:rsidRPr="0094249E">
        <w:t xml:space="preserve"> https://doi.org/10.19227/jzar.v1i1.20</w:t>
      </w:r>
    </w:p>
    <w:p w14:paraId="1A8A6B6E" w14:textId="7A0E3E4D" w:rsidR="001A2318" w:rsidRDefault="001A2318" w:rsidP="0053742F">
      <w:pPr>
        <w:spacing w:line="480" w:lineRule="auto"/>
      </w:pPr>
      <w:r w:rsidRPr="001A2318">
        <w:t>Suen, H. K. (1986). On the utility of a</w:t>
      </w:r>
      <w:r w:rsidR="0094249E">
        <w:t xml:space="preserve"> </w:t>
      </w:r>
      <w:r w:rsidRPr="001A2318">
        <w:t xml:space="preserve">Post Hoc correction procedure for one-zero sampling duration estimates. </w:t>
      </w:r>
      <w:r w:rsidRPr="001A2318">
        <w:rPr>
          <w:i/>
          <w:iCs/>
        </w:rPr>
        <w:t>Primates</w:t>
      </w:r>
      <w:r w:rsidRPr="001A2318">
        <w:t xml:space="preserve">, </w:t>
      </w:r>
      <w:r w:rsidRPr="001A2318">
        <w:rPr>
          <w:i/>
          <w:iCs/>
        </w:rPr>
        <w:t>27</w:t>
      </w:r>
      <w:r w:rsidRPr="001A2318">
        <w:t>(2), 237-244.</w:t>
      </w:r>
      <w:r w:rsidR="0094249E">
        <w:t xml:space="preserve"> </w:t>
      </w:r>
      <w:r w:rsidR="0094249E" w:rsidRPr="0094249E">
        <w:t>https://doi.org/10.1007/BF02382602</w:t>
      </w:r>
    </w:p>
    <w:p w14:paraId="4B481029" w14:textId="056D58AF" w:rsidR="009F6A79" w:rsidRDefault="009F6A79" w:rsidP="0053742F">
      <w:pPr>
        <w:spacing w:line="480" w:lineRule="auto"/>
      </w:pPr>
      <w:r w:rsidRPr="009F6A79">
        <w:lastRenderedPageBreak/>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94249E">
        <w:t xml:space="preserve"> </w:t>
      </w:r>
      <w:r w:rsidR="0094249E" w:rsidRPr="0094249E">
        <w:t>https://doi.org/10.1007/BF02382298</w:t>
      </w:r>
    </w:p>
    <w:p w14:paraId="26A0CD63" w14:textId="4DB1075A"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r w:rsidR="0094249E" w:rsidRPr="0094249E">
        <w:t xml:space="preserve"> https://doi.org/10.1016/j.beproc.2006.05.010</w:t>
      </w:r>
    </w:p>
    <w:p w14:paraId="01F4164D" w14:textId="7ECBDE1D"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r w:rsidR="00EE6093" w:rsidRPr="00EE6093">
        <w:t xml:space="preserve"> https://doi.org/10.1016/j.livsci.2017.01.007</w:t>
      </w:r>
    </w:p>
    <w:p w14:paraId="0C083874" w14:textId="5B3C6AB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r w:rsidR="00EE6093" w:rsidRPr="00EE6093">
        <w:t xml:space="preserve"> https://doi.org/10.1016/0003-3472(79)90016-2</w:t>
      </w:r>
    </w:p>
    <w:p w14:paraId="326A81A0" w14:textId="5604273D"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r w:rsidR="00EE6093">
        <w:t xml:space="preserve"> </w:t>
      </w:r>
      <w:r w:rsidR="00EE6093" w:rsidRPr="00EE6093">
        <w:t>https://doi.org/10.1016/0003-3472(79)90016-2</w:t>
      </w:r>
    </w:p>
    <w:p w14:paraId="5B60F8DA" w14:textId="2C0C8B0D" w:rsidR="00BE06D0" w:rsidRDefault="00BE06D0" w:rsidP="0053742F">
      <w:pPr>
        <w:spacing w:line="480" w:lineRule="auto"/>
      </w:pPr>
      <w:r>
        <w:rPr>
          <w:color w:val="222222"/>
        </w:rPr>
        <w:t xml:space="preserve">Wirth, O., Slaven, J., &amp; Taylor, M. A. (2014). Interval sampling methods and measurement error: A computer simulation. </w:t>
      </w:r>
      <w:r>
        <w:rPr>
          <w:i/>
          <w:iCs/>
          <w:color w:val="222222"/>
        </w:rPr>
        <w:t xml:space="preserve">Journal of Applied </w:t>
      </w:r>
      <w:proofErr w:type="spellStart"/>
      <w:r>
        <w:rPr>
          <w:i/>
          <w:iCs/>
          <w:color w:val="222222"/>
        </w:rPr>
        <w:t>Behavior</w:t>
      </w:r>
      <w:proofErr w:type="spellEnd"/>
      <w:r>
        <w:rPr>
          <w:i/>
          <w:iCs/>
          <w:color w:val="222222"/>
        </w:rPr>
        <w:t xml:space="preserve"> Analysis</w:t>
      </w:r>
      <w:r>
        <w:rPr>
          <w:color w:val="222222"/>
        </w:rPr>
        <w:t xml:space="preserve">, </w:t>
      </w:r>
      <w:r>
        <w:rPr>
          <w:i/>
          <w:iCs/>
          <w:color w:val="222222"/>
        </w:rPr>
        <w:t>47</w:t>
      </w:r>
      <w:r>
        <w:rPr>
          <w:color w:val="222222"/>
        </w:rPr>
        <w:t xml:space="preserve">(1), 83-100. </w:t>
      </w:r>
      <w:r w:rsidRPr="00BE06D0">
        <w:t>https://doi.org/10.1002/jaba.93|</w:t>
      </w:r>
    </w:p>
    <w:p w14:paraId="3AFBAC89" w14:textId="3CB7345F" w:rsidR="00D83CF8" w:rsidRPr="0053742F" w:rsidRDefault="00D83CF8" w:rsidP="0053742F">
      <w:pPr>
        <w:spacing w:line="480" w:lineRule="auto"/>
      </w:pPr>
      <w:r w:rsidRPr="00D83CF8">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r w:rsidR="00EE6093" w:rsidRPr="00EE6093">
        <w:t xml:space="preserve"> https://doi.org/10.1002/zoo.20070</w:t>
      </w:r>
    </w:p>
    <w:sectPr w:rsidR="00D83CF8" w:rsidRPr="0053742F" w:rsidSect="0053742F">
      <w:footerReference w:type="default" r:id="rId17"/>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die F" w:date="2020-11-05T20:55:00Z" w:initials="EF">
    <w:p w14:paraId="55977846" w14:textId="39DE5F86" w:rsidR="00EE7DE9" w:rsidRDefault="00EE7DE9">
      <w:pPr>
        <w:pStyle w:val="CommentText"/>
      </w:pPr>
      <w:r>
        <w:rPr>
          <w:rStyle w:val="CommentReference"/>
        </w:rPr>
        <w:annotationRef/>
      </w:r>
      <w:r>
        <w:t>In the discussion, we will want to talk about how one of the benefits of using these sampling methods is to eliminate the problem of comparing frequency to duration. In other words, if you have some response (e.g., pacing) occur for 30 3-s bouts or 2 45-s bouts, can you really compare those two as the same event? With either pinpoint or one-zero sampling, the answer is simple: You just generate whether the event did or didn’t occur. So it’s worth digging up ref’s that talk about that, which can include Lehner and Altman.</w:t>
      </w:r>
      <w:r>
        <w:br/>
      </w:r>
      <w:r>
        <w:br/>
        <w:t>Also, I’ve included a couple references to some simulations done within the BA literature that people previously did, which are useful here. The short answer is that those simulations found pinpoint sampling to be more accurate, but they aren’t as expansive as our study. Plus, it’s in the BA literature, and as far as I know, this has never been done within the animal literature. Nonetheless, we want to cite those simulations here, and it will be worth knowing what they did exactly and letting that help guide our simulation.</w:t>
      </w:r>
      <w:r>
        <w:br/>
      </w:r>
      <w:r>
        <w:br/>
        <w:t xml:space="preserve">For now, clean up what we’ve got for the Title, Introduction, and Methods, and leave this comment here. We’ll come back to it once we’ve run the simulation.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977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E552" w16cex:dateUtc="2020-11-06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977846" w16cid:durableId="234EE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101FD" w14:textId="77777777" w:rsidR="006F437D" w:rsidRDefault="006F437D" w:rsidP="0053742F">
      <w:pPr>
        <w:spacing w:after="0" w:line="240" w:lineRule="auto"/>
      </w:pPr>
      <w:r>
        <w:separator/>
      </w:r>
    </w:p>
  </w:endnote>
  <w:endnote w:type="continuationSeparator" w:id="0">
    <w:p w14:paraId="66F95EBC" w14:textId="77777777" w:rsidR="006F437D" w:rsidRDefault="006F437D"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EE7DE9" w:rsidRDefault="00EE7DE9">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EE7DE9" w:rsidRDefault="00EE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97279" w14:textId="77777777" w:rsidR="006F437D" w:rsidRDefault="006F437D" w:rsidP="0053742F">
      <w:pPr>
        <w:spacing w:after="0" w:line="240" w:lineRule="auto"/>
      </w:pPr>
      <w:r>
        <w:separator/>
      </w:r>
    </w:p>
  </w:footnote>
  <w:footnote w:type="continuationSeparator" w:id="0">
    <w:p w14:paraId="0E83A5F8" w14:textId="77777777" w:rsidR="006F437D" w:rsidRDefault="006F437D"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die F">
    <w15:presenceInfo w15:providerId="Windows Live" w15:userId="18a000a475d8e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5C45"/>
    <w:rsid w:val="00026DF1"/>
    <w:rsid w:val="00036775"/>
    <w:rsid w:val="0004678F"/>
    <w:rsid w:val="00070F05"/>
    <w:rsid w:val="00085C2B"/>
    <w:rsid w:val="00091836"/>
    <w:rsid w:val="000938E9"/>
    <w:rsid w:val="000970E6"/>
    <w:rsid w:val="000A241A"/>
    <w:rsid w:val="000C1403"/>
    <w:rsid w:val="000D5752"/>
    <w:rsid w:val="000E1572"/>
    <w:rsid w:val="000E26F9"/>
    <w:rsid w:val="000E3E01"/>
    <w:rsid w:val="000F0E4E"/>
    <w:rsid w:val="00104CA9"/>
    <w:rsid w:val="00114386"/>
    <w:rsid w:val="0014426B"/>
    <w:rsid w:val="00152383"/>
    <w:rsid w:val="0016043F"/>
    <w:rsid w:val="0018228D"/>
    <w:rsid w:val="001A2318"/>
    <w:rsid w:val="001A62E5"/>
    <w:rsid w:val="001A62F5"/>
    <w:rsid w:val="001B0DCB"/>
    <w:rsid w:val="001B769E"/>
    <w:rsid w:val="001C4473"/>
    <w:rsid w:val="001D3DD9"/>
    <w:rsid w:val="001E1205"/>
    <w:rsid w:val="001E1FCA"/>
    <w:rsid w:val="001E630D"/>
    <w:rsid w:val="001E7881"/>
    <w:rsid w:val="00203373"/>
    <w:rsid w:val="00205580"/>
    <w:rsid w:val="00206575"/>
    <w:rsid w:val="00214AFD"/>
    <w:rsid w:val="00236A43"/>
    <w:rsid w:val="00237745"/>
    <w:rsid w:val="00250616"/>
    <w:rsid w:val="00266CF2"/>
    <w:rsid w:val="00271DF3"/>
    <w:rsid w:val="002A6400"/>
    <w:rsid w:val="002A6B0E"/>
    <w:rsid w:val="002A6E7C"/>
    <w:rsid w:val="002D329D"/>
    <w:rsid w:val="002D70DF"/>
    <w:rsid w:val="002F2FC0"/>
    <w:rsid w:val="0033674A"/>
    <w:rsid w:val="00377F17"/>
    <w:rsid w:val="00384A36"/>
    <w:rsid w:val="003B057D"/>
    <w:rsid w:val="003B4E45"/>
    <w:rsid w:val="003B7151"/>
    <w:rsid w:val="003C7033"/>
    <w:rsid w:val="003D325F"/>
    <w:rsid w:val="003E0AF6"/>
    <w:rsid w:val="003F4B52"/>
    <w:rsid w:val="004164F6"/>
    <w:rsid w:val="004556BB"/>
    <w:rsid w:val="0045711F"/>
    <w:rsid w:val="004714C3"/>
    <w:rsid w:val="004804C4"/>
    <w:rsid w:val="00486198"/>
    <w:rsid w:val="004875EF"/>
    <w:rsid w:val="004C1A96"/>
    <w:rsid w:val="004C60E4"/>
    <w:rsid w:val="004C7805"/>
    <w:rsid w:val="004D14D8"/>
    <w:rsid w:val="004D3860"/>
    <w:rsid w:val="004E0A57"/>
    <w:rsid w:val="004E32FA"/>
    <w:rsid w:val="004E4C47"/>
    <w:rsid w:val="004F1B34"/>
    <w:rsid w:val="004F3EDC"/>
    <w:rsid w:val="004F571E"/>
    <w:rsid w:val="005009D5"/>
    <w:rsid w:val="00504E9F"/>
    <w:rsid w:val="0051157F"/>
    <w:rsid w:val="005135CF"/>
    <w:rsid w:val="00521D5C"/>
    <w:rsid w:val="00524DB2"/>
    <w:rsid w:val="0053642B"/>
    <w:rsid w:val="00536F29"/>
    <w:rsid w:val="0053742F"/>
    <w:rsid w:val="00540935"/>
    <w:rsid w:val="00544034"/>
    <w:rsid w:val="0054493D"/>
    <w:rsid w:val="00553462"/>
    <w:rsid w:val="0055687A"/>
    <w:rsid w:val="00572F60"/>
    <w:rsid w:val="00576771"/>
    <w:rsid w:val="00594A6D"/>
    <w:rsid w:val="005A0320"/>
    <w:rsid w:val="005A0916"/>
    <w:rsid w:val="005A3774"/>
    <w:rsid w:val="005C0C9D"/>
    <w:rsid w:val="005C3C96"/>
    <w:rsid w:val="005D2294"/>
    <w:rsid w:val="005D5E38"/>
    <w:rsid w:val="006052A6"/>
    <w:rsid w:val="00623A38"/>
    <w:rsid w:val="00634C4B"/>
    <w:rsid w:val="0064431C"/>
    <w:rsid w:val="00645C5A"/>
    <w:rsid w:val="00647953"/>
    <w:rsid w:val="00661B0C"/>
    <w:rsid w:val="006659B3"/>
    <w:rsid w:val="006702A4"/>
    <w:rsid w:val="00680476"/>
    <w:rsid w:val="00687A98"/>
    <w:rsid w:val="006D011F"/>
    <w:rsid w:val="006D066E"/>
    <w:rsid w:val="006F437D"/>
    <w:rsid w:val="00705490"/>
    <w:rsid w:val="0070730B"/>
    <w:rsid w:val="00721284"/>
    <w:rsid w:val="0072759E"/>
    <w:rsid w:val="00727754"/>
    <w:rsid w:val="007311F2"/>
    <w:rsid w:val="007436F1"/>
    <w:rsid w:val="00766FBA"/>
    <w:rsid w:val="00793A8B"/>
    <w:rsid w:val="0079626D"/>
    <w:rsid w:val="007A591E"/>
    <w:rsid w:val="007B33D5"/>
    <w:rsid w:val="007B7499"/>
    <w:rsid w:val="007C2C37"/>
    <w:rsid w:val="007C3A40"/>
    <w:rsid w:val="007D52C0"/>
    <w:rsid w:val="007E7307"/>
    <w:rsid w:val="007F140A"/>
    <w:rsid w:val="00832A4F"/>
    <w:rsid w:val="008404CD"/>
    <w:rsid w:val="008421F8"/>
    <w:rsid w:val="0085206B"/>
    <w:rsid w:val="00864A67"/>
    <w:rsid w:val="0086608B"/>
    <w:rsid w:val="008771FB"/>
    <w:rsid w:val="00881D5C"/>
    <w:rsid w:val="008830CF"/>
    <w:rsid w:val="008A0F91"/>
    <w:rsid w:val="008B424D"/>
    <w:rsid w:val="008D67B6"/>
    <w:rsid w:val="008D7EEE"/>
    <w:rsid w:val="008F453F"/>
    <w:rsid w:val="00916F6D"/>
    <w:rsid w:val="00933F8F"/>
    <w:rsid w:val="0094249E"/>
    <w:rsid w:val="009536EA"/>
    <w:rsid w:val="00960433"/>
    <w:rsid w:val="00966C4F"/>
    <w:rsid w:val="00981308"/>
    <w:rsid w:val="009871D1"/>
    <w:rsid w:val="0099306F"/>
    <w:rsid w:val="009958E4"/>
    <w:rsid w:val="009A17C5"/>
    <w:rsid w:val="009A67AC"/>
    <w:rsid w:val="009B08E2"/>
    <w:rsid w:val="009C6AB3"/>
    <w:rsid w:val="009C782E"/>
    <w:rsid w:val="009D60E2"/>
    <w:rsid w:val="009D66FA"/>
    <w:rsid w:val="009E620B"/>
    <w:rsid w:val="009F4475"/>
    <w:rsid w:val="009F4721"/>
    <w:rsid w:val="009F6A79"/>
    <w:rsid w:val="00A10DD9"/>
    <w:rsid w:val="00A1562C"/>
    <w:rsid w:val="00A17015"/>
    <w:rsid w:val="00A558A2"/>
    <w:rsid w:val="00A75FE7"/>
    <w:rsid w:val="00A7798B"/>
    <w:rsid w:val="00A8429E"/>
    <w:rsid w:val="00A9079D"/>
    <w:rsid w:val="00AA02C1"/>
    <w:rsid w:val="00AA67B2"/>
    <w:rsid w:val="00AB21EE"/>
    <w:rsid w:val="00AB2B70"/>
    <w:rsid w:val="00AB4FDB"/>
    <w:rsid w:val="00AB7FB5"/>
    <w:rsid w:val="00AE69F3"/>
    <w:rsid w:val="00AF009E"/>
    <w:rsid w:val="00B06D9C"/>
    <w:rsid w:val="00B138A5"/>
    <w:rsid w:val="00B13F40"/>
    <w:rsid w:val="00B14CAC"/>
    <w:rsid w:val="00B170F6"/>
    <w:rsid w:val="00B22729"/>
    <w:rsid w:val="00B24A6F"/>
    <w:rsid w:val="00BA3827"/>
    <w:rsid w:val="00BB294F"/>
    <w:rsid w:val="00BB45A3"/>
    <w:rsid w:val="00BC1E47"/>
    <w:rsid w:val="00BE06D0"/>
    <w:rsid w:val="00BE2E56"/>
    <w:rsid w:val="00BF6CB6"/>
    <w:rsid w:val="00C139E9"/>
    <w:rsid w:val="00C46FC3"/>
    <w:rsid w:val="00C57F65"/>
    <w:rsid w:val="00C62CC7"/>
    <w:rsid w:val="00C86E32"/>
    <w:rsid w:val="00C91F42"/>
    <w:rsid w:val="00CA6092"/>
    <w:rsid w:val="00CB2376"/>
    <w:rsid w:val="00CB5FB3"/>
    <w:rsid w:val="00CB63EE"/>
    <w:rsid w:val="00CC0EBD"/>
    <w:rsid w:val="00CC7082"/>
    <w:rsid w:val="00CE5624"/>
    <w:rsid w:val="00D03F49"/>
    <w:rsid w:val="00D0445E"/>
    <w:rsid w:val="00D10A50"/>
    <w:rsid w:val="00D14D3A"/>
    <w:rsid w:val="00D24A63"/>
    <w:rsid w:val="00D3438B"/>
    <w:rsid w:val="00D40344"/>
    <w:rsid w:val="00D46C94"/>
    <w:rsid w:val="00D56C8D"/>
    <w:rsid w:val="00D83CF8"/>
    <w:rsid w:val="00D93F57"/>
    <w:rsid w:val="00DA4A66"/>
    <w:rsid w:val="00DD2137"/>
    <w:rsid w:val="00DD2F02"/>
    <w:rsid w:val="00DE4298"/>
    <w:rsid w:val="00E04C38"/>
    <w:rsid w:val="00E30627"/>
    <w:rsid w:val="00E31BAF"/>
    <w:rsid w:val="00E5768B"/>
    <w:rsid w:val="00E76A33"/>
    <w:rsid w:val="00EB270A"/>
    <w:rsid w:val="00EC48AA"/>
    <w:rsid w:val="00EC6A20"/>
    <w:rsid w:val="00ED133D"/>
    <w:rsid w:val="00ED3C35"/>
    <w:rsid w:val="00ED44B8"/>
    <w:rsid w:val="00ED5620"/>
    <w:rsid w:val="00EE6093"/>
    <w:rsid w:val="00EE7DE9"/>
    <w:rsid w:val="00F02F13"/>
    <w:rsid w:val="00F22332"/>
    <w:rsid w:val="00F31D39"/>
    <w:rsid w:val="00F55866"/>
    <w:rsid w:val="00F67205"/>
    <w:rsid w:val="00F7026C"/>
    <w:rsid w:val="00F91480"/>
    <w:rsid w:val="00FD08D8"/>
    <w:rsid w:val="00FD71B9"/>
    <w:rsid w:val="00FE4D45"/>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semiHidden/>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semiHidden/>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 w:type="character" w:styleId="UnresolvedMention">
    <w:name w:val="Unresolved Mention"/>
    <w:basedOn w:val="DefaultParagraphFont"/>
    <w:uiPriority w:val="99"/>
    <w:semiHidden/>
    <w:unhideWhenUsed/>
    <w:rsid w:val="00BE06D0"/>
    <w:rPr>
      <w:color w:val="605E5C"/>
      <w:shd w:val="clear" w:color="auto" w:fill="E1DFDD"/>
    </w:rPr>
  </w:style>
  <w:style w:type="table" w:styleId="PlainTable4">
    <w:name w:val="Plain Table 4"/>
    <w:basedOn w:val="TableNormal"/>
    <w:uiPriority w:val="44"/>
    <w:rsid w:val="00EE7D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E7D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jfern@gmail.com"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es.Brereton@sparsholt.ac.uk"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F4D8F-8521-42C8-B8FA-145542C4A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17</Pages>
  <Words>4216</Words>
  <Characters>24036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28196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James Brereton</cp:lastModifiedBy>
  <cp:revision>14</cp:revision>
  <dcterms:created xsi:type="dcterms:W3CDTF">2020-12-09T14:36:00Z</dcterms:created>
  <dcterms:modified xsi:type="dcterms:W3CDTF">2020-12-10T17:34:00Z</dcterms:modified>
</cp:coreProperties>
</file>